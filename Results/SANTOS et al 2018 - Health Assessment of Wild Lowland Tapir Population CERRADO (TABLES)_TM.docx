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3A2E6" w14:textId="77777777" w:rsidR="0092482A" w:rsidRPr="0092482A" w:rsidRDefault="006409C4" w:rsidP="0092482A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TABLES</w:t>
      </w:r>
    </w:p>
    <w:p w14:paraId="6C3D0BEC" w14:textId="77777777" w:rsidR="0092482A" w:rsidRPr="0092482A" w:rsidRDefault="0092482A" w:rsidP="0092482A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CFF49AD" w14:textId="77777777" w:rsidR="0092482A" w:rsidRPr="0092482A" w:rsidRDefault="0092482A" w:rsidP="0092482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68BA763E" w14:textId="77777777" w:rsidR="00C102D3" w:rsidRDefault="005165B2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hAnsi="Times New Roman"/>
          <w:b/>
          <w:sz w:val="24"/>
          <w:szCs w:val="24"/>
          <w:lang w:eastAsia="ar-SA"/>
        </w:rPr>
        <w:lastRenderedPageBreak/>
        <w:t xml:space="preserve">Table </w:t>
      </w:r>
      <w:r w:rsidR="00511A74">
        <w:rPr>
          <w:rFonts w:ascii="Times New Roman" w:hAnsi="Times New Roman"/>
          <w:b/>
          <w:sz w:val="24"/>
          <w:szCs w:val="24"/>
          <w:lang w:eastAsia="ar-SA"/>
        </w:rPr>
        <w:t>1</w:t>
      </w:r>
      <w:r w:rsidRPr="00F11135">
        <w:rPr>
          <w:rFonts w:ascii="Times New Roman" w:hAnsi="Times New Roman"/>
          <w:b/>
          <w:sz w:val="24"/>
          <w:szCs w:val="24"/>
          <w:lang w:eastAsia="ar-SA"/>
        </w:rPr>
        <w:t xml:space="preserve">. 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Anesthetic protocols used for the chemical immobilization of wild lowland tapirs 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) in the </w:t>
      </w:r>
      <w:proofErr w:type="spellStart"/>
      <w:r w:rsidR="00C102D3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C102D3">
        <w:rPr>
          <w:rFonts w:ascii="Times New Roman" w:eastAsia="Calibri" w:hAnsi="Times New Roman" w:cs="Times New Roman"/>
          <w:sz w:val="24"/>
          <w:szCs w:val="24"/>
        </w:rPr>
        <w:t>CE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C102D3">
        <w:rPr>
          <w:rFonts w:ascii="Times New Roman" w:eastAsia="Calibri" w:hAnsi="Times New Roman" w:cs="Times New Roman"/>
          <w:sz w:val="24"/>
          <w:szCs w:val="24"/>
        </w:rPr>
        <w:t>2015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C102D3">
        <w:rPr>
          <w:rFonts w:ascii="Times New Roman" w:eastAsia="Calibri" w:hAnsi="Times New Roman" w:cs="Times New Roman"/>
          <w:sz w:val="24"/>
          <w:szCs w:val="24"/>
        </w:rPr>
        <w:t>17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), Brazil. </w:t>
      </w:r>
    </w:p>
    <w:p w14:paraId="5457273A" w14:textId="77777777" w:rsidR="00C102D3" w:rsidRPr="0092482A" w:rsidRDefault="00C102D3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6"/>
        <w:gridCol w:w="1178"/>
        <w:gridCol w:w="396"/>
      </w:tblGrid>
      <w:tr w:rsidR="005165B2" w:rsidRPr="005165B2" w14:paraId="6C8E912B" w14:textId="77777777" w:rsidTr="00104327">
        <w:tc>
          <w:tcPr>
            <w:tcW w:w="4142" w:type="pct"/>
            <w:shd w:val="clear" w:color="auto" w:fill="auto"/>
            <w:vAlign w:val="center"/>
          </w:tcPr>
          <w:p w14:paraId="2E88BBD4" w14:textId="77777777" w:rsidR="005165B2" w:rsidRPr="005165B2" w:rsidRDefault="005165B2" w:rsidP="00104327">
            <w:pPr>
              <w:spacing w:line="360" w:lineRule="auto"/>
              <w:rPr>
                <w:rFonts w:ascii="Times New Roman" w:hAnsi="Times New Roman"/>
              </w:rPr>
            </w:pPr>
            <w:r w:rsidRPr="005165B2">
              <w:rPr>
                <w:rFonts w:ascii="Times New Roman" w:hAnsi="Times New Roman"/>
              </w:rPr>
              <w:t>Anesthetic Protocols</w:t>
            </w:r>
          </w:p>
        </w:tc>
        <w:tc>
          <w:tcPr>
            <w:tcW w:w="659" w:type="pct"/>
            <w:shd w:val="clear" w:color="auto" w:fill="auto"/>
          </w:tcPr>
          <w:p w14:paraId="4E9A9319" w14:textId="77777777" w:rsidR="005165B2" w:rsidRPr="005165B2" w:rsidRDefault="005165B2" w:rsidP="00D303F0">
            <w:pPr>
              <w:spacing w:line="360" w:lineRule="auto"/>
              <w:rPr>
                <w:rFonts w:ascii="Times New Roman" w:hAnsi="Times New Roman"/>
              </w:rPr>
            </w:pPr>
            <w:r w:rsidRPr="005165B2">
              <w:rPr>
                <w:rFonts w:ascii="Times New Roman" w:hAnsi="Times New Roman"/>
              </w:rPr>
              <w:t>Capture Method</w:t>
            </w:r>
          </w:p>
        </w:tc>
        <w:tc>
          <w:tcPr>
            <w:tcW w:w="199" w:type="pct"/>
            <w:shd w:val="clear" w:color="auto" w:fill="auto"/>
            <w:vAlign w:val="center"/>
          </w:tcPr>
          <w:p w14:paraId="1B0A132E" w14:textId="77777777" w:rsidR="005165B2" w:rsidRPr="00104327" w:rsidRDefault="00104327" w:rsidP="00104327">
            <w:pPr>
              <w:spacing w:line="360" w:lineRule="auto"/>
              <w:rPr>
                <w:rFonts w:ascii="Times New Roman" w:hAnsi="Times New Roman"/>
                <w:i/>
              </w:rPr>
            </w:pPr>
            <w:r w:rsidRPr="00104327">
              <w:rPr>
                <w:rFonts w:ascii="Times New Roman" w:hAnsi="Times New Roman"/>
                <w:i/>
              </w:rPr>
              <w:t>n</w:t>
            </w:r>
          </w:p>
        </w:tc>
      </w:tr>
      <w:tr w:rsidR="005165B2" w:rsidRPr="0050182D" w14:paraId="272D3161" w14:textId="77777777" w:rsidTr="00104327">
        <w:tc>
          <w:tcPr>
            <w:tcW w:w="4142" w:type="pct"/>
            <w:tcBorders>
              <w:top w:val="nil"/>
              <w:bottom w:val="nil"/>
            </w:tcBorders>
          </w:tcPr>
          <w:p w14:paraId="34640712" w14:textId="77777777" w:rsidR="005165B2" w:rsidRPr="0050182D" w:rsidRDefault="005165B2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Butorphanol (0.1</w:t>
            </w:r>
            <w:r w:rsidR="00CA7BFB">
              <w:rPr>
                <w:rFonts w:ascii="Times New Roman" w:hAnsi="Times New Roman"/>
                <w:sz w:val="18"/>
                <w:szCs w:val="18"/>
              </w:rPr>
              <w:t>7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 + Medetomidine (0.012 mg/kg) + Ketamine (0.</w:t>
            </w:r>
            <w:r w:rsidR="00104327">
              <w:rPr>
                <w:rFonts w:ascii="Times New Roman" w:hAnsi="Times New Roman"/>
                <w:sz w:val="18"/>
                <w:szCs w:val="18"/>
              </w:rPr>
              <w:t>7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</w:t>
            </w:r>
            <w:r w:rsidR="00B10E1E" w:rsidRPr="00B10E1E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659" w:type="pct"/>
            <w:tcBorders>
              <w:top w:val="nil"/>
              <w:bottom w:val="nil"/>
            </w:tcBorders>
          </w:tcPr>
          <w:p w14:paraId="7C701F78" w14:textId="77777777" w:rsidR="005165B2" w:rsidRPr="0050182D" w:rsidRDefault="005165B2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Box trap</w:t>
            </w:r>
          </w:p>
        </w:tc>
        <w:tc>
          <w:tcPr>
            <w:tcW w:w="199" w:type="pct"/>
            <w:tcBorders>
              <w:top w:val="nil"/>
              <w:bottom w:val="nil"/>
            </w:tcBorders>
          </w:tcPr>
          <w:p w14:paraId="747427F1" w14:textId="77777777" w:rsidR="005165B2" w:rsidRPr="0050182D" w:rsidRDefault="001E5ABE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</w:t>
            </w:r>
          </w:p>
        </w:tc>
      </w:tr>
      <w:tr w:rsidR="00104327" w:rsidRPr="0050182D" w14:paraId="54783057" w14:textId="77777777" w:rsidTr="00104327">
        <w:tc>
          <w:tcPr>
            <w:tcW w:w="4142" w:type="pct"/>
            <w:tcBorders>
              <w:top w:val="nil"/>
              <w:bottom w:val="nil"/>
            </w:tcBorders>
          </w:tcPr>
          <w:p w14:paraId="0BCC0E37" w14:textId="77777777" w:rsidR="00104327" w:rsidRPr="0050182D" w:rsidRDefault="00104327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Butorphanol (0.1</w:t>
            </w: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 + Medetomidine (0.012 mg/kg) + Ketamine (0.</w:t>
            </w: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</w:t>
            </w:r>
            <w:r w:rsidR="00B10E1E" w:rsidRPr="00B10E1E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659" w:type="pct"/>
            <w:tcBorders>
              <w:top w:val="nil"/>
              <w:bottom w:val="nil"/>
            </w:tcBorders>
          </w:tcPr>
          <w:p w14:paraId="2E49FB65" w14:textId="77777777" w:rsidR="00104327" w:rsidRPr="0050182D" w:rsidRDefault="00104327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Pitfall</w:t>
            </w:r>
          </w:p>
        </w:tc>
        <w:tc>
          <w:tcPr>
            <w:tcW w:w="199" w:type="pct"/>
            <w:tcBorders>
              <w:top w:val="nil"/>
              <w:bottom w:val="nil"/>
            </w:tcBorders>
          </w:tcPr>
          <w:p w14:paraId="673E19FF" w14:textId="77777777" w:rsidR="00104327" w:rsidRPr="0050182D" w:rsidRDefault="001E5ABE" w:rsidP="00D303F0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5165B2" w:rsidRPr="0050182D" w14:paraId="0AD8F9CF" w14:textId="77777777" w:rsidTr="00104327">
        <w:tc>
          <w:tcPr>
            <w:tcW w:w="4142" w:type="pct"/>
            <w:tcBorders>
              <w:top w:val="nil"/>
            </w:tcBorders>
          </w:tcPr>
          <w:p w14:paraId="21E3583E" w14:textId="77777777" w:rsidR="005165B2" w:rsidRPr="0050182D" w:rsidRDefault="00104327" w:rsidP="005165B2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T/Z</w:t>
            </w:r>
            <w:r w:rsidR="00B10E1E" w:rsidRPr="00B10E1E">
              <w:rPr>
                <w:rFonts w:ascii="Times New Roman" w:hAnsi="Times New Roman"/>
                <w:sz w:val="18"/>
                <w:szCs w:val="18"/>
                <w:vertAlign w:val="superscript"/>
              </w:rPr>
              <w:t>2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(1.25 mg/kg)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+ </w:t>
            </w:r>
            <w:r w:rsidR="005165B2" w:rsidRPr="0050182D">
              <w:rPr>
                <w:rFonts w:ascii="Times New Roman" w:hAnsi="Times New Roman"/>
                <w:sz w:val="18"/>
                <w:szCs w:val="18"/>
              </w:rPr>
              <w:t xml:space="preserve">Medetomidine (0.006 mg/kg) + Ketamine (0.6 mg/kg) +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Atropine 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>(0.</w:t>
            </w:r>
            <w:r>
              <w:rPr>
                <w:rFonts w:ascii="Times New Roman" w:hAnsi="Times New Roman"/>
                <w:sz w:val="18"/>
                <w:szCs w:val="18"/>
              </w:rPr>
              <w:t>03</w:t>
            </w:r>
            <w:r w:rsidRPr="0050182D">
              <w:rPr>
                <w:rFonts w:ascii="Times New Roman" w:hAnsi="Times New Roman"/>
                <w:sz w:val="18"/>
                <w:szCs w:val="18"/>
              </w:rPr>
              <w:t xml:space="preserve"> mg/kg)</w:t>
            </w:r>
          </w:p>
        </w:tc>
        <w:tc>
          <w:tcPr>
            <w:tcW w:w="659" w:type="pct"/>
            <w:tcBorders>
              <w:top w:val="nil"/>
            </w:tcBorders>
          </w:tcPr>
          <w:p w14:paraId="29BD05D0" w14:textId="77777777" w:rsidR="005165B2" w:rsidRPr="0050182D" w:rsidRDefault="005165B2" w:rsidP="005165B2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Darting</w:t>
            </w:r>
          </w:p>
        </w:tc>
        <w:tc>
          <w:tcPr>
            <w:tcW w:w="199" w:type="pct"/>
            <w:tcBorders>
              <w:top w:val="nil"/>
            </w:tcBorders>
          </w:tcPr>
          <w:p w14:paraId="5394B462" w14:textId="77777777" w:rsidR="005165B2" w:rsidRPr="0050182D" w:rsidRDefault="001E5ABE" w:rsidP="005165B2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</w:tbl>
    <w:p w14:paraId="40F42462" w14:textId="77777777" w:rsidR="00B10E1E" w:rsidRPr="00582496" w:rsidRDefault="00B10E1E" w:rsidP="005165B2">
      <w:pPr>
        <w:spacing w:after="0" w:line="480" w:lineRule="auto"/>
        <w:rPr>
          <w:rFonts w:ascii="Times New Roman" w:hAnsi="Times New Roman"/>
          <w:sz w:val="16"/>
          <w:szCs w:val="16"/>
        </w:rPr>
      </w:pPr>
      <w:r w:rsidRPr="00582496">
        <w:rPr>
          <w:rFonts w:ascii="Times New Roman" w:hAnsi="Times New Roman"/>
          <w:sz w:val="16"/>
          <w:szCs w:val="16"/>
          <w:vertAlign w:val="superscript"/>
        </w:rPr>
        <w:t>1</w:t>
      </w:r>
      <w:r w:rsidRPr="00582496">
        <w:rPr>
          <w:rFonts w:ascii="Times New Roman" w:hAnsi="Times New Roman"/>
          <w:sz w:val="16"/>
          <w:szCs w:val="16"/>
        </w:rPr>
        <w:t>Atropine</w:t>
      </w:r>
      <w:r w:rsidR="00582496" w:rsidRPr="00582496">
        <w:rPr>
          <w:rFonts w:ascii="Times New Roman" w:hAnsi="Times New Roman"/>
          <w:sz w:val="16"/>
          <w:szCs w:val="16"/>
        </w:rPr>
        <w:t xml:space="preserve"> was added as needed (0.03 mg/kg)</w:t>
      </w:r>
    </w:p>
    <w:p w14:paraId="7124A78E" w14:textId="77777777" w:rsidR="005165B2" w:rsidRPr="00582496" w:rsidRDefault="00B10E1E" w:rsidP="005165B2">
      <w:pPr>
        <w:spacing w:after="0" w:line="480" w:lineRule="auto"/>
        <w:rPr>
          <w:rFonts w:ascii="Times New Roman" w:hAnsi="Times New Roman"/>
          <w:sz w:val="16"/>
          <w:szCs w:val="16"/>
        </w:rPr>
      </w:pPr>
      <w:r w:rsidRPr="00582496">
        <w:rPr>
          <w:rFonts w:ascii="Times New Roman" w:hAnsi="Times New Roman"/>
          <w:sz w:val="16"/>
          <w:szCs w:val="16"/>
          <w:vertAlign w:val="superscript"/>
        </w:rPr>
        <w:t>2</w:t>
      </w:r>
      <w:r w:rsidR="005165B2" w:rsidRPr="00582496">
        <w:rPr>
          <w:rFonts w:ascii="Times New Roman" w:hAnsi="Times New Roman"/>
          <w:sz w:val="16"/>
          <w:szCs w:val="16"/>
        </w:rPr>
        <w:t>T/Z = Tiletamine/Zolazepam</w:t>
      </w:r>
    </w:p>
    <w:p w14:paraId="263CD844" w14:textId="77777777" w:rsidR="005165B2" w:rsidRDefault="005165B2" w:rsidP="005165B2">
      <w:pPr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br w:type="page"/>
      </w:r>
    </w:p>
    <w:p w14:paraId="07416EEA" w14:textId="77777777" w:rsidR="00C102D3" w:rsidRPr="0092482A" w:rsidRDefault="005165B2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Times New Roman" w:hAnsi="Times New Roman"/>
          <w:b/>
          <w:sz w:val="24"/>
          <w:szCs w:val="24"/>
        </w:rPr>
        <w:t>2</w:t>
      </w:r>
      <w:r w:rsidRPr="00F11135">
        <w:rPr>
          <w:rFonts w:ascii="Times New Roman" w:eastAsia="Times New Roman" w:hAnsi="Times New Roman"/>
          <w:b/>
          <w:sz w:val="24"/>
          <w:szCs w:val="24"/>
        </w:rPr>
        <w:t>.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 Physiological parameters of wild lowland tapirs 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C102D3"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under anesthesia </w:t>
      </w:r>
      <w:r w:rsidR="00A95675">
        <w:rPr>
          <w:rFonts w:ascii="Times New Roman" w:eastAsia="Times New Roman" w:hAnsi="Times New Roman"/>
          <w:sz w:val="24"/>
          <w:szCs w:val="24"/>
        </w:rPr>
        <w:t>using the association</w:t>
      </w:r>
      <w:r w:rsidR="005602D0">
        <w:rPr>
          <w:rFonts w:ascii="Times New Roman" w:eastAsia="Times New Roman" w:hAnsi="Times New Roman"/>
          <w:sz w:val="24"/>
          <w:szCs w:val="24"/>
        </w:rPr>
        <w:t xml:space="preserve"> of</w:t>
      </w:r>
      <w:r w:rsidR="00A95675">
        <w:rPr>
          <w:rFonts w:ascii="Times New Roman" w:eastAsia="Times New Roman" w:hAnsi="Times New Roman"/>
          <w:sz w:val="24"/>
          <w:szCs w:val="24"/>
        </w:rPr>
        <w:t xml:space="preserve"> </w:t>
      </w:r>
      <w:r w:rsidR="00A95675" w:rsidRPr="00A95675">
        <w:rPr>
          <w:rFonts w:ascii="Times New Roman" w:eastAsia="Times New Roman" w:hAnsi="Times New Roman"/>
          <w:sz w:val="24"/>
          <w:szCs w:val="24"/>
        </w:rPr>
        <w:t>Butorphanol (0.17 mg/kg)</w:t>
      </w:r>
      <w:r w:rsidR="005602D0">
        <w:rPr>
          <w:rFonts w:ascii="Times New Roman" w:eastAsia="Times New Roman" w:hAnsi="Times New Roman"/>
          <w:sz w:val="24"/>
          <w:szCs w:val="24"/>
        </w:rPr>
        <w:t>,</w:t>
      </w:r>
      <w:r w:rsidR="00A95675" w:rsidRPr="00A95675">
        <w:rPr>
          <w:rFonts w:ascii="Times New Roman" w:eastAsia="Times New Roman" w:hAnsi="Times New Roman"/>
          <w:sz w:val="24"/>
          <w:szCs w:val="24"/>
        </w:rPr>
        <w:t xml:space="preserve"> Medetomidine (0.012 mg/kg) </w:t>
      </w:r>
      <w:r w:rsidR="005602D0">
        <w:rPr>
          <w:rFonts w:ascii="Times New Roman" w:eastAsia="Times New Roman" w:hAnsi="Times New Roman"/>
          <w:sz w:val="24"/>
          <w:szCs w:val="24"/>
        </w:rPr>
        <w:t>and</w:t>
      </w:r>
      <w:r w:rsidR="00A95675" w:rsidRPr="00A95675">
        <w:rPr>
          <w:rFonts w:ascii="Times New Roman" w:eastAsia="Times New Roman" w:hAnsi="Times New Roman"/>
          <w:sz w:val="24"/>
          <w:szCs w:val="24"/>
        </w:rPr>
        <w:t xml:space="preserve"> Ketamine (0.7 mg/kg)</w:t>
      </w:r>
      <w:r w:rsidR="005602D0">
        <w:rPr>
          <w:rFonts w:ascii="Times New Roman" w:eastAsia="Times New Roman" w:hAnsi="Times New Roman"/>
          <w:sz w:val="24"/>
          <w:szCs w:val="24"/>
        </w:rPr>
        <w:t xml:space="preserve"> 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="00C102D3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C102D3">
        <w:rPr>
          <w:rFonts w:ascii="Times New Roman" w:eastAsia="Calibri" w:hAnsi="Times New Roman" w:cs="Times New Roman"/>
          <w:sz w:val="24"/>
          <w:szCs w:val="24"/>
        </w:rPr>
        <w:t>CE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C102D3">
        <w:rPr>
          <w:rFonts w:ascii="Times New Roman" w:eastAsia="Calibri" w:hAnsi="Times New Roman" w:cs="Times New Roman"/>
          <w:sz w:val="24"/>
          <w:szCs w:val="24"/>
        </w:rPr>
        <w:t>2015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C102D3">
        <w:rPr>
          <w:rFonts w:ascii="Times New Roman" w:eastAsia="Calibri" w:hAnsi="Times New Roman" w:cs="Times New Roman"/>
          <w:sz w:val="24"/>
          <w:szCs w:val="24"/>
        </w:rPr>
        <w:t>17</w:t>
      </w:r>
      <w:r w:rsidR="00C102D3" w:rsidRPr="0092482A">
        <w:rPr>
          <w:rFonts w:ascii="Times New Roman" w:eastAsia="Calibri" w:hAnsi="Times New Roman" w:cs="Times New Roman"/>
          <w:sz w:val="24"/>
          <w:szCs w:val="24"/>
        </w:rPr>
        <w:t xml:space="preserve">), Brazil. </w:t>
      </w:r>
    </w:p>
    <w:p w14:paraId="7448C20C" w14:textId="77777777" w:rsidR="005165B2" w:rsidRPr="005165B2" w:rsidRDefault="005165B2" w:rsidP="005165B2">
      <w:pPr>
        <w:spacing w:after="0" w:line="480" w:lineRule="auto"/>
        <w:rPr>
          <w:rStyle w:val="CommentReference"/>
          <w:sz w:val="20"/>
          <w:szCs w:val="20"/>
        </w:rPr>
      </w:pPr>
    </w:p>
    <w:tbl>
      <w:tblPr>
        <w:tblW w:w="2501" w:type="pct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853"/>
        <w:gridCol w:w="567"/>
        <w:gridCol w:w="709"/>
        <w:gridCol w:w="426"/>
      </w:tblGrid>
      <w:tr w:rsidR="005165B2" w:rsidRPr="005165B2" w14:paraId="3D905F8E" w14:textId="77777777" w:rsidTr="006A26B2">
        <w:trPr>
          <w:trHeight w:val="240"/>
        </w:trPr>
        <w:tc>
          <w:tcPr>
            <w:tcW w:w="3124" w:type="pct"/>
            <w:gridSpan w:val="2"/>
            <w:shd w:val="clear" w:color="auto" w:fill="auto"/>
            <w:noWrap/>
            <w:vAlign w:val="center"/>
            <w:hideMark/>
          </w:tcPr>
          <w:p w14:paraId="26494BA9" w14:textId="77777777" w:rsidR="005165B2" w:rsidRPr="005165B2" w:rsidRDefault="005165B2" w:rsidP="00D303F0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Parameter</w:t>
            </w:r>
          </w:p>
        </w:tc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64E84B43" w14:textId="77777777" w:rsidR="005165B2" w:rsidRPr="005165B2" w:rsidRDefault="005165B2" w:rsidP="00D303F0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781" w:type="pct"/>
            <w:shd w:val="clear" w:color="auto" w:fill="auto"/>
            <w:noWrap/>
            <w:vAlign w:val="center"/>
            <w:hideMark/>
          </w:tcPr>
          <w:p w14:paraId="3E9C445F" w14:textId="77777777" w:rsidR="005165B2" w:rsidRPr="005165B2" w:rsidRDefault="005165B2" w:rsidP="00D303F0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469" w:type="pct"/>
            <w:shd w:val="clear" w:color="auto" w:fill="auto"/>
            <w:noWrap/>
            <w:vAlign w:val="center"/>
            <w:hideMark/>
          </w:tcPr>
          <w:p w14:paraId="0BF7D418" w14:textId="77777777" w:rsidR="005165B2" w:rsidRPr="005165B2" w:rsidRDefault="005165B2" w:rsidP="00D303F0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SD</w:t>
            </w:r>
          </w:p>
        </w:tc>
      </w:tr>
      <w:tr w:rsidR="005165B2" w:rsidRPr="0050182D" w14:paraId="01AB5CCC" w14:textId="77777777" w:rsidTr="006A26B2">
        <w:trPr>
          <w:trHeight w:val="240"/>
        </w:trPr>
        <w:tc>
          <w:tcPr>
            <w:tcW w:w="218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6AEA552" w14:textId="77777777" w:rsidR="005165B2" w:rsidRPr="0050182D" w:rsidRDefault="005165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Cardiac Rate</w:t>
            </w:r>
          </w:p>
        </w:tc>
        <w:tc>
          <w:tcPr>
            <w:tcW w:w="940" w:type="pct"/>
            <w:tcBorders>
              <w:bottom w:val="nil"/>
            </w:tcBorders>
            <w:vAlign w:val="center"/>
          </w:tcPr>
          <w:p w14:paraId="550939B7" w14:textId="77777777" w:rsidR="005165B2" w:rsidRPr="0050182D" w:rsidRDefault="005165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(bpm)</w:t>
            </w:r>
          </w:p>
        </w:tc>
        <w:tc>
          <w:tcPr>
            <w:tcW w:w="625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5DF81624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33</w:t>
            </w:r>
          </w:p>
        </w:tc>
        <w:tc>
          <w:tcPr>
            <w:tcW w:w="781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1765C2A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56</w:t>
            </w:r>
          </w:p>
        </w:tc>
        <w:tc>
          <w:tcPr>
            <w:tcW w:w="469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04BA7F1E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</w:tr>
      <w:tr w:rsidR="005165B2" w:rsidRPr="0050182D" w14:paraId="7356DC29" w14:textId="77777777" w:rsidTr="006A26B2">
        <w:trPr>
          <w:trHeight w:val="240"/>
        </w:trPr>
        <w:tc>
          <w:tcPr>
            <w:tcW w:w="218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13A8BF" w14:textId="77777777" w:rsidR="005165B2" w:rsidRPr="0050182D" w:rsidRDefault="005165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Respiratory Rate</w:t>
            </w:r>
          </w:p>
        </w:tc>
        <w:tc>
          <w:tcPr>
            <w:tcW w:w="940" w:type="pct"/>
            <w:tcBorders>
              <w:top w:val="nil"/>
              <w:bottom w:val="nil"/>
            </w:tcBorders>
            <w:vAlign w:val="center"/>
          </w:tcPr>
          <w:p w14:paraId="5B3D686D" w14:textId="77777777" w:rsidR="005165B2" w:rsidRPr="0050182D" w:rsidRDefault="005165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(bpm)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DC018D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33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3463E6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23</w:t>
            </w:r>
          </w:p>
        </w:tc>
        <w:tc>
          <w:tcPr>
            <w:tcW w:w="4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E95B0D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</w:tr>
      <w:tr w:rsidR="005165B2" w:rsidRPr="0050182D" w14:paraId="396B2948" w14:textId="77777777" w:rsidTr="006A26B2">
        <w:trPr>
          <w:trHeight w:val="240"/>
        </w:trPr>
        <w:tc>
          <w:tcPr>
            <w:tcW w:w="218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48F3F3" w14:textId="77777777" w:rsidR="005165B2" w:rsidRPr="0050182D" w:rsidRDefault="005165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Blood Oxygen Saturation</w:t>
            </w:r>
          </w:p>
        </w:tc>
        <w:tc>
          <w:tcPr>
            <w:tcW w:w="940" w:type="pct"/>
            <w:tcBorders>
              <w:top w:val="nil"/>
              <w:bottom w:val="nil"/>
            </w:tcBorders>
            <w:vAlign w:val="center"/>
          </w:tcPr>
          <w:p w14:paraId="17C39037" w14:textId="77777777" w:rsidR="005165B2" w:rsidRPr="0050182D" w:rsidRDefault="005165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(%)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48046C7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280DFF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90</w:t>
            </w:r>
          </w:p>
        </w:tc>
        <w:tc>
          <w:tcPr>
            <w:tcW w:w="4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3ADB0FA" w14:textId="77777777" w:rsidR="005165B2" w:rsidRPr="0050182D" w:rsidRDefault="00A80DB4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5165B2" w:rsidRPr="0050182D" w14:paraId="2E5B586E" w14:textId="77777777" w:rsidTr="006A26B2">
        <w:trPr>
          <w:trHeight w:val="240"/>
        </w:trPr>
        <w:tc>
          <w:tcPr>
            <w:tcW w:w="218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1B8D6A" w14:textId="77777777" w:rsidR="005165B2" w:rsidRPr="0050182D" w:rsidRDefault="005165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50182D">
              <w:rPr>
                <w:rFonts w:ascii="Times New Roman" w:hAnsi="Times New Roman"/>
                <w:sz w:val="18"/>
                <w:szCs w:val="18"/>
              </w:rPr>
              <w:t>Body Temperature</w:t>
            </w:r>
          </w:p>
        </w:tc>
        <w:tc>
          <w:tcPr>
            <w:tcW w:w="940" w:type="pct"/>
            <w:tcBorders>
              <w:top w:val="nil"/>
              <w:bottom w:val="nil"/>
            </w:tcBorders>
            <w:vAlign w:val="center"/>
          </w:tcPr>
          <w:p w14:paraId="3F0D08AE" w14:textId="77777777" w:rsidR="005165B2" w:rsidRPr="0050182D" w:rsidRDefault="005165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(</w:t>
            </w:r>
            <w:proofErr w:type="spellStart"/>
            <w:r w:rsidRPr="0050182D">
              <w:rPr>
                <w:rFonts w:ascii="Times New Roman" w:eastAsia="Times New Roman" w:hAnsi="Times New Roman"/>
                <w:sz w:val="18"/>
                <w:szCs w:val="18"/>
                <w:vertAlign w:val="superscript"/>
              </w:rPr>
              <w:t>o</w:t>
            </w:r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C</w:t>
            </w:r>
            <w:proofErr w:type="spellEnd"/>
            <w:r w:rsidRPr="0050182D"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212C7A3" w14:textId="77777777" w:rsidR="005165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</w:t>
            </w:r>
          </w:p>
        </w:tc>
        <w:tc>
          <w:tcPr>
            <w:tcW w:w="78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5819C8B" w14:textId="77777777" w:rsidR="005165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36.4</w:t>
            </w:r>
          </w:p>
        </w:tc>
        <w:tc>
          <w:tcPr>
            <w:tcW w:w="46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85F62BA" w14:textId="77777777" w:rsidR="005165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0.9</w:t>
            </w:r>
          </w:p>
        </w:tc>
      </w:tr>
      <w:tr w:rsidR="006A26B2" w:rsidRPr="0050182D" w14:paraId="06941146" w14:textId="77777777" w:rsidTr="006A26B2">
        <w:trPr>
          <w:trHeight w:val="240"/>
        </w:trPr>
        <w:tc>
          <w:tcPr>
            <w:tcW w:w="2184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15C4C28" w14:textId="77777777" w:rsidR="006A26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</w:t>
            </w:r>
            <w:r w:rsidRPr="006A26B2">
              <w:rPr>
                <w:rFonts w:ascii="Times New Roman" w:hAnsi="Times New Roman"/>
                <w:sz w:val="18"/>
                <w:szCs w:val="18"/>
              </w:rPr>
              <w:t xml:space="preserve">ystolic </w:t>
            </w:r>
            <w:r>
              <w:rPr>
                <w:rFonts w:ascii="Times New Roman" w:hAnsi="Times New Roman"/>
                <w:sz w:val="18"/>
                <w:szCs w:val="18"/>
              </w:rPr>
              <w:t>B</w:t>
            </w:r>
            <w:r w:rsidRPr="006A26B2">
              <w:rPr>
                <w:rFonts w:ascii="Times New Roman" w:hAnsi="Times New Roman"/>
                <w:sz w:val="18"/>
                <w:szCs w:val="18"/>
              </w:rPr>
              <w:t xml:space="preserve">lood </w:t>
            </w: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6A26B2">
              <w:rPr>
                <w:rFonts w:ascii="Times New Roman" w:hAnsi="Times New Roman"/>
                <w:sz w:val="18"/>
                <w:szCs w:val="18"/>
              </w:rPr>
              <w:t>ressure</w:t>
            </w:r>
          </w:p>
        </w:tc>
        <w:tc>
          <w:tcPr>
            <w:tcW w:w="940" w:type="pct"/>
            <w:tcBorders>
              <w:top w:val="nil"/>
            </w:tcBorders>
            <w:vAlign w:val="center"/>
          </w:tcPr>
          <w:p w14:paraId="4CE245FD" w14:textId="77777777" w:rsidR="006A26B2" w:rsidRPr="0050182D" w:rsidRDefault="006A26B2" w:rsidP="00D303F0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6A26B2">
              <w:rPr>
                <w:rFonts w:ascii="Times New Roman" w:eastAsia="Times New Roman" w:hAnsi="Times New Roman"/>
                <w:sz w:val="18"/>
                <w:szCs w:val="18"/>
              </w:rPr>
              <w:t>(mmHg)</w:t>
            </w:r>
          </w:p>
        </w:tc>
        <w:tc>
          <w:tcPr>
            <w:tcW w:w="625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FA3E23D" w14:textId="77777777" w:rsidR="006A26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781" w:type="pct"/>
            <w:tcBorders>
              <w:top w:val="nil"/>
            </w:tcBorders>
            <w:shd w:val="clear" w:color="auto" w:fill="auto"/>
            <w:noWrap/>
            <w:vAlign w:val="center"/>
          </w:tcPr>
          <w:p w14:paraId="6D2B0F9B" w14:textId="77777777" w:rsidR="006A26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104</w:t>
            </w:r>
          </w:p>
        </w:tc>
        <w:tc>
          <w:tcPr>
            <w:tcW w:w="46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8029828" w14:textId="77777777" w:rsidR="006A26B2" w:rsidRPr="0050182D" w:rsidRDefault="006A26B2" w:rsidP="00D303F0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</w:tr>
    </w:tbl>
    <w:p w14:paraId="79675CA1" w14:textId="77777777" w:rsidR="005165B2" w:rsidRPr="0050182D" w:rsidRDefault="005165B2" w:rsidP="005165B2">
      <w:pPr>
        <w:widowControl w:val="0"/>
        <w:adjustRightInd w:val="0"/>
        <w:spacing w:after="0" w:line="480" w:lineRule="auto"/>
        <w:textAlignment w:val="baseline"/>
        <w:rPr>
          <w:rFonts w:ascii="Times New Roman" w:eastAsia="Times New Roman" w:hAnsi="Times New Roman"/>
          <w:sz w:val="16"/>
          <w:szCs w:val="16"/>
        </w:rPr>
      </w:pPr>
      <w:r w:rsidRPr="0050182D">
        <w:rPr>
          <w:rFonts w:ascii="Times New Roman" w:eastAsia="Times New Roman" w:hAnsi="Times New Roman"/>
          <w:sz w:val="16"/>
          <w:szCs w:val="16"/>
        </w:rPr>
        <w:t>SD = standard deviation</w:t>
      </w:r>
    </w:p>
    <w:p w14:paraId="0D598128" w14:textId="77777777" w:rsidR="005165B2" w:rsidRDefault="005165B2" w:rsidP="005165B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14:paraId="3DBC87F7" w14:textId="77777777" w:rsidR="00C102D3" w:rsidRDefault="00C102D3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Times New Roman" w:hAnsi="Times New Roman"/>
          <w:b/>
          <w:sz w:val="24"/>
          <w:szCs w:val="24"/>
        </w:rPr>
        <w:t>3</w:t>
      </w:r>
      <w:r w:rsidRPr="00F11135"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Estimated body mass </w:t>
      </w:r>
      <w:r w:rsidR="00906A90">
        <w:rPr>
          <w:rFonts w:ascii="Times New Roman" w:eastAsia="Times New Roman" w:hAnsi="Times New Roman"/>
          <w:sz w:val="24"/>
          <w:szCs w:val="24"/>
        </w:rPr>
        <w:t xml:space="preserve">(kg) 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of wild lowland tapirs </w:t>
      </w:r>
      <w:r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</w:p>
    <w:p w14:paraId="04B8DD8F" w14:textId="77777777" w:rsidR="00C102D3" w:rsidRPr="00F11135" w:rsidRDefault="00C102D3" w:rsidP="00C102D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W w:w="0" w:type="auto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3"/>
        <w:gridCol w:w="2025"/>
        <w:gridCol w:w="655"/>
        <w:gridCol w:w="709"/>
        <w:gridCol w:w="663"/>
      </w:tblGrid>
      <w:tr w:rsidR="00C102D3" w:rsidRPr="00C102D3" w14:paraId="1DC140A7" w14:textId="77777777" w:rsidTr="00906A90">
        <w:trPr>
          <w:trHeight w:val="240"/>
        </w:trPr>
        <w:tc>
          <w:tcPr>
            <w:tcW w:w="157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3186DB9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5" w:type="dxa"/>
            <w:vMerge w:val="restart"/>
            <w:vAlign w:val="bottom"/>
          </w:tcPr>
          <w:p w14:paraId="1B362395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906A90">
              <w:rPr>
                <w:rFonts w:ascii="Times New Roman" w:eastAsia="Times New Roman" w:hAnsi="Times New Roman"/>
                <w:sz w:val="20"/>
                <w:szCs w:val="20"/>
              </w:rPr>
              <w:t>Age Class</w:t>
            </w:r>
          </w:p>
        </w:tc>
        <w:tc>
          <w:tcPr>
            <w:tcW w:w="2027" w:type="dxa"/>
            <w:gridSpan w:val="3"/>
            <w:shd w:val="clear" w:color="auto" w:fill="auto"/>
            <w:noWrap/>
            <w:vAlign w:val="bottom"/>
            <w:hideMark/>
          </w:tcPr>
          <w:p w14:paraId="06FFC8A6" w14:textId="77777777" w:rsidR="00C102D3" w:rsidRPr="00C102D3" w:rsidRDefault="00906A90" w:rsidP="00906A90">
            <w:pPr>
              <w:spacing w:after="0" w:line="480" w:lineRule="auto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906A90">
              <w:rPr>
                <w:rFonts w:ascii="Times New Roman" w:hAnsi="Times New Roman"/>
                <w:sz w:val="20"/>
                <w:szCs w:val="20"/>
              </w:rPr>
              <w:t>CE</w:t>
            </w:r>
          </w:p>
        </w:tc>
      </w:tr>
      <w:tr w:rsidR="006C7E2C" w:rsidRPr="00C102D3" w14:paraId="437128E4" w14:textId="77777777" w:rsidTr="00906A90">
        <w:trPr>
          <w:trHeight w:val="240"/>
        </w:trPr>
        <w:tc>
          <w:tcPr>
            <w:tcW w:w="157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9DA10ED" w14:textId="77777777" w:rsidR="006C7E2C" w:rsidRPr="00906A90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906A90">
              <w:rPr>
                <w:rFonts w:ascii="Times New Roman" w:eastAsia="Times New Roman" w:hAnsi="Times New Roman"/>
                <w:sz w:val="20"/>
                <w:szCs w:val="20"/>
              </w:rPr>
              <w:t>Sex</w:t>
            </w:r>
          </w:p>
        </w:tc>
        <w:tc>
          <w:tcPr>
            <w:tcW w:w="2025" w:type="dxa"/>
            <w:vMerge/>
          </w:tcPr>
          <w:p w14:paraId="5DC807CC" w14:textId="77777777" w:rsidR="006C7E2C" w:rsidRPr="00906A90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14:paraId="5DE003AF" w14:textId="77777777" w:rsidR="006C7E2C" w:rsidRPr="005165B2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5FA43F6" w14:textId="77777777" w:rsidR="006C7E2C" w:rsidRPr="005165B2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663" w:type="dxa"/>
            <w:shd w:val="clear" w:color="auto" w:fill="auto"/>
            <w:noWrap/>
            <w:vAlign w:val="center"/>
            <w:hideMark/>
          </w:tcPr>
          <w:p w14:paraId="1D0E2A15" w14:textId="77777777" w:rsidR="006C7E2C" w:rsidRPr="005165B2" w:rsidRDefault="006C7E2C" w:rsidP="006C7E2C">
            <w:pPr>
              <w:spacing w:after="0" w:line="480" w:lineRule="auto"/>
              <w:rPr>
                <w:rFonts w:ascii="Times New Roman" w:hAnsi="Times New Roman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SD</w:t>
            </w:r>
          </w:p>
        </w:tc>
      </w:tr>
      <w:tr w:rsidR="00906A90" w:rsidRPr="00906A90" w14:paraId="37D89A40" w14:textId="77777777" w:rsidTr="00906A90">
        <w:trPr>
          <w:trHeight w:val="240"/>
        </w:trPr>
        <w:tc>
          <w:tcPr>
            <w:tcW w:w="157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73A94AF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Female</w:t>
            </w:r>
          </w:p>
        </w:tc>
        <w:tc>
          <w:tcPr>
            <w:tcW w:w="2025" w:type="dxa"/>
            <w:tcBorders>
              <w:bottom w:val="nil"/>
            </w:tcBorders>
            <w:vAlign w:val="center"/>
          </w:tcPr>
          <w:p w14:paraId="4D66DFF4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Adult</w:t>
            </w:r>
          </w:p>
        </w:tc>
        <w:tc>
          <w:tcPr>
            <w:tcW w:w="65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AA806F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E0E18A2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20</w:t>
            </w:r>
            <w:r w:rsidR="00F9589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663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2DD3F7DD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</w:tr>
      <w:tr w:rsidR="00906A90" w:rsidRPr="00906A90" w14:paraId="223D5318" w14:textId="77777777" w:rsidTr="00906A90">
        <w:trPr>
          <w:trHeight w:val="240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A24F3D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  <w:vAlign w:val="center"/>
          </w:tcPr>
          <w:p w14:paraId="6CC67D4C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Sub-adult</w:t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C1B7E9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3B91D51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180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FA684B1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906A90" w:rsidRPr="00906A90" w14:paraId="604BD161" w14:textId="77777777" w:rsidTr="00906A90">
        <w:trPr>
          <w:trHeight w:val="240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A97C90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  <w:vAlign w:val="center"/>
          </w:tcPr>
          <w:p w14:paraId="721C66AB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Juvenile</w:t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69B9D77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AF4B512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9</w:t>
            </w:r>
            <w:r w:rsidR="00F9589C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D36161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</w:t>
            </w:r>
            <w:r w:rsidR="00F9589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906A90" w:rsidRPr="00906A90" w14:paraId="436612BD" w14:textId="77777777" w:rsidTr="00906A90">
        <w:trPr>
          <w:trHeight w:val="240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7AC5BEA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Male</w:t>
            </w:r>
          </w:p>
        </w:tc>
        <w:tc>
          <w:tcPr>
            <w:tcW w:w="2025" w:type="dxa"/>
            <w:tcBorders>
              <w:top w:val="nil"/>
              <w:bottom w:val="nil"/>
            </w:tcBorders>
            <w:vAlign w:val="center"/>
          </w:tcPr>
          <w:p w14:paraId="0A4F0C82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Adult</w:t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9F8B4E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4AFEC08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19</w:t>
            </w:r>
            <w:r w:rsidR="00F9589C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BFEA755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</w:t>
            </w:r>
            <w:r w:rsidR="00F9589C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906A90" w:rsidRPr="00906A90" w14:paraId="26FA525F" w14:textId="77777777" w:rsidTr="00906A90">
        <w:trPr>
          <w:trHeight w:val="240"/>
        </w:trPr>
        <w:tc>
          <w:tcPr>
            <w:tcW w:w="157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E9B29A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il"/>
              <w:bottom w:val="nil"/>
            </w:tcBorders>
            <w:vAlign w:val="center"/>
          </w:tcPr>
          <w:p w14:paraId="4975A4E6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Sub-adult</w:t>
            </w:r>
          </w:p>
        </w:tc>
        <w:tc>
          <w:tcPr>
            <w:tcW w:w="6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143D50F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251818E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15</w:t>
            </w:r>
            <w:r w:rsidR="00F9589C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BE40E02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2</w:t>
            </w:r>
            <w:r w:rsidR="00F9589C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906A90" w:rsidRPr="00906A90" w14:paraId="4ECF1550" w14:textId="77777777" w:rsidTr="00906A90">
        <w:trPr>
          <w:trHeight w:val="240"/>
        </w:trPr>
        <w:tc>
          <w:tcPr>
            <w:tcW w:w="15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C36D2DC" w14:textId="77777777" w:rsidR="00C102D3" w:rsidRPr="00906A90" w:rsidRDefault="00C102D3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il"/>
            </w:tcBorders>
            <w:vAlign w:val="center"/>
          </w:tcPr>
          <w:p w14:paraId="0E4445A6" w14:textId="77777777" w:rsidR="00C102D3" w:rsidRPr="00906A90" w:rsidRDefault="00C102D3" w:rsidP="0041658E">
            <w:pPr>
              <w:spacing w:after="0" w:line="48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06A90">
              <w:rPr>
                <w:rFonts w:ascii="Times New Roman" w:eastAsia="Times New Roman" w:hAnsi="Times New Roman"/>
                <w:sz w:val="18"/>
                <w:szCs w:val="18"/>
              </w:rPr>
              <w:t>Juvenile</w:t>
            </w:r>
          </w:p>
        </w:tc>
        <w:tc>
          <w:tcPr>
            <w:tcW w:w="6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C30B15E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311489A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663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91B13AF" w14:textId="77777777" w:rsidR="00C102D3" w:rsidRPr="00906A90" w:rsidRDefault="00906A90" w:rsidP="0041658E">
            <w:pPr>
              <w:spacing w:after="0" w:line="480" w:lineRule="auto"/>
              <w:rPr>
                <w:rFonts w:ascii="Times New Roman" w:hAnsi="Times New Roman"/>
                <w:sz w:val="18"/>
                <w:szCs w:val="18"/>
              </w:rPr>
            </w:pPr>
            <w:r w:rsidRPr="00906A90"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</w:tbl>
    <w:p w14:paraId="797177C0" w14:textId="77777777" w:rsidR="00C102D3" w:rsidRPr="00C102D3" w:rsidRDefault="00C102D3" w:rsidP="00C102D3">
      <w:pPr>
        <w:widowControl w:val="0"/>
        <w:adjustRightInd w:val="0"/>
        <w:spacing w:after="0" w:line="480" w:lineRule="auto"/>
        <w:textAlignment w:val="baseline"/>
        <w:rPr>
          <w:rFonts w:ascii="Times New Roman" w:eastAsia="Times New Roman" w:hAnsi="Times New Roman"/>
          <w:sz w:val="16"/>
          <w:szCs w:val="16"/>
        </w:rPr>
      </w:pPr>
      <w:r w:rsidRPr="00C102D3">
        <w:rPr>
          <w:rFonts w:ascii="Times New Roman" w:eastAsia="Times New Roman" w:hAnsi="Times New Roman"/>
          <w:sz w:val="16"/>
          <w:szCs w:val="16"/>
        </w:rPr>
        <w:t>SD = standard deviation</w:t>
      </w:r>
    </w:p>
    <w:p w14:paraId="110BEADA" w14:textId="77777777" w:rsidR="00C102D3" w:rsidRDefault="00C102D3" w:rsidP="00C102D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13D6877" w14:textId="77777777" w:rsidR="00C102D3" w:rsidRDefault="00C102D3" w:rsidP="00C102D3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Times New Roman" w:hAnsi="Times New Roman"/>
          <w:b/>
          <w:sz w:val="24"/>
          <w:szCs w:val="24"/>
        </w:rPr>
        <w:t>4</w:t>
      </w:r>
      <w:r w:rsidRPr="00F11135">
        <w:rPr>
          <w:rFonts w:ascii="Times New Roman" w:eastAsia="Times New Roman" w:hAnsi="Times New Roman"/>
          <w:b/>
          <w:sz w:val="24"/>
          <w:szCs w:val="24"/>
        </w:rPr>
        <w:t>.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Results of p</w:t>
      </w:r>
      <w:r w:rsidRPr="00F11135">
        <w:rPr>
          <w:rFonts w:ascii="Times New Roman" w:eastAsia="Times New Roman" w:hAnsi="Times New Roman"/>
          <w:sz w:val="24"/>
          <w:szCs w:val="24"/>
        </w:rPr>
        <w:t xml:space="preserve">hysical evaluation of wild lowland tapirs </w:t>
      </w:r>
      <w:r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</w:p>
    <w:p w14:paraId="7BDD6AB4" w14:textId="77777777" w:rsidR="00C102D3" w:rsidRPr="00F11135" w:rsidRDefault="00C102D3" w:rsidP="00C102D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3118"/>
      </w:tblGrid>
      <w:tr w:rsidR="0051427B" w:rsidRPr="00F9589C" w14:paraId="1EE93C46" w14:textId="77777777" w:rsidTr="0051427B">
        <w:tc>
          <w:tcPr>
            <w:tcW w:w="1701" w:type="dxa"/>
            <w:shd w:val="clear" w:color="auto" w:fill="auto"/>
            <w:vAlign w:val="center"/>
          </w:tcPr>
          <w:p w14:paraId="7853748C" w14:textId="77777777" w:rsidR="0051427B" w:rsidRPr="00F9589C" w:rsidRDefault="0051427B" w:rsidP="0041658E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bCs/>
                <w:lang w:eastAsia="pt-BR"/>
              </w:rPr>
              <w:t>Parameter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4AB1420" w14:textId="77777777" w:rsidR="0051427B" w:rsidRPr="00F9589C" w:rsidRDefault="0051427B" w:rsidP="0041658E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bCs/>
                <w:lang w:eastAsia="pt-BR"/>
              </w:rPr>
              <w:t>CE (</w:t>
            </w:r>
            <w:r w:rsidRPr="00F9589C">
              <w:rPr>
                <w:rFonts w:ascii="Times New Roman" w:eastAsia="Times New Roman" w:hAnsi="Times New Roman"/>
                <w:bCs/>
                <w:i/>
                <w:lang w:eastAsia="pt-BR"/>
              </w:rPr>
              <w:t>n</w:t>
            </w:r>
            <w:r w:rsidRPr="00F9589C">
              <w:rPr>
                <w:rFonts w:ascii="Times New Roman" w:eastAsia="Times New Roman" w:hAnsi="Times New Roman"/>
                <w:bCs/>
                <w:lang w:eastAsia="pt-BR"/>
              </w:rPr>
              <w:t xml:space="preserve"> = 35)</w:t>
            </w:r>
          </w:p>
        </w:tc>
        <w:tc>
          <w:tcPr>
            <w:tcW w:w="3118" w:type="dxa"/>
          </w:tcPr>
          <w:p w14:paraId="222FCD71" w14:textId="77777777" w:rsidR="0051427B" w:rsidRPr="00F9589C" w:rsidRDefault="0051427B" w:rsidP="0041658E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lang w:eastAsia="pt-BR"/>
              </w:rPr>
              <w:t>C</w:t>
            </w:r>
            <w:r w:rsidRPr="0051427B">
              <w:rPr>
                <w:rFonts w:ascii="Times New Roman" w:eastAsia="Times New Roman" w:hAnsi="Times New Roman"/>
                <w:bCs/>
                <w:lang w:eastAsia="pt-BR"/>
              </w:rPr>
              <w:t>ategories</w:t>
            </w:r>
            <w:r>
              <w:rPr>
                <w:rFonts w:ascii="Times New Roman" w:eastAsia="Times New Roman" w:hAnsi="Times New Roman"/>
                <w:bCs/>
                <w:lang w:eastAsia="pt-BR"/>
              </w:rPr>
              <w:t xml:space="preserve"> / Alterations</w:t>
            </w:r>
          </w:p>
        </w:tc>
      </w:tr>
      <w:tr w:rsidR="0051427B" w:rsidRPr="00C102D3" w14:paraId="202EC7CB" w14:textId="77777777" w:rsidTr="0051427B">
        <w:tc>
          <w:tcPr>
            <w:tcW w:w="1701" w:type="dxa"/>
            <w:shd w:val="clear" w:color="auto" w:fill="auto"/>
            <w:vAlign w:val="center"/>
          </w:tcPr>
          <w:p w14:paraId="74BA0332" w14:textId="77777777" w:rsidR="0051427B" w:rsidRPr="00C102D3" w:rsidRDefault="0051427B" w:rsidP="0051427B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r w:rsidRPr="0051427B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Body condition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F199718" w14:textId="77777777" w:rsidR="0051427B" w:rsidRPr="00F9589C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71% </w:t>
            </w:r>
          </w:p>
          <w:p w14:paraId="33C625FF" w14:textId="77777777" w:rsidR="0051427B" w:rsidRPr="00F9589C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20% </w:t>
            </w:r>
          </w:p>
          <w:p w14:paraId="53AC7CE7" w14:textId="77777777" w:rsidR="0051427B" w:rsidRPr="00C102D3" w:rsidRDefault="0051427B" w:rsidP="0051427B">
            <w:pPr>
              <w:widowControl w:val="0"/>
              <w:adjustRightInd w:val="0"/>
              <w:spacing w:line="360" w:lineRule="auto"/>
              <w:textAlignment w:val="baseline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9% </w:t>
            </w:r>
          </w:p>
        </w:tc>
        <w:tc>
          <w:tcPr>
            <w:tcW w:w="3118" w:type="dxa"/>
          </w:tcPr>
          <w:p w14:paraId="1B409EE2" w14:textId="77777777" w:rsidR="0051427B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G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ood</w:t>
            </w:r>
          </w:p>
          <w:p w14:paraId="191C0C56" w14:textId="77777777" w:rsidR="0051427B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R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egular</w:t>
            </w:r>
          </w:p>
          <w:p w14:paraId="6411F69D" w14:textId="77777777" w:rsidR="0051427B" w:rsidRPr="00F9589C" w:rsidRDefault="0051427B" w:rsidP="0051427B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oor</w:t>
            </w:r>
          </w:p>
        </w:tc>
      </w:tr>
      <w:tr w:rsidR="0051427B" w:rsidRPr="00C102D3" w14:paraId="6B8CA13D" w14:textId="77777777" w:rsidTr="001259F5">
        <w:tc>
          <w:tcPr>
            <w:tcW w:w="1701" w:type="dxa"/>
            <w:shd w:val="clear" w:color="auto" w:fill="auto"/>
            <w:vAlign w:val="center"/>
          </w:tcPr>
          <w:p w14:paraId="3DB379A8" w14:textId="77777777" w:rsidR="0051427B" w:rsidRPr="00C102D3" w:rsidRDefault="0051427B" w:rsidP="0051427B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r w:rsidRPr="0051427B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Skin condition</w:t>
            </w:r>
          </w:p>
        </w:tc>
        <w:tc>
          <w:tcPr>
            <w:tcW w:w="1560" w:type="dxa"/>
            <w:shd w:val="clear" w:color="auto" w:fill="auto"/>
          </w:tcPr>
          <w:p w14:paraId="294F03BD" w14:textId="77777777" w:rsidR="0051427B" w:rsidRPr="001259F5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1259F5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7</w:t>
            </w:r>
            <w:r w:rsidR="0051427B" w:rsidRPr="001259F5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4% </w:t>
            </w:r>
          </w:p>
          <w:p w14:paraId="574F3E1A" w14:textId="77777777" w:rsidR="0051427B" w:rsidRPr="001259F5" w:rsidRDefault="001259F5" w:rsidP="001259F5">
            <w:pPr>
              <w:widowControl w:val="0"/>
              <w:adjustRightInd w:val="0"/>
              <w:spacing w:line="360" w:lineRule="auto"/>
              <w:textAlignment w:val="baseline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259F5">
              <w:rPr>
                <w:rFonts w:ascii="Times New Roman" w:eastAsia="Times New Roman" w:hAnsi="Times New Roman"/>
                <w:sz w:val="18"/>
                <w:szCs w:val="18"/>
              </w:rPr>
              <w:t>23%</w:t>
            </w:r>
          </w:p>
          <w:p w14:paraId="160E607C" w14:textId="77777777" w:rsidR="001259F5" w:rsidRPr="00C102D3" w:rsidRDefault="001259F5" w:rsidP="001259F5">
            <w:pPr>
              <w:widowControl w:val="0"/>
              <w:adjustRightInd w:val="0"/>
              <w:spacing w:line="360" w:lineRule="auto"/>
              <w:textAlignment w:val="baseline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 w:rsidRPr="001259F5">
              <w:rPr>
                <w:rFonts w:ascii="Times New Roman" w:eastAsia="Times New Roman" w:hAnsi="Times New Roman"/>
                <w:sz w:val="18"/>
                <w:szCs w:val="18"/>
              </w:rPr>
              <w:t>3%</w:t>
            </w:r>
          </w:p>
        </w:tc>
        <w:tc>
          <w:tcPr>
            <w:tcW w:w="3118" w:type="dxa"/>
          </w:tcPr>
          <w:p w14:paraId="4098443F" w14:textId="77777777" w:rsidR="001259F5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G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ood</w:t>
            </w:r>
          </w:p>
          <w:p w14:paraId="2C7EFE81" w14:textId="77777777" w:rsidR="001259F5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R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egular</w:t>
            </w:r>
          </w:p>
          <w:p w14:paraId="1EF657A2" w14:textId="77777777" w:rsidR="0051427B" w:rsidRPr="00C102D3" w:rsidRDefault="001259F5" w:rsidP="001259F5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</w:t>
            </w:r>
            <w:r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oor</w:t>
            </w:r>
          </w:p>
        </w:tc>
      </w:tr>
      <w:tr w:rsidR="001259F5" w:rsidRPr="00C102D3" w14:paraId="630A0D60" w14:textId="77777777" w:rsidTr="001259F5">
        <w:tc>
          <w:tcPr>
            <w:tcW w:w="1701" w:type="dxa"/>
            <w:shd w:val="clear" w:color="auto" w:fill="auto"/>
            <w:vAlign w:val="center"/>
          </w:tcPr>
          <w:p w14:paraId="0D1294A1" w14:textId="77777777" w:rsidR="001259F5" w:rsidRPr="0051427B" w:rsidRDefault="00430601" w:rsidP="0051427B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Skin integrity</w:t>
            </w:r>
          </w:p>
        </w:tc>
        <w:tc>
          <w:tcPr>
            <w:tcW w:w="1560" w:type="dxa"/>
            <w:shd w:val="clear" w:color="auto" w:fill="auto"/>
          </w:tcPr>
          <w:p w14:paraId="1CDC9485" w14:textId="77777777" w:rsidR="001259F5" w:rsidRDefault="00430601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57%</w:t>
            </w:r>
          </w:p>
          <w:p w14:paraId="553A765A" w14:textId="77777777" w:rsidR="00430601" w:rsidRPr="001259F5" w:rsidRDefault="00430601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34%</w:t>
            </w:r>
          </w:p>
        </w:tc>
        <w:tc>
          <w:tcPr>
            <w:tcW w:w="3118" w:type="dxa"/>
          </w:tcPr>
          <w:p w14:paraId="3EDB31D6" w14:textId="77777777" w:rsidR="00430601" w:rsidRPr="00430601" w:rsidRDefault="00430601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Presence of </w:t>
            </w:r>
            <w:r w:rsidR="001259F5"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scars </w:t>
            </w:r>
          </w:p>
          <w:p w14:paraId="7A13C218" w14:textId="77777777" w:rsidR="001259F5" w:rsidRDefault="00430601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Presence of</w:t>
            </w:r>
            <w:r w:rsidR="001259F5"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 recent wounds</w:t>
            </w:r>
          </w:p>
        </w:tc>
      </w:tr>
      <w:tr w:rsidR="001259F5" w:rsidRPr="00C102D3" w14:paraId="1578C445" w14:textId="77777777" w:rsidTr="0051427B">
        <w:tc>
          <w:tcPr>
            <w:tcW w:w="1701" w:type="dxa"/>
            <w:shd w:val="clear" w:color="auto" w:fill="auto"/>
            <w:vAlign w:val="center"/>
          </w:tcPr>
          <w:p w14:paraId="13B0030E" w14:textId="77777777" w:rsidR="001259F5" w:rsidRPr="0051427B" w:rsidRDefault="001259F5" w:rsidP="001259F5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 w:rsidRPr="0051427B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Fur condition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271E821" w14:textId="77777777" w:rsidR="001259F5" w:rsidRPr="0051427B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51427B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11% </w:t>
            </w:r>
          </w:p>
        </w:tc>
        <w:tc>
          <w:tcPr>
            <w:tcW w:w="3118" w:type="dxa"/>
          </w:tcPr>
          <w:p w14:paraId="46E33518" w14:textId="77777777" w:rsidR="001259F5" w:rsidRPr="0051427B" w:rsidRDefault="001259F5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A</w:t>
            </w:r>
            <w:r w:rsidRPr="0051427B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ltered pigmentation</w:t>
            </w:r>
          </w:p>
        </w:tc>
      </w:tr>
      <w:tr w:rsidR="001259F5" w:rsidRPr="00C102D3" w14:paraId="1F990ABB" w14:textId="77777777" w:rsidTr="0051427B">
        <w:tc>
          <w:tcPr>
            <w:tcW w:w="1701" w:type="dxa"/>
            <w:shd w:val="clear" w:color="auto" w:fill="auto"/>
            <w:vAlign w:val="center"/>
          </w:tcPr>
          <w:p w14:paraId="550E49C8" w14:textId="77777777" w:rsidR="001259F5" w:rsidRPr="00C102D3" w:rsidRDefault="001259F5" w:rsidP="001259F5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r w:rsidRPr="00430601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 xml:space="preserve">Eyes </w:t>
            </w:r>
            <w:r w:rsidRPr="0051427B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condition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03158C5" w14:textId="77777777" w:rsidR="001259F5" w:rsidRPr="00C102D3" w:rsidRDefault="00430601" w:rsidP="00430601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pt-BR"/>
              </w:rPr>
            </w:pPr>
            <w:r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11</w:t>
            </w:r>
            <w:r w:rsidR="001259F5" w:rsidRPr="00430601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%</w:t>
            </w:r>
          </w:p>
        </w:tc>
        <w:tc>
          <w:tcPr>
            <w:tcW w:w="3118" w:type="dxa"/>
          </w:tcPr>
          <w:p w14:paraId="2027529D" w14:textId="77777777" w:rsidR="001259F5" w:rsidRPr="00430601" w:rsidRDefault="00430601" w:rsidP="001259F5">
            <w:pPr>
              <w:spacing w:line="360" w:lineRule="auto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430601">
              <w:rPr>
                <w:rFonts w:ascii="Times New Roman" w:hAnsi="Times New Roman"/>
                <w:sz w:val="18"/>
                <w:szCs w:val="18"/>
              </w:rPr>
              <w:t>Bilateral yellowish discharge</w:t>
            </w:r>
          </w:p>
        </w:tc>
      </w:tr>
      <w:tr w:rsidR="001259F5" w:rsidRPr="00C102D3" w14:paraId="3D178646" w14:textId="77777777" w:rsidTr="0051427B">
        <w:trPr>
          <w:trHeight w:val="542"/>
        </w:trPr>
        <w:tc>
          <w:tcPr>
            <w:tcW w:w="1701" w:type="dxa"/>
            <w:shd w:val="clear" w:color="auto" w:fill="auto"/>
            <w:vAlign w:val="center"/>
          </w:tcPr>
          <w:p w14:paraId="4D3D7C87" w14:textId="77777777" w:rsidR="001259F5" w:rsidRPr="001B675C" w:rsidRDefault="001259F5" w:rsidP="001259F5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 w:rsidRPr="001B675C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Dental condition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ADF23A7" w14:textId="77777777" w:rsidR="001259F5" w:rsidRPr="001B675C" w:rsidRDefault="001B675C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1B675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57</w:t>
            </w:r>
            <w:r w:rsidR="001259F5" w:rsidRPr="001B675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% </w:t>
            </w:r>
          </w:p>
        </w:tc>
        <w:tc>
          <w:tcPr>
            <w:tcW w:w="3118" w:type="dxa"/>
          </w:tcPr>
          <w:p w14:paraId="6D67AAFC" w14:textId="77777777" w:rsidR="001259F5" w:rsidRPr="001B675C" w:rsidRDefault="001B675C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1B675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Tooth loss, fractures, periodontitis and/or gingival retraction</w:t>
            </w:r>
          </w:p>
        </w:tc>
      </w:tr>
      <w:tr w:rsidR="001B675C" w:rsidRPr="00C102D3" w14:paraId="1DC04F38" w14:textId="77777777" w:rsidTr="0051427B">
        <w:trPr>
          <w:trHeight w:val="542"/>
        </w:trPr>
        <w:tc>
          <w:tcPr>
            <w:tcW w:w="1701" w:type="dxa"/>
            <w:shd w:val="clear" w:color="auto" w:fill="auto"/>
            <w:vAlign w:val="center"/>
          </w:tcPr>
          <w:p w14:paraId="4A8707AB" w14:textId="77777777" w:rsidR="001B675C" w:rsidRPr="001B675C" w:rsidRDefault="001B675C" w:rsidP="001259F5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 xml:space="preserve">Other </w:t>
            </w:r>
            <w:r w:rsidR="00D63293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findings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93DF59A" w14:textId="77777777" w:rsidR="001B675C" w:rsidRDefault="00DC4108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3%</w:t>
            </w:r>
          </w:p>
          <w:p w14:paraId="1903DD8E" w14:textId="77777777" w:rsidR="00DC4108" w:rsidRDefault="00DC4108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3%</w:t>
            </w:r>
          </w:p>
          <w:p w14:paraId="44574470" w14:textId="77777777" w:rsidR="00DC4108" w:rsidRDefault="00DC4108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3%</w:t>
            </w:r>
          </w:p>
          <w:p w14:paraId="62E94AD6" w14:textId="77777777" w:rsidR="00DC4108" w:rsidRDefault="00DC4108" w:rsidP="001259F5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6%</w:t>
            </w:r>
          </w:p>
          <w:p w14:paraId="2AE8DEE4" w14:textId="77777777" w:rsidR="00DC4108" w:rsidRPr="001B675C" w:rsidRDefault="00DC4108" w:rsidP="00DC4108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3%</w:t>
            </w:r>
          </w:p>
        </w:tc>
        <w:tc>
          <w:tcPr>
            <w:tcW w:w="3118" w:type="dxa"/>
          </w:tcPr>
          <w:p w14:paraId="42BBA0ED" w14:textId="77777777" w:rsidR="00DC4108" w:rsidRPr="00DC4108" w:rsidRDefault="00DC4108" w:rsidP="00DC4108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DC4108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Abnormal respiratory discharge</w:t>
            </w:r>
          </w:p>
          <w:p w14:paraId="3319849B" w14:textId="77777777" w:rsidR="001B675C" w:rsidRDefault="00366660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366660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Umbilical hernia</w:t>
            </w:r>
          </w:p>
          <w:p w14:paraId="75010659" w14:textId="77777777" w:rsidR="00DC4108" w:rsidRDefault="00DC4108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DC4108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Absence of 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one </w:t>
            </w:r>
            <w:r w:rsidRPr="00DC4108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ear</w:t>
            </w:r>
          </w:p>
          <w:p w14:paraId="435D6E95" w14:textId="77777777" w:rsidR="00DC4108" w:rsidRDefault="00DC4108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</w:t>
            </w:r>
            <w:r w:rsidRPr="00DC4108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enis injurie</w:t>
            </w:r>
          </w:p>
          <w:p w14:paraId="7268137B" w14:textId="77777777" w:rsidR="00366660" w:rsidRPr="001B675C" w:rsidRDefault="00366660" w:rsidP="001B675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366660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Edema and inflammation of the lip</w:t>
            </w:r>
          </w:p>
        </w:tc>
      </w:tr>
    </w:tbl>
    <w:p w14:paraId="75ABE2CB" w14:textId="77777777" w:rsidR="00C102D3" w:rsidRPr="00F11135" w:rsidRDefault="00C102D3" w:rsidP="00C102D3">
      <w:pPr>
        <w:spacing w:after="0" w:line="480" w:lineRule="auto"/>
        <w:rPr>
          <w:rFonts w:ascii="Times New Roman" w:eastAsia="Times New Roman" w:hAnsi="Times New Roman"/>
          <w:bCs/>
          <w:sz w:val="18"/>
          <w:szCs w:val="24"/>
          <w:lang w:eastAsia="pt-BR"/>
        </w:rPr>
      </w:pPr>
    </w:p>
    <w:p w14:paraId="5E288293" w14:textId="77777777" w:rsidR="00F52F3E" w:rsidRDefault="00F52F3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532632EB" w14:textId="77777777" w:rsidR="0092482A" w:rsidRPr="0092482A" w:rsidRDefault="0092482A" w:rsidP="0092482A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Hematologic parameters of 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in the </w:t>
      </w:r>
      <w:proofErr w:type="spellStart"/>
      <w:r w:rsidR="00EB3221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EB3221"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EB3221"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EB3221"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), Brazil. </w:t>
      </w: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086"/>
        <w:gridCol w:w="945"/>
        <w:gridCol w:w="468"/>
        <w:gridCol w:w="659"/>
        <w:gridCol w:w="585"/>
        <w:gridCol w:w="585"/>
        <w:gridCol w:w="738"/>
        <w:gridCol w:w="663"/>
        <w:gridCol w:w="665"/>
        <w:gridCol w:w="524"/>
        <w:gridCol w:w="522"/>
        <w:gridCol w:w="630"/>
      </w:tblGrid>
      <w:tr w:rsidR="00EB3221" w:rsidRPr="0092482A" w14:paraId="5CB336C9" w14:textId="77777777" w:rsidTr="0050182D">
        <w:trPr>
          <w:trHeight w:val="375"/>
        </w:trPr>
        <w:tc>
          <w:tcPr>
            <w:tcW w:w="1175" w:type="pct"/>
            <w:tcBorders>
              <w:top w:val="single" w:sz="2" w:space="0" w:color="auto"/>
              <w:lef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7C4253" w14:textId="77777777" w:rsidR="00EB3221" w:rsidRPr="0092482A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14"/>
                <w:szCs w:val="14"/>
              </w:rPr>
            </w:pPr>
            <w:r w:rsidRPr="0092482A">
              <w:rPr>
                <w:rFonts w:ascii="Times New Roman" w:eastAsia="Calibri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46" w:type="pct"/>
            <w:tcBorders>
              <w:top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096C00" w14:textId="77777777" w:rsidR="00EB3221" w:rsidRPr="0092482A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14"/>
                <w:szCs w:val="14"/>
              </w:rPr>
            </w:pPr>
            <w:r w:rsidRPr="0092482A">
              <w:rPr>
                <w:rFonts w:ascii="Times New Roman" w:eastAsia="Calibri" w:hAnsi="Times New Roman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278" w:type="pct"/>
            <w:gridSpan w:val="10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8133F6" w14:textId="77777777" w:rsidR="00EB3221" w:rsidRPr="006F6F77" w:rsidRDefault="00EB3221" w:rsidP="0092482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CE</w:t>
            </w:r>
          </w:p>
        </w:tc>
      </w:tr>
      <w:tr w:rsidR="0050182D" w:rsidRPr="0092482A" w14:paraId="70B6D3BC" w14:textId="77777777" w:rsidTr="0050182D">
        <w:trPr>
          <w:trHeight w:val="315"/>
        </w:trPr>
        <w:tc>
          <w:tcPr>
            <w:tcW w:w="1175" w:type="pct"/>
            <w:tcBorders>
              <w:left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49B5BA" w14:textId="77777777" w:rsidR="00EB3221" w:rsidRPr="0092482A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92482A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Parameter</w:t>
            </w:r>
            <w:r w:rsidRPr="0092482A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546" w:type="pct"/>
            <w:tcBorders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CD9250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SI Unit</w:t>
            </w:r>
          </w:p>
        </w:tc>
        <w:tc>
          <w:tcPr>
            <w:tcW w:w="283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72D690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388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E2170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347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759856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Min</w:t>
            </w:r>
          </w:p>
        </w:tc>
        <w:tc>
          <w:tcPr>
            <w:tcW w:w="347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61DC21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Q1</w:t>
            </w:r>
          </w:p>
        </w:tc>
        <w:tc>
          <w:tcPr>
            <w:tcW w:w="431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46C35E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390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BDC6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Q3</w:t>
            </w:r>
          </w:p>
        </w:tc>
        <w:tc>
          <w:tcPr>
            <w:tcW w:w="391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9A197E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Max</w:t>
            </w:r>
          </w:p>
        </w:tc>
        <w:tc>
          <w:tcPr>
            <w:tcW w:w="313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D0B1F8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312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483D99" w14:textId="77777777" w:rsidR="00EB3221" w:rsidRPr="002E37B3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2E37B3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77" w:type="pct"/>
            <w:tcBorders>
              <w:top w:val="single" w:sz="2" w:space="0" w:color="auto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7013DE" w14:textId="77777777" w:rsidR="00EB3221" w:rsidRPr="0092482A" w:rsidRDefault="00EB3221" w:rsidP="0092482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14"/>
                <w:szCs w:val="14"/>
              </w:rPr>
            </w:pPr>
          </w:p>
        </w:tc>
      </w:tr>
      <w:tr w:rsidR="0050182D" w:rsidRPr="00EB3221" w14:paraId="09B75C1D" w14:textId="77777777" w:rsidTr="0050182D">
        <w:trPr>
          <w:trHeight w:val="288"/>
        </w:trPr>
        <w:tc>
          <w:tcPr>
            <w:tcW w:w="1175" w:type="pct"/>
            <w:tcBorders>
              <w:top w:val="single" w:sz="2" w:space="0" w:color="auto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E5B3F5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Red blood cell count</w:t>
            </w:r>
          </w:p>
        </w:tc>
        <w:tc>
          <w:tcPr>
            <w:tcW w:w="546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357DC4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10¹²/L</w:t>
            </w:r>
          </w:p>
        </w:tc>
        <w:tc>
          <w:tcPr>
            <w:tcW w:w="283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6B825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734BA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6.50</w:t>
            </w:r>
          </w:p>
        </w:tc>
        <w:tc>
          <w:tcPr>
            <w:tcW w:w="347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2AABFF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4.19</w:t>
            </w:r>
          </w:p>
        </w:tc>
        <w:tc>
          <w:tcPr>
            <w:tcW w:w="347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153D6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5.57</w:t>
            </w:r>
          </w:p>
        </w:tc>
        <w:tc>
          <w:tcPr>
            <w:tcW w:w="431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E1D4F0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6.35</w:t>
            </w:r>
          </w:p>
        </w:tc>
        <w:tc>
          <w:tcPr>
            <w:tcW w:w="390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B2D554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7.24</w:t>
            </w:r>
          </w:p>
        </w:tc>
        <w:tc>
          <w:tcPr>
            <w:tcW w:w="391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EBEB3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9.73</w:t>
            </w:r>
          </w:p>
        </w:tc>
        <w:tc>
          <w:tcPr>
            <w:tcW w:w="313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D6A1EE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1.40</w:t>
            </w:r>
          </w:p>
        </w:tc>
        <w:tc>
          <w:tcPr>
            <w:tcW w:w="312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0F1D8D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0.24</w:t>
            </w:r>
          </w:p>
        </w:tc>
        <w:tc>
          <w:tcPr>
            <w:tcW w:w="77" w:type="pct"/>
            <w:tcBorders>
              <w:top w:val="single" w:sz="2" w:space="0" w:color="auto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ED67E4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commentRangeStart w:id="0"/>
            <w:r w:rsidRPr="000F0249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  <w:ins w:id="1" w:author="Tati Micheletti" w:date="2018-08-21T19:11:00Z">
              <w:r w:rsidR="00573884">
                <w:rPr>
                  <w:rFonts w:ascii="Times New Roman" w:eastAsia="Calibri" w:hAnsi="Times New Roman" w:cs="Times New Roman"/>
                  <w:bCs/>
                  <w:sz w:val="18"/>
                  <w:szCs w:val="18"/>
                  <w:vertAlign w:val="superscript"/>
                </w:rPr>
                <w:t>, c</w:t>
              </w:r>
            </w:ins>
            <w:commentRangeEnd w:id="0"/>
            <w:ins w:id="2" w:author="Tati Micheletti" w:date="2018-08-21T19:13:00Z">
              <w:r w:rsidR="0024536D">
                <w:rPr>
                  <w:rStyle w:val="CommentReference"/>
                  <w:rFonts w:ascii="Times New Roman" w:eastAsia="Times New Roman" w:hAnsi="Times New Roman"/>
                  <w:szCs w:val="20"/>
                  <w:lang w:eastAsia="pt-BR"/>
                </w:rPr>
                <w:commentReference w:id="0"/>
              </w:r>
            </w:ins>
          </w:p>
        </w:tc>
      </w:tr>
      <w:tr w:rsidR="0050182D" w:rsidRPr="00EB3221" w14:paraId="4C626FBB" w14:textId="77777777" w:rsidTr="0050182D">
        <w:trPr>
          <w:trHeight w:val="288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55868C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Packed cell volume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1783AD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L/L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233D06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E8B2FE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27B3BC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26F7B4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F9AE5F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A3679F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CB3B5D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B161B0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FD5D00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E5AE73" w14:textId="77777777" w:rsidR="00D303F0" w:rsidRPr="0035251C" w:rsidRDefault="00573884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</w:pPr>
            <w:ins w:id="3" w:author="Tati Micheletti" w:date="2018-08-21T19:11:00Z">
              <w:r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</w:rPr>
                <w:t>b</w:t>
              </w:r>
            </w:ins>
            <w:del w:id="4" w:author="Tati Micheletti" w:date="2018-08-21T19:11:00Z">
              <w:r w:rsidR="0035251C" w:rsidRPr="0035251C" w:rsidDel="00573884"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</w:rPr>
                <w:delText>d</w:delText>
              </w:r>
            </w:del>
          </w:p>
        </w:tc>
      </w:tr>
      <w:tr w:rsidR="0050182D" w:rsidRPr="00EB3221" w14:paraId="61F9DF80" w14:textId="77777777" w:rsidTr="0050182D">
        <w:trPr>
          <w:trHeight w:val="288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653FCF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MCV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4DD11A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fL</w:t>
            </w:r>
            <w:proofErr w:type="spellEnd"/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5B914F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E26CC1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72E5A2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E03033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A5DEC9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6078B8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04116C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1D2955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C79E8F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AB760" w14:textId="77777777" w:rsidR="00D303F0" w:rsidRPr="000F0249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0F0249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  <w:ins w:id="5" w:author="Tati Micheletti" w:date="2018-08-21T19:11:00Z">
              <w:r w:rsidR="00573884">
                <w:rPr>
                  <w:rFonts w:ascii="Times New Roman" w:eastAsia="Calibri" w:hAnsi="Times New Roman" w:cs="Times New Roman"/>
                  <w:bCs/>
                  <w:sz w:val="18"/>
                  <w:szCs w:val="18"/>
                  <w:vertAlign w:val="superscript"/>
                </w:rPr>
                <w:t>,c</w:t>
              </w:r>
            </w:ins>
            <w:proofErr w:type="spellEnd"/>
          </w:p>
        </w:tc>
      </w:tr>
      <w:tr w:rsidR="0050182D" w:rsidRPr="00EB3221" w14:paraId="59C2D5FA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0014A1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White blood cell count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244A3F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40F9A1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B54571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35F1DD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8C4C1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5070B7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010335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E4E34A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F08252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4681F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DB290F" w14:textId="77777777" w:rsidR="00D303F0" w:rsidRPr="000F0249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proofErr w:type="spellStart"/>
            <w:r w:rsidRPr="000F0249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  <w:ins w:id="6" w:author="Tati Micheletti" w:date="2018-08-21T19:11:00Z">
              <w:r w:rsidR="00573884">
                <w:rPr>
                  <w:rFonts w:ascii="Times New Roman" w:eastAsia="Calibri" w:hAnsi="Times New Roman" w:cs="Times New Roman"/>
                  <w:bCs/>
                  <w:sz w:val="18"/>
                  <w:szCs w:val="18"/>
                  <w:vertAlign w:val="superscript"/>
                </w:rPr>
                <w:t>,c</w:t>
              </w:r>
            </w:ins>
            <w:proofErr w:type="spellEnd"/>
          </w:p>
        </w:tc>
      </w:tr>
      <w:tr w:rsidR="0050182D" w:rsidRPr="00EB3221" w14:paraId="16EA47E7" w14:textId="77777777" w:rsidTr="0050182D">
        <w:trPr>
          <w:trHeight w:val="300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97B422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Eosinophils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E64DCD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4375F6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111297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031BD9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502A60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676D9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BA31BC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12B70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04C7E2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750D5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8E3740" w14:textId="77777777" w:rsidR="00D303F0" w:rsidRPr="00EB3221" w:rsidRDefault="0035251C" w:rsidP="00D303F0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EB3221" w14:paraId="012D8D00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D51E7E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Basophils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FF9CBD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2CFE1D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1D7753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778E5B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9D25C8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BF32B6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094DC8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F9A714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8B97A9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460FB9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62A9D" w14:textId="77777777" w:rsidR="00D303F0" w:rsidRPr="00EB3221" w:rsidRDefault="0035251C" w:rsidP="00D303F0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EB3221" w14:paraId="2A26717B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86E2CF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Lymphocytes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B806AE" w14:textId="77777777" w:rsidR="00D303F0" w:rsidRPr="00EB3221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E4FA3A" w14:textId="77777777" w:rsidR="00D303F0" w:rsidRPr="00D303F0" w:rsidRDefault="00D303F0" w:rsidP="00D303F0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608C0A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E936F8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EEB20C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3123B1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331304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6D78DE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C28C28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879426" w14:textId="77777777" w:rsidR="00D303F0" w:rsidRPr="00C800A4" w:rsidRDefault="00D303F0" w:rsidP="00D303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800A4" w:rsidRPr="00C800A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B69CC" w14:textId="77777777" w:rsidR="00D303F0" w:rsidRPr="00EB3221" w:rsidRDefault="0035251C" w:rsidP="00D303F0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EB3221" w14:paraId="38EF9AF1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C4245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R</w:t>
            </w:r>
            <w:r w:rsidRPr="00C633C7">
              <w:rPr>
                <w:rFonts w:ascii="Times New Roman" w:eastAsia="Calibri" w:hAnsi="Times New Roman" w:cs="Times New Roman"/>
                <w:sz w:val="18"/>
                <w:szCs w:val="18"/>
              </w:rPr>
              <w:t>eactive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C633C7">
              <w:rPr>
                <w:rFonts w:ascii="Times New Roman" w:eastAsia="Calibri" w:hAnsi="Times New Roman" w:cs="Times New Roman"/>
                <w:sz w:val="18"/>
                <w:szCs w:val="18"/>
              </w:rPr>
              <w:t>Lymphocytes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E70896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1532F" w14:textId="77777777" w:rsidR="00C633C7" w:rsidRPr="00C633C7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21131C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E6D544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905F1B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9D5AA2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AAF229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18EBBB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1840CC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7AA01C" w14:textId="77777777" w:rsidR="00C633C7" w:rsidRPr="00C633C7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C633C7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5D2F62" w14:textId="77777777" w:rsidR="00C633C7" w:rsidRPr="00EB3221" w:rsidRDefault="0035251C" w:rsidP="00C633C7">
            <w:pPr>
              <w:spacing w:after="0" w:line="480" w:lineRule="auto"/>
              <w:rPr>
                <w:rFonts w:ascii="Times New Roman" w:eastAsia="Calibri" w:hAnsi="Times New Roman" w:cs="Times New Roman"/>
                <w:bCs/>
                <w:color w:val="FF0000"/>
                <w:sz w:val="18"/>
                <w:szCs w:val="1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EB3221" w14:paraId="741707E0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17EF4F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Monocytes 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4488C9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404DC1" w14:textId="77777777" w:rsidR="00C633C7" w:rsidRPr="00D303F0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F3AA92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0.66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E38B7D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B1C32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0.40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255F36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0.56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C28B8A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0.78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6FD66C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2.46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81A3EF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0.47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7AD23B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FE312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  <w:ins w:id="7" w:author="Tati Micheletti" w:date="2018-08-21T19:11:00Z">
              <w:r w:rsidR="00573884">
                <w:rPr>
                  <w:rFonts w:ascii="Times New Roman" w:eastAsia="Calibri" w:hAnsi="Times New Roman" w:cs="Times New Roman"/>
                  <w:bCs/>
                  <w:sz w:val="18"/>
                  <w:szCs w:val="18"/>
                  <w:vertAlign w:val="superscript"/>
                </w:rPr>
                <w:t>, c</w:t>
              </w:r>
            </w:ins>
          </w:p>
        </w:tc>
      </w:tr>
      <w:tr w:rsidR="0050182D" w:rsidRPr="00EB3221" w14:paraId="4703DD8C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960128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Band neutrophils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B71AD9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8DBCF6" w14:textId="77777777" w:rsidR="00C633C7" w:rsidRPr="00D303F0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972A2B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0.38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3996C1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592980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9A06F8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0A081F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0.34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E677A9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2.78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89658A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0.65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091C1F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88CBEC" w14:textId="77777777" w:rsidR="00C633C7" w:rsidRPr="00AC6BBA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AC6BBA" w:rsidRPr="00EB3221" w14:paraId="7E187456" w14:textId="77777777" w:rsidTr="0050182D">
        <w:trPr>
          <w:trHeight w:val="312"/>
        </w:trPr>
        <w:tc>
          <w:tcPr>
            <w:tcW w:w="1175" w:type="pct"/>
            <w:tcBorders>
              <w:top w:val="nil"/>
              <w:left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572244" w14:textId="77777777" w:rsidR="00AC6BBA" w:rsidRPr="00EB3221" w:rsidRDefault="00AC6BBA" w:rsidP="00AC6BBA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Segmented neutrophils </w:t>
            </w:r>
          </w:p>
        </w:tc>
        <w:tc>
          <w:tcPr>
            <w:tcW w:w="546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CA85CF" w14:textId="77777777" w:rsidR="00AC6BBA" w:rsidRPr="00EB3221" w:rsidRDefault="00AC6BBA" w:rsidP="00AC6BBA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7C40D3" w14:textId="77777777" w:rsidR="00AC6BBA" w:rsidRPr="00D303F0" w:rsidRDefault="00AC6BBA" w:rsidP="00AC6BBA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CFA468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9.96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E32E1A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3.72</w:t>
            </w:r>
          </w:p>
        </w:tc>
        <w:tc>
          <w:tcPr>
            <w:tcW w:w="34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C9341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5.95</w:t>
            </w:r>
          </w:p>
        </w:tc>
        <w:tc>
          <w:tcPr>
            <w:tcW w:w="43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5A0F76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9.15</w:t>
            </w:r>
          </w:p>
        </w:tc>
        <w:tc>
          <w:tcPr>
            <w:tcW w:w="390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0FFC9B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12.55</w:t>
            </w:r>
          </w:p>
        </w:tc>
        <w:tc>
          <w:tcPr>
            <w:tcW w:w="391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5A9EDF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25.80</w:t>
            </w:r>
          </w:p>
        </w:tc>
        <w:tc>
          <w:tcPr>
            <w:tcW w:w="313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8DC5AD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5.07</w:t>
            </w:r>
          </w:p>
        </w:tc>
        <w:tc>
          <w:tcPr>
            <w:tcW w:w="312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E550A5" w14:textId="77777777" w:rsidR="00AC6BBA" w:rsidRPr="00C800A4" w:rsidRDefault="00AC6BBA" w:rsidP="00AC6B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0.86</w:t>
            </w:r>
          </w:p>
        </w:tc>
        <w:tc>
          <w:tcPr>
            <w:tcW w:w="77" w:type="pct"/>
            <w:tcBorders>
              <w:top w:val="nil"/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398C5" w14:textId="77777777" w:rsidR="00AC6BBA" w:rsidRPr="00AC6BBA" w:rsidRDefault="00286324" w:rsidP="00AC6BBA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ins w:id="8" w:author="Tati Micheletti" w:date="2018-08-21T19:12:00Z">
              <w:r>
                <w:rPr>
                  <w:rFonts w:ascii="Times New Roman" w:eastAsia="Calibri" w:hAnsi="Times New Roman" w:cs="Times New Roman"/>
                  <w:bCs/>
                  <w:sz w:val="18"/>
                  <w:szCs w:val="18"/>
                  <w:vertAlign w:val="superscript"/>
                </w:rPr>
                <w:t xml:space="preserve">b, </w:t>
              </w:r>
            </w:ins>
            <w:r w:rsidR="00AC6BBA"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50182D" w:rsidRPr="00EB3221" w14:paraId="61399F4B" w14:textId="77777777" w:rsidTr="0050182D">
        <w:trPr>
          <w:trHeight w:val="324"/>
        </w:trPr>
        <w:tc>
          <w:tcPr>
            <w:tcW w:w="1175" w:type="pct"/>
            <w:tcBorders>
              <w:top w:val="nil"/>
              <w:left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33FEFB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Total neutrophils </w:t>
            </w:r>
          </w:p>
        </w:tc>
        <w:tc>
          <w:tcPr>
            <w:tcW w:w="546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C9A0D9" w14:textId="77777777" w:rsidR="00C633C7" w:rsidRPr="00EB3221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10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</w:rPr>
              <w:t>9</w:t>
            </w:r>
            <w:r w:rsidRPr="00EB3221">
              <w:rPr>
                <w:rFonts w:ascii="Times New Roman" w:eastAsia="Calibri" w:hAnsi="Times New Roman" w:cs="Times New Roman"/>
                <w:sz w:val="18"/>
                <w:szCs w:val="18"/>
              </w:rPr>
              <w:t>/L</w:t>
            </w:r>
          </w:p>
        </w:tc>
        <w:tc>
          <w:tcPr>
            <w:tcW w:w="283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2C917B" w14:textId="77777777" w:rsidR="00C633C7" w:rsidRPr="00D303F0" w:rsidRDefault="00C633C7" w:rsidP="00C633C7">
            <w:pPr>
              <w:spacing w:after="0" w:line="48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D303F0">
              <w:rPr>
                <w:rFonts w:ascii="Times New Roman" w:eastAsia="Calibri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8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D5DDB3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10.33</w:t>
            </w:r>
          </w:p>
        </w:tc>
        <w:tc>
          <w:tcPr>
            <w:tcW w:w="347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A6D07B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3.80</w:t>
            </w:r>
          </w:p>
        </w:tc>
        <w:tc>
          <w:tcPr>
            <w:tcW w:w="347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98B7DB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5.95</w:t>
            </w:r>
          </w:p>
        </w:tc>
        <w:tc>
          <w:tcPr>
            <w:tcW w:w="431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D216BC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9.15</w:t>
            </w:r>
          </w:p>
        </w:tc>
        <w:tc>
          <w:tcPr>
            <w:tcW w:w="390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BF23C2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12.85</w:t>
            </w:r>
          </w:p>
        </w:tc>
        <w:tc>
          <w:tcPr>
            <w:tcW w:w="391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CB8DE4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25.80</w:t>
            </w:r>
          </w:p>
        </w:tc>
        <w:tc>
          <w:tcPr>
            <w:tcW w:w="313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0F1116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5.33</w:t>
            </w:r>
          </w:p>
        </w:tc>
        <w:tc>
          <w:tcPr>
            <w:tcW w:w="312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0F47BE" w14:textId="77777777" w:rsidR="00C633C7" w:rsidRPr="00C800A4" w:rsidRDefault="00C633C7" w:rsidP="00C633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800A4">
              <w:rPr>
                <w:rFonts w:ascii="Times New Roman" w:hAnsi="Times New Roman" w:cs="Times New Roman"/>
                <w:sz w:val="18"/>
                <w:szCs w:val="18"/>
              </w:rPr>
              <w:t>0.90</w:t>
            </w:r>
          </w:p>
        </w:tc>
        <w:tc>
          <w:tcPr>
            <w:tcW w:w="77" w:type="pct"/>
            <w:tcBorders>
              <w:top w:val="nil"/>
              <w:bottom w:val="single" w:sz="2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01A31" w14:textId="77777777" w:rsidR="00C633C7" w:rsidRPr="00EB3221" w:rsidRDefault="00AC6BBA" w:rsidP="00C633C7">
            <w:pPr>
              <w:spacing w:after="0" w:line="480" w:lineRule="auto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</w:tbl>
    <w:p w14:paraId="7AA0E3BF" w14:textId="77777777" w:rsidR="00C800A4" w:rsidRDefault="00C800A4" w:rsidP="0092482A">
      <w:pPr>
        <w:widowControl w:val="0"/>
        <w:tabs>
          <w:tab w:val="left" w:pos="7614"/>
        </w:tabs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vertAlign w:val="superscript"/>
        </w:rPr>
      </w:pPr>
    </w:p>
    <w:p w14:paraId="094E1EFC" w14:textId="77777777" w:rsidR="0092482A" w:rsidRPr="0092482A" w:rsidRDefault="0092482A" w:rsidP="0092482A">
      <w:pPr>
        <w:widowControl w:val="0"/>
        <w:tabs>
          <w:tab w:val="left" w:pos="7614"/>
        </w:tabs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proofErr w:type="gramStart"/>
      <w:r w:rsidRPr="0092482A">
        <w:rPr>
          <w:rFonts w:ascii="Times New Roman" w:eastAsia="Calibri" w:hAnsi="Times New Roman" w:cs="Times New Roman"/>
          <w:sz w:val="16"/>
          <w:szCs w:val="16"/>
          <w:vertAlign w:val="superscript"/>
        </w:rPr>
        <w:t>a</w:t>
      </w:r>
      <w:proofErr w:type="gramEnd"/>
      <w:r w:rsidRPr="0092482A">
        <w:rPr>
          <w:rFonts w:ascii="Times New Roman" w:eastAsia="Calibri" w:hAnsi="Times New Roman" w:cs="Times New Roman"/>
          <w:sz w:val="14"/>
          <w:szCs w:val="14"/>
          <w:vertAlign w:val="superscript"/>
        </w:rPr>
        <w:t xml:space="preserve"> </w:t>
      </w:r>
      <w:r w:rsidRPr="0092482A">
        <w:rPr>
          <w:rFonts w:ascii="Times New Roman" w:eastAsia="Calibri" w:hAnsi="Times New Roman" w:cs="Times New Roman"/>
          <w:sz w:val="14"/>
          <w:szCs w:val="14"/>
        </w:rPr>
        <w:t xml:space="preserve">MCV = Mean Corpuscular Volume; </w:t>
      </w:r>
      <w:r w:rsidRPr="0092482A">
        <w:rPr>
          <w:rFonts w:ascii="Times New Roman" w:eastAsia="Calibri" w:hAnsi="Times New Roman" w:cs="Times New Roman"/>
          <w:sz w:val="14"/>
          <w:szCs w:val="16"/>
          <w:lang w:eastAsia="pt-BR"/>
        </w:rPr>
        <w:t>Q1 = lower quartile; Q3 = upper quartile</w:t>
      </w:r>
    </w:p>
    <w:p w14:paraId="1507621F" w14:textId="77777777" w:rsidR="0092482A" w:rsidRPr="0092482A" w:rsidRDefault="0092482A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92482A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b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</w:t>
      </w:r>
      <w:r w:rsidR="00EB3221"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when comparing </w:t>
      </w:r>
      <w:r w:rsidR="00EB3221"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="00EB3221"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 w:rsidR="000F0249">
        <w:rPr>
          <w:rFonts w:ascii="Times New Roman" w:eastAsia="Calibri" w:hAnsi="Times New Roman" w:cs="Times New Roman"/>
          <w:sz w:val="16"/>
          <w:szCs w:val="16"/>
          <w:lang w:eastAsia="pt-BR"/>
        </w:rPr>
        <w:t>PA</w:t>
      </w:r>
      <w:r w:rsidR="00EB3221"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574BF80E" w14:textId="77777777" w:rsidR="00F24AAA" w:rsidRDefault="0092482A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92482A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c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 w:rsidR="00EB3221"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 w:rsidR="000F0249">
        <w:rPr>
          <w:rFonts w:ascii="Times New Roman" w:eastAsia="Calibri" w:hAnsi="Times New Roman" w:cs="Times New Roman"/>
          <w:sz w:val="16"/>
          <w:szCs w:val="16"/>
          <w:lang w:eastAsia="pt-BR"/>
        </w:rPr>
        <w:t>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18782527" w14:textId="77777777" w:rsidR="00332CCA" w:rsidRDefault="00332CCA" w:rsidP="00332CCA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d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not 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>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&gt;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PA or 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54360A81" w14:textId="77777777" w:rsidR="00332CCA" w:rsidRDefault="00332CCA" w:rsidP="00332CCA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#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</w:t>
      </w:r>
      <w:r w:rsidR="007519CB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which a comparison on “biome” level </w:t>
      </w:r>
      <w:r w:rsidR="007519CB" w:rsidRPr="007519CB">
        <w:rPr>
          <w:rFonts w:ascii="Times New Roman" w:eastAsia="Calibri" w:hAnsi="Times New Roman" w:cs="Times New Roman"/>
          <w:sz w:val="16"/>
          <w:szCs w:val="16"/>
          <w:lang w:eastAsia="pt-BR"/>
        </w:rPr>
        <w:t>was not allowed by the statistical tests</w:t>
      </w:r>
      <w:r w:rsidR="007519CB">
        <w:rPr>
          <w:rFonts w:ascii="Times New Roman" w:eastAsia="Calibri" w:hAnsi="Times New Roman" w:cs="Times New Roman"/>
          <w:sz w:val="16"/>
          <w:szCs w:val="16"/>
          <w:lang w:eastAsia="pt-BR"/>
        </w:rPr>
        <w:t>.</w:t>
      </w:r>
    </w:p>
    <w:p w14:paraId="383DDFB0" w14:textId="77777777" w:rsidR="00332CCA" w:rsidRDefault="00332CCA" w:rsidP="00332CCA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</w:p>
    <w:p w14:paraId="38BB4133" w14:textId="77777777" w:rsidR="00332CCA" w:rsidRDefault="00332CCA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</w:p>
    <w:p w14:paraId="02C10857" w14:textId="77777777" w:rsidR="007D6F3C" w:rsidRDefault="007D6F3C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</w:p>
    <w:p w14:paraId="426997AB" w14:textId="77777777" w:rsidR="0092482A" w:rsidRPr="0092482A" w:rsidRDefault="0092482A" w:rsidP="00EB3221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Cs w:val="24"/>
        </w:rPr>
      </w:pPr>
      <w:r w:rsidRPr="0092482A">
        <w:rPr>
          <w:rFonts w:ascii="Times New Roman" w:eastAsia="Calibri" w:hAnsi="Times New Roman" w:cs="Times New Roman"/>
          <w:szCs w:val="24"/>
        </w:rPr>
        <w:br w:type="page"/>
      </w:r>
    </w:p>
    <w:p w14:paraId="67EC5F73" w14:textId="77777777" w:rsidR="0092482A" w:rsidRPr="0092482A" w:rsidRDefault="0092482A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Biochemical parameters of 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2C1B1E"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="002C1B1E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2C1B1E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2C1B1E">
        <w:rPr>
          <w:rFonts w:ascii="Times New Roman" w:eastAsia="Calibri" w:hAnsi="Times New Roman" w:cs="Times New Roman"/>
          <w:sz w:val="24"/>
          <w:szCs w:val="24"/>
        </w:rPr>
        <w:t>CE</w:t>
      </w:r>
      <w:r w:rsidR="002C1B1E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2C1B1E">
        <w:rPr>
          <w:rFonts w:ascii="Times New Roman" w:eastAsia="Calibri" w:hAnsi="Times New Roman" w:cs="Times New Roman"/>
          <w:sz w:val="24"/>
          <w:szCs w:val="24"/>
        </w:rPr>
        <w:t>2015</w:t>
      </w:r>
      <w:r w:rsidR="002C1B1E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2C1B1E">
        <w:rPr>
          <w:rFonts w:ascii="Times New Roman" w:eastAsia="Calibri" w:hAnsi="Times New Roman" w:cs="Times New Roman"/>
          <w:sz w:val="24"/>
          <w:szCs w:val="24"/>
        </w:rPr>
        <w:t>17</w:t>
      </w:r>
      <w:r w:rsidR="002C1B1E"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</w:p>
    <w:tbl>
      <w:tblPr>
        <w:tblW w:w="5002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54"/>
        <w:gridCol w:w="821"/>
        <w:gridCol w:w="320"/>
        <w:gridCol w:w="635"/>
        <w:gridCol w:w="635"/>
        <w:gridCol w:w="635"/>
        <w:gridCol w:w="751"/>
        <w:gridCol w:w="635"/>
        <w:gridCol w:w="41"/>
        <w:gridCol w:w="647"/>
        <w:gridCol w:w="78"/>
        <w:gridCol w:w="635"/>
        <w:gridCol w:w="58"/>
        <w:gridCol w:w="577"/>
        <w:gridCol w:w="374"/>
      </w:tblGrid>
      <w:tr w:rsidR="00EB3221" w:rsidRPr="0092482A" w14:paraId="4CAE9B84" w14:textId="77777777" w:rsidTr="0050182D">
        <w:trPr>
          <w:trHeight w:val="375"/>
        </w:trPr>
        <w:tc>
          <w:tcPr>
            <w:tcW w:w="1457" w:type="pct"/>
            <w:tcBorders>
              <w:top w:val="single" w:sz="2" w:space="0" w:color="auto"/>
              <w:left w:val="nil"/>
            </w:tcBorders>
            <w:noWrap/>
          </w:tcPr>
          <w:p w14:paraId="7216B7EF" w14:textId="77777777" w:rsidR="00EB3221" w:rsidRPr="0092482A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14"/>
                <w:szCs w:val="14"/>
                <w:lang w:eastAsia="pt-BR"/>
              </w:rPr>
            </w:pPr>
            <w:r w:rsidRPr="0092482A">
              <w:rPr>
                <w:rFonts w:ascii="Times New Roman" w:eastAsia="Calibri" w:hAnsi="Times New Roman" w:cs="Times New Roman"/>
                <w:color w:val="000000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424" w:type="pct"/>
            <w:tcBorders>
              <w:top w:val="single" w:sz="2" w:space="0" w:color="auto"/>
            </w:tcBorders>
            <w:noWrap/>
          </w:tcPr>
          <w:p w14:paraId="6C9B4102" w14:textId="77777777" w:rsidR="00EB3221" w:rsidRPr="0092482A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10"/>
                <w:szCs w:val="10"/>
                <w:lang w:eastAsia="pt-BR"/>
              </w:rPr>
            </w:pPr>
            <w:r w:rsidRPr="0092482A">
              <w:rPr>
                <w:rFonts w:ascii="Times New Roman" w:eastAsia="Calibri" w:hAnsi="Times New Roman" w:cs="Times New Roman"/>
                <w:color w:val="000000"/>
                <w:sz w:val="10"/>
                <w:szCs w:val="10"/>
                <w:lang w:eastAsia="pt-BR"/>
              </w:rPr>
              <w:t> </w:t>
            </w:r>
          </w:p>
        </w:tc>
        <w:tc>
          <w:tcPr>
            <w:tcW w:w="3117" w:type="pct"/>
            <w:gridSpan w:val="13"/>
            <w:tcBorders>
              <w:top w:val="single" w:sz="2" w:space="0" w:color="auto"/>
              <w:bottom w:val="single" w:sz="2" w:space="0" w:color="auto"/>
            </w:tcBorders>
            <w:noWrap/>
            <w:vAlign w:val="center"/>
          </w:tcPr>
          <w:p w14:paraId="1B19ED3A" w14:textId="77777777" w:rsidR="00EB3221" w:rsidRPr="006F6F77" w:rsidRDefault="002C1B1E" w:rsidP="0050182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CE</w:t>
            </w:r>
          </w:p>
        </w:tc>
      </w:tr>
      <w:tr w:rsidR="0050182D" w:rsidRPr="006F6F77" w14:paraId="37CFA1AE" w14:textId="77777777" w:rsidTr="0050182D">
        <w:trPr>
          <w:trHeight w:val="315"/>
        </w:trPr>
        <w:tc>
          <w:tcPr>
            <w:tcW w:w="1457" w:type="pct"/>
            <w:tcBorders>
              <w:left w:val="nil"/>
              <w:bottom w:val="single" w:sz="4" w:space="0" w:color="auto"/>
            </w:tcBorders>
            <w:noWrap/>
          </w:tcPr>
          <w:p w14:paraId="619101CD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Parameter</w:t>
            </w: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424" w:type="pct"/>
            <w:tcBorders>
              <w:bottom w:val="single" w:sz="4" w:space="0" w:color="auto"/>
            </w:tcBorders>
            <w:noWrap/>
          </w:tcPr>
          <w:p w14:paraId="12FEF010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SI Unit</w:t>
            </w:r>
          </w:p>
        </w:tc>
        <w:tc>
          <w:tcPr>
            <w:tcW w:w="169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594C6071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337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621CA597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Mean</w:t>
            </w:r>
          </w:p>
        </w:tc>
        <w:tc>
          <w:tcPr>
            <w:tcW w:w="329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00098A32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Min</w:t>
            </w:r>
          </w:p>
        </w:tc>
        <w:tc>
          <w:tcPr>
            <w:tcW w:w="329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090748B4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Q1</w:t>
            </w:r>
          </w:p>
        </w:tc>
        <w:tc>
          <w:tcPr>
            <w:tcW w:w="388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777CDF21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Median</w:t>
            </w:r>
          </w:p>
        </w:tc>
        <w:tc>
          <w:tcPr>
            <w:tcW w:w="352" w:type="pct"/>
            <w:gridSpan w:val="2"/>
            <w:tcBorders>
              <w:top w:val="single" w:sz="2" w:space="0" w:color="auto"/>
              <w:bottom w:val="single" w:sz="4" w:space="0" w:color="auto"/>
            </w:tcBorders>
            <w:noWrap/>
          </w:tcPr>
          <w:p w14:paraId="0C88F643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Q3</w:t>
            </w:r>
          </w:p>
        </w:tc>
        <w:tc>
          <w:tcPr>
            <w:tcW w:w="380" w:type="pct"/>
            <w:gridSpan w:val="2"/>
            <w:tcBorders>
              <w:top w:val="single" w:sz="2" w:space="0" w:color="auto"/>
              <w:bottom w:val="single" w:sz="4" w:space="0" w:color="auto"/>
            </w:tcBorders>
            <w:noWrap/>
          </w:tcPr>
          <w:p w14:paraId="7D5C20C2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Max</w:t>
            </w:r>
          </w:p>
        </w:tc>
        <w:tc>
          <w:tcPr>
            <w:tcW w:w="367" w:type="pct"/>
            <w:gridSpan w:val="2"/>
            <w:tcBorders>
              <w:top w:val="single" w:sz="2" w:space="0" w:color="auto"/>
              <w:bottom w:val="single" w:sz="4" w:space="0" w:color="auto"/>
            </w:tcBorders>
            <w:noWrap/>
          </w:tcPr>
          <w:p w14:paraId="5261AA10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SD</w:t>
            </w:r>
          </w:p>
        </w:tc>
        <w:tc>
          <w:tcPr>
            <w:tcW w:w="380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07C5FDC2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88" w:type="pct"/>
            <w:tcBorders>
              <w:top w:val="single" w:sz="2" w:space="0" w:color="auto"/>
              <w:bottom w:val="single" w:sz="4" w:space="0" w:color="auto"/>
            </w:tcBorders>
            <w:noWrap/>
          </w:tcPr>
          <w:p w14:paraId="51A4BC10" w14:textId="77777777" w:rsidR="00EB3221" w:rsidRPr="006F6F77" w:rsidRDefault="00EB3221" w:rsidP="0050182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50182D" w:rsidRPr="002C1B1E" w14:paraId="5703D67A" w14:textId="77777777" w:rsidTr="0050182D">
        <w:trPr>
          <w:trHeight w:val="20"/>
        </w:trPr>
        <w:tc>
          <w:tcPr>
            <w:tcW w:w="1457" w:type="pct"/>
            <w:tcBorders>
              <w:top w:val="single" w:sz="4" w:space="0" w:color="auto"/>
              <w:left w:val="nil"/>
              <w:bottom w:val="nil"/>
            </w:tcBorders>
            <w:noWrap/>
          </w:tcPr>
          <w:p w14:paraId="337A7152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Alanine Aminotransferase (ALT)</w:t>
            </w:r>
          </w:p>
        </w:tc>
        <w:tc>
          <w:tcPr>
            <w:tcW w:w="424" w:type="pct"/>
            <w:tcBorders>
              <w:top w:val="single" w:sz="4" w:space="0" w:color="auto"/>
              <w:bottom w:val="nil"/>
            </w:tcBorders>
            <w:noWrap/>
          </w:tcPr>
          <w:p w14:paraId="7B5A19D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single" w:sz="4" w:space="0" w:color="auto"/>
              <w:bottom w:val="nil"/>
            </w:tcBorders>
            <w:noWrap/>
          </w:tcPr>
          <w:p w14:paraId="4A9E897A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3F0CD9A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B0778D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8B3DCC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472862F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369F79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434D70B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0CE91FB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6672EBD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61CED665" w14:textId="060A039D" w:rsidR="00643F0B" w:rsidRPr="002C1B1E" w:rsidRDefault="008A333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ins w:id="9" w:author="Tati Micheletti" w:date="2018-08-21T19:14:00Z">
              <w:r>
                <w:rPr>
                  <w:rFonts w:ascii="Times New Roman" w:eastAsia="Calibri" w:hAnsi="Times New Roman" w:cs="Times New Roman"/>
                  <w:bCs/>
                  <w:sz w:val="18"/>
                  <w:szCs w:val="18"/>
                  <w:vertAlign w:val="superscript"/>
                </w:rPr>
                <w:t xml:space="preserve">b, </w:t>
              </w:r>
            </w:ins>
            <w:r w:rsidR="00643F0B"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50182D" w:rsidRPr="002C1B1E" w14:paraId="3A502FA1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4947F4D7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Aspartate Aminotransferase (AST)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888B2D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5F42FBE3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7C61C5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63B010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0A2B92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0DA5670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D6E664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2" w:type="pct"/>
            <w:gridSpan w:val="2"/>
            <w:tcBorders>
              <w:top w:val="nil"/>
              <w:bottom w:val="nil"/>
            </w:tcBorders>
            <w:noWrap/>
          </w:tcPr>
          <w:p w14:paraId="2F56EA3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70" w:type="pct"/>
            <w:gridSpan w:val="2"/>
            <w:tcBorders>
              <w:top w:val="nil"/>
              <w:bottom w:val="nil"/>
            </w:tcBorders>
            <w:noWrap/>
          </w:tcPr>
          <w:p w14:paraId="3463345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418" w:type="pct"/>
            <w:gridSpan w:val="2"/>
            <w:tcBorders>
              <w:top w:val="nil"/>
              <w:bottom w:val="nil"/>
            </w:tcBorders>
            <w:noWrap/>
          </w:tcPr>
          <w:p w14:paraId="5CDACB1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50ADE5A8" w14:textId="38BF0BD4" w:rsidR="00643F0B" w:rsidRPr="0035251C" w:rsidRDefault="008A333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vertAlign w:val="superscript"/>
                <w:lang w:eastAsia="pt-BR"/>
              </w:rPr>
            </w:pPr>
            <w:ins w:id="10" w:author="Tati Micheletti" w:date="2018-08-21T19:14:00Z">
              <w:r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  <w:lang w:eastAsia="pt-BR"/>
                </w:rPr>
                <w:t>b, c</w:t>
              </w:r>
            </w:ins>
            <w:del w:id="11" w:author="Tati Micheletti" w:date="2018-08-21T19:14:00Z">
              <w:r w:rsidR="0035251C" w:rsidRPr="0035251C" w:rsidDel="008A333A"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  <w:lang w:eastAsia="pt-BR"/>
                </w:rPr>
                <w:delText>d</w:delText>
              </w:r>
            </w:del>
          </w:p>
        </w:tc>
      </w:tr>
      <w:tr w:rsidR="0050182D" w:rsidRPr="002C1B1E" w14:paraId="73172EF7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314005E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Gamma Glutamyl Transferase (GGT)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002F8DF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3B6714A7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C901A2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3F48C12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526033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7E55B12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387A78D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4D7AAF3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769FB18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676A9A3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7FAB8B97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14:paraId="23289176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5B71B78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Blood Urea Nitrogen (BUN)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349ADBB6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33EB9FE6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161F8A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68DA83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37B15A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73F99E8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4A4451A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39FC4F3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1F773CD5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3C65810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1D13FEF4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46EA6F62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666125E5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Uric Acid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37F7ADB7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33D0120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5051955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4DB779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288745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57E2F65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3910E97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58D9DBE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38D67DB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17A2C4C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5A63EF91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042E075C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2ABFD70C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Creatinine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1CA9B60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35B94678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1FD1433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3A0C2B6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7FE9345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308A542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45CB7F4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2ADEFDE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47BFF78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2A873FF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21ACFB36" w14:textId="680CAB32" w:rsidR="00643F0B" w:rsidRPr="002C1B1E" w:rsidRDefault="008A333A" w:rsidP="008A333A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ins w:id="12" w:author="Tati Micheletti" w:date="2018-08-21T19:15:00Z">
              <w:r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  <w:lang w:eastAsia="pt-BR"/>
                </w:rPr>
                <w:t>b, c</w:t>
              </w:r>
            </w:ins>
            <w:del w:id="13" w:author="Tati Micheletti" w:date="2018-08-21T19:15:00Z">
              <w:r w:rsidR="006D7B71" w:rsidRPr="0035251C" w:rsidDel="008A333A"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  <w:lang w:eastAsia="pt-BR"/>
                </w:rPr>
                <w:delText>d</w:delText>
              </w:r>
            </w:del>
          </w:p>
        </w:tc>
      </w:tr>
      <w:tr w:rsidR="0050182D" w:rsidRPr="002C1B1E" w14:paraId="759292F6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74DD057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Creatinine Phosphokinase (CPK)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5E28D85D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6001521B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2DB7CC5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602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7F27337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DED705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38FB578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213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1D58B58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6F3992D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3232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EC38A9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418" w:type="pct"/>
            <w:gridSpan w:val="2"/>
            <w:tcBorders>
              <w:top w:val="nil"/>
              <w:bottom w:val="nil"/>
            </w:tcBorders>
            <w:noWrap/>
          </w:tcPr>
          <w:p w14:paraId="7EA9859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48761864" w14:textId="49107BF3" w:rsidR="00643F0B" w:rsidRPr="002C1B1E" w:rsidRDefault="008A333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ins w:id="14" w:author="Tati Micheletti" w:date="2018-08-21T19:15:00Z">
              <w:r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  <w:lang w:eastAsia="pt-BR"/>
                </w:rPr>
                <w:t>b</w:t>
              </w:r>
            </w:ins>
            <w:del w:id="15" w:author="Tati Micheletti" w:date="2018-08-21T19:15:00Z">
              <w:r w:rsidR="006D7B71" w:rsidRPr="0035251C" w:rsidDel="008A333A"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  <w:lang w:eastAsia="pt-BR"/>
                </w:rPr>
                <w:delText>d</w:delText>
              </w:r>
            </w:del>
          </w:p>
        </w:tc>
      </w:tr>
      <w:tr w:rsidR="0050182D" w:rsidRPr="002C1B1E" w14:paraId="7E03BE48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131CD105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Alkaline Phosphatase (ALP)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538B64C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25A6672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BD0583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2D4813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D6E931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060CDCD5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36807FD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7AB5383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153B73E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24D9FC3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59ADDCFD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C633C7" w:rsidRPr="002C1B1E" w14:paraId="4C53B86E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70A7D154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L</w:t>
            </w:r>
            <w:r w:rsidRPr="00C633C7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actate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 xml:space="preserve"> </w:t>
            </w:r>
            <w:r w:rsidRPr="00C633C7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Dehydrogenase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71168969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08A271C4" w14:textId="77777777" w:rsidR="00C633C7" w:rsidRPr="00643F0B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5AF31FF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717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3C1EA75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215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7F078A0D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5F480ACF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633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69D38B3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787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73911CB7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1532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210780DC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37E72C7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3AA0F7EB" w14:textId="77777777"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bCs/>
                <w:color w:val="FF0000"/>
                <w:sz w:val="18"/>
                <w:szCs w:val="1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00F8E275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42D7276E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Glucose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53108E23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3D29B320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03C9A75F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A26ABB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895B0B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51AA442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0C04C7C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2E703D8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22F5855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400A1D6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5F169903" w14:textId="77777777" w:rsidR="00643F0B" w:rsidRPr="00AC6BBA" w:rsidRDefault="00AC6BB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2C1B1E" w14:paraId="784F5B5A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6714583A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Total Cholesterol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12898BFB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41CBD222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434933C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A5503F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A85A89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54A199D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5697F06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1DED64D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3742A7B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1329950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3D476DE2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4F33A58C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17708D40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HDL Cholesterol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53E785F9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740B845C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8E1B4A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5DB8465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172CC9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3C1EA12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E19442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2A57CCE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055D949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721B0FD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133ABB64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306DF881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0B62CAD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LDL Cholesterol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80D8CC6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6ADE77DF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3A98E1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ABCC75F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739583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7DF9DB2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558F7E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712A39B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7BF43C1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63B2949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54FAB13B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4F8E73B8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05E33F10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VLDL Cholesterol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79F70640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14B7C35B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68CE488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CC083E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0905B15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0D02F04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44C8776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5998CF2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5650023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56725CF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7C6526CD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24A19B03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26FA2D64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Triglyceride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6AC1D1B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73E59575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49A3A4F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5FD3E9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7F565DDF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2F5C375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FC4AE4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375F665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61E5CB1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47ACB64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47DA815D" w14:textId="77777777" w:rsidR="00643F0B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14:paraId="71791D12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66C48DD7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Total Protein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1D826373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2E2DED4C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32F55121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83634A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28DF5EF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3B20857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69AC6C6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16C6E31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67039E8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10E4CC4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347E6F1B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32CC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2C1B1E" w14:paraId="29FB7E8E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4E5D3991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Albumin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9765D98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7CF17BF6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572D943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A9BC19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45EC63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12E7690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52B4EFB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025DD00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6401352A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1D6169B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3D20AF8D" w14:textId="186FEA81" w:rsidR="00643F0B" w:rsidRPr="002C1B1E" w:rsidRDefault="008A333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ins w:id="16" w:author="Tati Micheletti" w:date="2018-08-21T19:16:00Z">
              <w:r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  <w:lang w:eastAsia="pt-BR"/>
                </w:rPr>
                <w:t>c</w:t>
              </w:r>
            </w:ins>
            <w:del w:id="17" w:author="Tati Micheletti" w:date="2018-08-21T19:16:00Z">
              <w:r w:rsidR="006D7B71" w:rsidRPr="0035251C" w:rsidDel="008A333A">
                <w:rPr>
                  <w:rFonts w:ascii="Times New Roman" w:eastAsia="Calibri" w:hAnsi="Times New Roman" w:cs="Times New Roman"/>
                  <w:sz w:val="18"/>
                  <w:szCs w:val="18"/>
                  <w:vertAlign w:val="superscript"/>
                  <w:lang w:eastAsia="pt-BR"/>
                </w:rPr>
                <w:delText>d</w:delText>
              </w:r>
            </w:del>
          </w:p>
        </w:tc>
      </w:tr>
      <w:tr w:rsidR="0050182D" w:rsidRPr="002C1B1E" w14:paraId="64B28279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3032C842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Globulin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27394812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g/L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5B8EA7F0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0ACD946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BC2203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315987D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52BCF1A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358ECC56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4241DC1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73A4C72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13780AF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7F4A6931" w14:textId="77777777" w:rsidR="00643F0B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32CC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</w:p>
        </w:tc>
      </w:tr>
      <w:tr w:rsidR="0050182D" w:rsidRPr="002C1B1E" w14:paraId="57C62150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2F443798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Albumin/Globulin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715A1AD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Alb/Glob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43E8536C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42D52D73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73D7F1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D41D89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42200CE0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629AC14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65F644DE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33BCE4B2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709E57A7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05959D74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32CB0B1E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66F8E06A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Cholinesterase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74C620FD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6FEC8BFC" w14:textId="77777777" w:rsidR="00643F0B" w:rsidRPr="002C1B1E" w:rsidRDefault="00643F0B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60C328F9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3A07BDFC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6104B1B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214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4A1E2D7D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249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02C3F6B8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287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32DCB04F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955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57649AC5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499260C4" w14:textId="77777777" w:rsidR="00643F0B" w:rsidRPr="00341843" w:rsidRDefault="00643F0B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0F9719F2" w14:textId="77777777" w:rsidR="00643F0B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03DE35B7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32764C33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Total Bilirubin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7F56133F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242D461C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7E75B2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1A04C0C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7D92256C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93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6AB2A1DC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61F8637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110BBCD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0A5784C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5A8E955F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2B0542BE" w14:textId="7746BF9D"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32CC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</w:t>
            </w:r>
            <w:ins w:id="18" w:author="Tati Micheletti" w:date="2018-08-21T19:16:00Z">
              <w:r w:rsidR="000909FD">
                <w:rPr>
                  <w:rFonts w:ascii="Times New Roman" w:eastAsia="Calibri" w:hAnsi="Times New Roman" w:cs="Times New Roman"/>
                  <w:bCs/>
                  <w:sz w:val="18"/>
                  <w:szCs w:val="18"/>
                  <w:vertAlign w:val="superscript"/>
                </w:rPr>
                <w:t>, c</w:t>
              </w:r>
            </w:ins>
          </w:p>
        </w:tc>
      </w:tr>
      <w:tr w:rsidR="0050182D" w:rsidRPr="002C1B1E" w14:paraId="03E79E0D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7EBF53EA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Direct Bilirubin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0D033F2F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509B9543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BBA051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A62A78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5C12A2D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7E7BD52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6FAD9DC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728A95F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49A7E0E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486BAC0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65B24AAC" w14:textId="77777777"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14:paraId="1C1612AE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67A70BF9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Indirect Bilirubin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0E833297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5A388A3E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461C5FFD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99B433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46EEB8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0E4D68C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4AB8E3D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3208C71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15CB2C28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2E69A9BD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26A17BC6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332CC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50182D" w:rsidRPr="002C1B1E" w14:paraId="35235CB2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15D75616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Magnesium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010E384D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19929F31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28F1DDA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61D09C7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B0EF55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27E772BC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529657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502792C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1935B2E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3C1C477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23EF79E0" w14:textId="77777777"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38022ADE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28A7D5BB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Sodium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49BF4232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495B5B25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50C4724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B60235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5237D65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43274B88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55897E8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16C76D31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155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7BB49F1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5B48B26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0EF0693E" w14:textId="77777777"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14:paraId="40ECA5BF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46335B18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Potassium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3B3A7665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4CDCCFE4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4E203771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4FBCD2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0AFB4378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6457F95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1E05083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42184998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38CC277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0B137CA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05A25D94" w14:textId="77777777"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1DA63730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519F65F4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Calcium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B172C1D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730432A4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0317C32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1A76A17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4E9DDEE8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197D400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50D120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117A2C3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16FF8D35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64D8DF7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6F013DA1" w14:textId="77777777"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1F0B31CB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nil"/>
            </w:tcBorders>
            <w:noWrap/>
          </w:tcPr>
          <w:p w14:paraId="0C9FDCEB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Phosphorus</w:t>
            </w:r>
          </w:p>
        </w:tc>
        <w:tc>
          <w:tcPr>
            <w:tcW w:w="424" w:type="pct"/>
            <w:tcBorders>
              <w:top w:val="nil"/>
              <w:bottom w:val="nil"/>
            </w:tcBorders>
            <w:noWrap/>
          </w:tcPr>
          <w:p w14:paraId="6BEAEADA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  <w:bottom w:val="nil"/>
            </w:tcBorders>
            <w:noWrap/>
          </w:tcPr>
          <w:p w14:paraId="2E4091FA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nil"/>
            </w:tcBorders>
            <w:noWrap/>
          </w:tcPr>
          <w:p w14:paraId="7E2CE32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1B127BDA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29" w:type="pct"/>
            <w:tcBorders>
              <w:top w:val="nil"/>
              <w:bottom w:val="nil"/>
            </w:tcBorders>
            <w:noWrap/>
          </w:tcPr>
          <w:p w14:paraId="2F260E4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388" w:type="pct"/>
            <w:tcBorders>
              <w:top w:val="nil"/>
              <w:bottom w:val="nil"/>
            </w:tcBorders>
            <w:noWrap/>
          </w:tcPr>
          <w:p w14:paraId="61FE501F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352" w:type="pct"/>
            <w:gridSpan w:val="2"/>
            <w:tcBorders>
              <w:top w:val="nil"/>
              <w:bottom w:val="nil"/>
            </w:tcBorders>
            <w:noWrap/>
          </w:tcPr>
          <w:p w14:paraId="7454940B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80" w:type="pct"/>
            <w:gridSpan w:val="2"/>
            <w:tcBorders>
              <w:top w:val="nil"/>
              <w:bottom w:val="nil"/>
            </w:tcBorders>
            <w:noWrap/>
          </w:tcPr>
          <w:p w14:paraId="6BC0619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367" w:type="pct"/>
            <w:gridSpan w:val="2"/>
            <w:tcBorders>
              <w:top w:val="nil"/>
              <w:bottom w:val="nil"/>
            </w:tcBorders>
            <w:noWrap/>
          </w:tcPr>
          <w:p w14:paraId="4E6C671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80" w:type="pct"/>
            <w:tcBorders>
              <w:top w:val="nil"/>
              <w:bottom w:val="nil"/>
            </w:tcBorders>
            <w:noWrap/>
          </w:tcPr>
          <w:p w14:paraId="2FBB0491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88" w:type="pct"/>
            <w:tcBorders>
              <w:top w:val="nil"/>
              <w:bottom w:val="nil"/>
            </w:tcBorders>
            <w:noWrap/>
          </w:tcPr>
          <w:p w14:paraId="34AAFF26" w14:textId="77777777" w:rsidR="00C633C7" w:rsidRPr="002C1B1E" w:rsidRDefault="006D7B71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#</w:t>
            </w:r>
          </w:p>
        </w:tc>
      </w:tr>
      <w:tr w:rsidR="0050182D" w:rsidRPr="002C1B1E" w14:paraId="21A1C225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</w:tcBorders>
            <w:noWrap/>
          </w:tcPr>
          <w:p w14:paraId="0B81FC2F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Chloride</w:t>
            </w:r>
          </w:p>
        </w:tc>
        <w:tc>
          <w:tcPr>
            <w:tcW w:w="424" w:type="pct"/>
            <w:tcBorders>
              <w:top w:val="nil"/>
            </w:tcBorders>
            <w:noWrap/>
          </w:tcPr>
          <w:p w14:paraId="14B45CD6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mmol/L</w:t>
            </w:r>
          </w:p>
        </w:tc>
        <w:tc>
          <w:tcPr>
            <w:tcW w:w="169" w:type="pct"/>
            <w:tcBorders>
              <w:top w:val="nil"/>
            </w:tcBorders>
            <w:noWrap/>
          </w:tcPr>
          <w:p w14:paraId="665A3556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</w:tcBorders>
            <w:noWrap/>
          </w:tcPr>
          <w:p w14:paraId="2DBD1BE7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329" w:type="pct"/>
            <w:tcBorders>
              <w:top w:val="nil"/>
            </w:tcBorders>
            <w:noWrap/>
          </w:tcPr>
          <w:p w14:paraId="4AE449D4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29" w:type="pct"/>
            <w:tcBorders>
              <w:top w:val="nil"/>
            </w:tcBorders>
            <w:noWrap/>
          </w:tcPr>
          <w:p w14:paraId="32F12CD9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88" w:type="pct"/>
            <w:tcBorders>
              <w:top w:val="nil"/>
            </w:tcBorders>
            <w:noWrap/>
          </w:tcPr>
          <w:p w14:paraId="69524AB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52" w:type="pct"/>
            <w:gridSpan w:val="2"/>
            <w:tcBorders>
              <w:top w:val="nil"/>
            </w:tcBorders>
            <w:noWrap/>
          </w:tcPr>
          <w:p w14:paraId="150905B5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80" w:type="pct"/>
            <w:gridSpan w:val="2"/>
            <w:tcBorders>
              <w:top w:val="nil"/>
            </w:tcBorders>
            <w:noWrap/>
          </w:tcPr>
          <w:p w14:paraId="162C9F3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367" w:type="pct"/>
            <w:gridSpan w:val="2"/>
            <w:tcBorders>
              <w:top w:val="nil"/>
            </w:tcBorders>
            <w:noWrap/>
          </w:tcPr>
          <w:p w14:paraId="48E4A5C5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380" w:type="pct"/>
            <w:tcBorders>
              <w:top w:val="nil"/>
            </w:tcBorders>
            <w:noWrap/>
          </w:tcPr>
          <w:p w14:paraId="06B85787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88" w:type="pct"/>
            <w:tcBorders>
              <w:top w:val="nil"/>
            </w:tcBorders>
            <w:noWrap/>
          </w:tcPr>
          <w:p w14:paraId="69028B2A" w14:textId="77777777"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  <w:tr w:rsidR="0050182D" w:rsidRPr="002C1B1E" w14:paraId="0BA0E88B" w14:textId="77777777" w:rsidTr="0050182D">
        <w:trPr>
          <w:trHeight w:val="20"/>
        </w:trPr>
        <w:tc>
          <w:tcPr>
            <w:tcW w:w="1457" w:type="pct"/>
            <w:tcBorders>
              <w:top w:val="nil"/>
              <w:left w:val="nil"/>
              <w:bottom w:val="single" w:sz="2" w:space="0" w:color="auto"/>
            </w:tcBorders>
            <w:noWrap/>
          </w:tcPr>
          <w:p w14:paraId="55A1D0E5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Iron</w:t>
            </w:r>
          </w:p>
        </w:tc>
        <w:tc>
          <w:tcPr>
            <w:tcW w:w="424" w:type="pct"/>
            <w:tcBorders>
              <w:top w:val="nil"/>
              <w:bottom w:val="single" w:sz="2" w:space="0" w:color="auto"/>
            </w:tcBorders>
            <w:noWrap/>
          </w:tcPr>
          <w:p w14:paraId="3BD7B7A9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2C1B1E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µmol/L</w:t>
            </w:r>
          </w:p>
        </w:tc>
        <w:tc>
          <w:tcPr>
            <w:tcW w:w="169" w:type="pct"/>
            <w:tcBorders>
              <w:top w:val="nil"/>
              <w:bottom w:val="single" w:sz="2" w:space="0" w:color="auto"/>
            </w:tcBorders>
            <w:noWrap/>
          </w:tcPr>
          <w:p w14:paraId="5DAD9965" w14:textId="77777777" w:rsidR="00C633C7" w:rsidRPr="002C1B1E" w:rsidRDefault="00C633C7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643F0B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35</w:t>
            </w:r>
          </w:p>
        </w:tc>
        <w:tc>
          <w:tcPr>
            <w:tcW w:w="337" w:type="pct"/>
            <w:tcBorders>
              <w:top w:val="nil"/>
              <w:bottom w:val="single" w:sz="2" w:space="0" w:color="auto"/>
            </w:tcBorders>
            <w:noWrap/>
          </w:tcPr>
          <w:p w14:paraId="67E2B113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329" w:type="pct"/>
            <w:tcBorders>
              <w:top w:val="nil"/>
              <w:bottom w:val="single" w:sz="2" w:space="0" w:color="auto"/>
            </w:tcBorders>
            <w:noWrap/>
          </w:tcPr>
          <w:p w14:paraId="7EB009A1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329" w:type="pct"/>
            <w:tcBorders>
              <w:top w:val="nil"/>
              <w:bottom w:val="single" w:sz="2" w:space="0" w:color="auto"/>
            </w:tcBorders>
            <w:noWrap/>
          </w:tcPr>
          <w:p w14:paraId="426E5CA0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388" w:type="pct"/>
            <w:tcBorders>
              <w:top w:val="nil"/>
              <w:bottom w:val="single" w:sz="2" w:space="0" w:color="auto"/>
            </w:tcBorders>
            <w:noWrap/>
          </w:tcPr>
          <w:p w14:paraId="1EE438C6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52" w:type="pct"/>
            <w:gridSpan w:val="2"/>
            <w:tcBorders>
              <w:top w:val="nil"/>
              <w:bottom w:val="single" w:sz="2" w:space="0" w:color="auto"/>
            </w:tcBorders>
            <w:noWrap/>
          </w:tcPr>
          <w:p w14:paraId="3462C4D2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80" w:type="pct"/>
            <w:gridSpan w:val="2"/>
            <w:tcBorders>
              <w:top w:val="nil"/>
              <w:bottom w:val="single" w:sz="2" w:space="0" w:color="auto"/>
            </w:tcBorders>
            <w:noWrap/>
          </w:tcPr>
          <w:p w14:paraId="4C256B4E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67" w:type="pct"/>
            <w:gridSpan w:val="2"/>
            <w:tcBorders>
              <w:top w:val="nil"/>
              <w:bottom w:val="single" w:sz="2" w:space="0" w:color="auto"/>
            </w:tcBorders>
            <w:noWrap/>
          </w:tcPr>
          <w:p w14:paraId="52925FF5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80" w:type="pct"/>
            <w:tcBorders>
              <w:top w:val="nil"/>
              <w:bottom w:val="single" w:sz="2" w:space="0" w:color="auto"/>
            </w:tcBorders>
            <w:noWrap/>
          </w:tcPr>
          <w:p w14:paraId="547824ED" w14:textId="77777777" w:rsidR="00C633C7" w:rsidRPr="00341843" w:rsidRDefault="00C633C7" w:rsidP="00A15309">
            <w:pPr>
              <w:spacing w:line="36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4184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341843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88" w:type="pct"/>
            <w:tcBorders>
              <w:top w:val="nil"/>
              <w:bottom w:val="single" w:sz="2" w:space="0" w:color="auto"/>
            </w:tcBorders>
            <w:noWrap/>
          </w:tcPr>
          <w:p w14:paraId="202D79A8" w14:textId="77777777" w:rsidR="00C633C7" w:rsidRPr="002C1B1E" w:rsidRDefault="00332CCA" w:rsidP="00A15309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pt-BR"/>
              </w:rPr>
            </w:pPr>
            <w:r w:rsidRPr="00AC6BBA">
              <w:rPr>
                <w:rFonts w:ascii="Times New Roman" w:eastAsia="Calibri" w:hAnsi="Times New Roman" w:cs="Times New Roman"/>
                <w:bCs/>
                <w:sz w:val="18"/>
                <w:szCs w:val="18"/>
                <w:vertAlign w:val="superscript"/>
              </w:rPr>
              <w:t>b, c</w:t>
            </w:r>
          </w:p>
        </w:tc>
      </w:tr>
    </w:tbl>
    <w:p w14:paraId="3705CD0D" w14:textId="77777777" w:rsidR="0092482A" w:rsidRPr="0092482A" w:rsidRDefault="0092482A" w:rsidP="00A15309">
      <w:pPr>
        <w:widowControl w:val="0"/>
        <w:tabs>
          <w:tab w:val="left" w:pos="7614"/>
        </w:tabs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proofErr w:type="gramStart"/>
      <w:r w:rsidRPr="00F36EDB">
        <w:rPr>
          <w:rFonts w:ascii="Times New Roman" w:eastAsia="Calibri" w:hAnsi="Times New Roman" w:cs="Times New Roman"/>
          <w:bCs/>
          <w:color w:val="000000"/>
          <w:sz w:val="16"/>
          <w:szCs w:val="20"/>
          <w:vertAlign w:val="superscript"/>
        </w:rPr>
        <w:t>a</w:t>
      </w:r>
      <w:proofErr w:type="gramEnd"/>
      <w:r w:rsidRPr="0092482A">
        <w:rPr>
          <w:rFonts w:ascii="Times New Roman" w:eastAsia="Calibri" w:hAnsi="Times New Roman" w:cs="Times New Roman"/>
          <w:bCs/>
          <w:color w:val="000000"/>
          <w:sz w:val="20"/>
          <w:szCs w:val="20"/>
          <w:vertAlign w:val="superscript"/>
        </w:rPr>
        <w:t xml:space="preserve"> </w:t>
      </w:r>
      <w:r w:rsidRPr="0092482A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HDL = </w:t>
      </w:r>
      <w:r w:rsidRPr="0092482A">
        <w:rPr>
          <w:rFonts w:ascii="Times New Roman" w:eastAsia="Calibri" w:hAnsi="Times New Roman" w:cs="Times New Roman"/>
          <w:bCs/>
          <w:sz w:val="14"/>
          <w:szCs w:val="14"/>
          <w:lang w:eastAsia="pt-BR"/>
        </w:rPr>
        <w:t xml:space="preserve">High Density Lipoprotein; </w:t>
      </w:r>
      <w:r w:rsidRPr="0092482A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LDL = </w:t>
      </w:r>
      <w:r w:rsidRPr="0092482A">
        <w:rPr>
          <w:rFonts w:ascii="Times New Roman" w:eastAsia="Calibri" w:hAnsi="Times New Roman" w:cs="Times New Roman"/>
          <w:bCs/>
          <w:sz w:val="14"/>
          <w:szCs w:val="14"/>
          <w:lang w:eastAsia="pt-BR"/>
        </w:rPr>
        <w:t xml:space="preserve">Low Density Lipoprotein; </w:t>
      </w:r>
      <w:r w:rsidRPr="0092482A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VLDL = Very </w:t>
      </w:r>
      <w:r w:rsidRPr="0092482A">
        <w:rPr>
          <w:rFonts w:ascii="Times New Roman" w:eastAsia="Calibri" w:hAnsi="Times New Roman" w:cs="Times New Roman"/>
          <w:bCs/>
          <w:sz w:val="14"/>
          <w:szCs w:val="14"/>
          <w:lang w:eastAsia="pt-BR"/>
        </w:rPr>
        <w:t>Low Density Lipoprotein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; </w:t>
      </w:r>
      <w:r w:rsidRPr="0092482A">
        <w:rPr>
          <w:rFonts w:ascii="Times New Roman" w:eastAsia="Calibri" w:hAnsi="Times New Roman" w:cs="Times New Roman"/>
          <w:sz w:val="14"/>
          <w:szCs w:val="16"/>
          <w:lang w:eastAsia="pt-BR"/>
        </w:rPr>
        <w:t>Q1 = lower quartile; Q3 = upper quartile</w:t>
      </w:r>
    </w:p>
    <w:p w14:paraId="74983A2B" w14:textId="77777777" w:rsidR="0035251C" w:rsidRPr="0092482A" w:rsidRDefault="0035251C" w:rsidP="0035251C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92482A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b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PA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0EFC8AA5" w14:textId="77777777" w:rsidR="0035251C" w:rsidRDefault="0035251C" w:rsidP="0035251C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92482A"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c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095F9BB6" w14:textId="77777777" w:rsidR="0035251C" w:rsidRDefault="0035251C" w:rsidP="0035251C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d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that were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not 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>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&gt;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PA or 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33E53856" w14:textId="77777777" w:rsidR="0035251C" w:rsidRDefault="0035251C" w:rsidP="0035251C">
      <w:pPr>
        <w:widowControl w:val="0"/>
        <w:adjustRightInd w:val="0"/>
        <w:snapToGri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>
        <w:rPr>
          <w:rFonts w:ascii="Times New Roman" w:eastAsia="Calibri" w:hAnsi="Times New Roman" w:cs="Times New Roman"/>
          <w:bCs/>
          <w:color w:val="000000"/>
          <w:sz w:val="16"/>
          <w:szCs w:val="16"/>
          <w:vertAlign w:val="superscript"/>
        </w:rPr>
        <w:t>#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indicates parameters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which a comparison on “biome” level </w:t>
      </w:r>
      <w:r w:rsidRPr="007519CB">
        <w:rPr>
          <w:rFonts w:ascii="Times New Roman" w:eastAsia="Calibri" w:hAnsi="Times New Roman" w:cs="Times New Roman"/>
          <w:sz w:val="16"/>
          <w:szCs w:val="16"/>
          <w:lang w:eastAsia="pt-BR"/>
        </w:rPr>
        <w:t>was not allowed by the statistical tests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.</w:t>
      </w:r>
    </w:p>
    <w:p w14:paraId="7BAEFCF3" w14:textId="77777777" w:rsidR="0035251C" w:rsidRDefault="0035251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032B01F3" w14:textId="77777777" w:rsidR="0092482A" w:rsidRDefault="0092482A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Urinalysis parameters of 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="006409C4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6409C4">
        <w:rPr>
          <w:rFonts w:ascii="Times New Roman" w:eastAsia="Calibri" w:hAnsi="Times New Roman" w:cs="Times New Roman"/>
          <w:sz w:val="24"/>
          <w:szCs w:val="24"/>
        </w:rPr>
        <w:t>CE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6409C4">
        <w:rPr>
          <w:rFonts w:ascii="Times New Roman" w:eastAsia="Calibri" w:hAnsi="Times New Roman" w:cs="Times New Roman"/>
          <w:sz w:val="24"/>
          <w:szCs w:val="24"/>
        </w:rPr>
        <w:t>2015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6409C4">
        <w:rPr>
          <w:rFonts w:ascii="Times New Roman" w:eastAsia="Calibri" w:hAnsi="Times New Roman" w:cs="Times New Roman"/>
          <w:sz w:val="24"/>
          <w:szCs w:val="24"/>
        </w:rPr>
        <w:t>17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  <w:r w:rsidRPr="0092482A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</w:p>
    <w:p w14:paraId="23F66A92" w14:textId="77777777" w:rsidR="00A61549" w:rsidRDefault="00A61549" w:rsidP="00A61549">
      <w:pPr>
        <w:widowControl w:val="0"/>
        <w:adjustRightInd w:val="0"/>
        <w:spacing w:after="0" w:line="240" w:lineRule="auto"/>
        <w:textAlignment w:val="baseline"/>
        <w:rPr>
          <w:rFonts w:ascii="Times New Roman" w:eastAsia="Calibri" w:hAnsi="Times New Roman" w:cs="Times New Roman"/>
          <w:sz w:val="24"/>
          <w:szCs w:val="24"/>
          <w:vertAlign w:val="superscript"/>
        </w:rPr>
      </w:pPr>
    </w:p>
    <w:tbl>
      <w:tblPr>
        <w:tblW w:w="3048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6"/>
        <w:gridCol w:w="1512"/>
        <w:gridCol w:w="487"/>
        <w:gridCol w:w="893"/>
        <w:gridCol w:w="851"/>
      </w:tblGrid>
      <w:tr w:rsidR="00CB1797" w:rsidRPr="00A61549" w14:paraId="0E0635DF" w14:textId="77777777" w:rsidTr="007E2E96">
        <w:trPr>
          <w:trHeight w:val="240"/>
        </w:trPr>
        <w:tc>
          <w:tcPr>
            <w:tcW w:w="1615" w:type="pct"/>
            <w:tcBorders>
              <w:top w:val="single" w:sz="2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3F632BB9" w14:textId="77777777"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85" w:type="pct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14:paraId="5A912A07" w14:textId="77777777" w:rsidR="00CB1797" w:rsidRPr="00A61549" w:rsidRDefault="00CB1797" w:rsidP="00A61549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CE</w:t>
            </w:r>
          </w:p>
        </w:tc>
      </w:tr>
      <w:tr w:rsidR="00CB1797" w:rsidRPr="00A61549" w14:paraId="28BDB59F" w14:textId="77777777" w:rsidTr="007E2E96">
        <w:trPr>
          <w:trHeight w:val="240"/>
        </w:trPr>
        <w:tc>
          <w:tcPr>
            <w:tcW w:w="1615" w:type="pct"/>
            <w:tcBorders>
              <w:left w:val="nil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F4D71FF" w14:textId="77777777"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A61549">
              <w:rPr>
                <w:rFonts w:ascii="Times New Roman" w:hAnsi="Times New Roman"/>
                <w:sz w:val="20"/>
                <w:szCs w:val="20"/>
              </w:rPr>
              <w:t>Parameter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2" w:space="0" w:color="auto"/>
            </w:tcBorders>
          </w:tcPr>
          <w:p w14:paraId="791B1023" w14:textId="77777777" w:rsidR="00CB1797" w:rsidRPr="00CB1797" w:rsidRDefault="00CB1797" w:rsidP="00A61549">
            <w:pPr>
              <w:spacing w:after="0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Description</w:t>
            </w:r>
            <w:r w:rsidRPr="009248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 a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hideMark/>
          </w:tcPr>
          <w:p w14:paraId="1E46FA04" w14:textId="77777777"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F6F77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hideMark/>
          </w:tcPr>
          <w:p w14:paraId="23F22320" w14:textId="77777777"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Mean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noWrap/>
            <w:hideMark/>
          </w:tcPr>
          <w:p w14:paraId="1B3A5AE5" w14:textId="77777777" w:rsidR="00CB1797" w:rsidRPr="00A61549" w:rsidRDefault="00CB1797" w:rsidP="00A6154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F6F77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SD</w:t>
            </w:r>
          </w:p>
        </w:tc>
      </w:tr>
      <w:tr w:rsidR="00CB1797" w:rsidRPr="00CB1797" w14:paraId="17062091" w14:textId="77777777" w:rsidTr="007E2E96">
        <w:trPr>
          <w:trHeight w:val="240"/>
        </w:trPr>
        <w:tc>
          <w:tcPr>
            <w:tcW w:w="1615" w:type="pct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519B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Specific gravity</w:t>
            </w:r>
          </w:p>
        </w:tc>
        <w:tc>
          <w:tcPr>
            <w:tcW w:w="1367" w:type="pct"/>
            <w:tcBorders>
              <w:top w:val="single" w:sz="2" w:space="0" w:color="auto"/>
              <w:bottom w:val="single" w:sz="4" w:space="0" w:color="auto"/>
            </w:tcBorders>
          </w:tcPr>
          <w:p w14:paraId="7B606DAA" w14:textId="77777777" w:rsidR="00CB1797" w:rsidRPr="00CB1797" w:rsidRDefault="007E2E96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440" w:type="pct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5C021A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C9764A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1.012</w:t>
            </w:r>
          </w:p>
        </w:tc>
        <w:tc>
          <w:tcPr>
            <w:tcW w:w="770" w:type="pct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CBBC5E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</w:tr>
      <w:tr w:rsidR="00CB1797" w:rsidRPr="00CB1797" w14:paraId="4AF2BB6C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19EA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pH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0E1B0B8A" w14:textId="77777777" w:rsidR="00CB1797" w:rsidRPr="00CB1797" w:rsidRDefault="007E2E96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966554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BA2A33" w14:textId="77777777" w:rsidR="00CB1797" w:rsidRPr="00CB1797" w:rsidRDefault="007E2E96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6.1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F1A278" w14:textId="77777777" w:rsidR="00CB1797" w:rsidRPr="00CB1797" w:rsidRDefault="007E2E96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0.7</w:t>
            </w:r>
          </w:p>
        </w:tc>
      </w:tr>
      <w:tr w:rsidR="00CB1797" w:rsidRPr="00CB1797" w14:paraId="31B372CD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0CF24D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Color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54B86C88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 xml:space="preserve">Light </w:t>
            </w:r>
            <w:r>
              <w:rPr>
                <w:rFonts w:ascii="Times New Roman" w:hAnsi="Times New Roman"/>
                <w:sz w:val="18"/>
                <w:szCs w:val="18"/>
              </w:rPr>
              <w:t>y</w:t>
            </w:r>
            <w:r w:rsidRPr="00CB1797">
              <w:rPr>
                <w:rFonts w:ascii="Times New Roman" w:hAnsi="Times New Roman"/>
                <w:sz w:val="18"/>
                <w:szCs w:val="18"/>
              </w:rPr>
              <w:t>ellow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288136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F1CC5C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39B3CD" w14:textId="77777777" w:rsidR="00CB1797" w:rsidRPr="00CB1797" w:rsidRDefault="00CB1797" w:rsidP="00CB1797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7E2E96" w:rsidRPr="00CB1797" w14:paraId="3575AE0B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47E635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Presence of protein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7D5760E2" w14:textId="77777777" w:rsidR="007E2E96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(+)</w:t>
            </w:r>
          </w:p>
          <w:p w14:paraId="1C2CB1F1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B33D7E" w14:textId="77777777" w:rsidR="007E2E96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  <w:p w14:paraId="6C4B0DE5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61059A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209EB8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7E2E96" w:rsidRPr="00CB1797" w14:paraId="6DD07F8B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A2B47C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Glucose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42F2E6BE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8ADDDD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6E5522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4B7EB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7E2E96" w:rsidRPr="00CB1797" w14:paraId="59B43B81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B9FB24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Ketone bodies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63E499D3" w14:textId="77777777" w:rsidR="007E2E96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(+)</w:t>
            </w:r>
          </w:p>
          <w:p w14:paraId="53EE1655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DB9D2F" w14:textId="77777777" w:rsidR="007E2E96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  <w:p w14:paraId="5729F9E7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64E711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0129FA" w14:textId="77777777" w:rsidR="007E2E96" w:rsidRPr="00CB1797" w:rsidRDefault="007E2E96" w:rsidP="007E2E96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3723A00A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5BAA5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Biliary pigments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41A39E35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F92AC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EBC241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8811E8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717315DD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BF604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Hemoglobin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04DE1416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B546C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689E9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985148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0D3F828F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1AAFE6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Bilirubin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05DB0B10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4405A2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98E0C2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F3423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5CAE3E6E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806E3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Nitrite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5211B5CF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78A10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C5CFA1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BAF74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3E4022A9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9DECA9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Urobilinogen mg/dL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7C8CDC0B" w14:textId="77777777" w:rsidR="00961CE2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Normal</w:t>
            </w:r>
          </w:p>
          <w:p w14:paraId="42E28B3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042C61" w14:textId="77777777" w:rsidR="00961CE2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  <w:p w14:paraId="232745D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AE9F85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2A926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5E848152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7E76A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Leukocytes/ml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379B970D" w14:textId="77777777" w:rsidR="00961CE2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  <w:p w14:paraId="66FE9D25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961CE2">
              <w:rPr>
                <w:rFonts w:ascii="Times New Roman" w:hAnsi="Times New Roman"/>
                <w:sz w:val="18"/>
                <w:szCs w:val="18"/>
              </w:rPr>
              <w:t>ca.25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DF82F6" w14:textId="77777777" w:rsidR="00961CE2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  <w:p w14:paraId="29AFEE23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4F753A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511AF8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5411D410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620FD7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Erythrocytes/ml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790677E7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32E018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CB9FE9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C2610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41B70BAC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B014766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Hyaline casts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0B1CE8E1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1EA487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9AB001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5ECBA4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27F84B46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47AF0F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Crystals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2713A9A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60C915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0EFAC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B871F2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  <w:tr w:rsidR="00961CE2" w:rsidRPr="00CB1797" w14:paraId="29A50B09" w14:textId="77777777" w:rsidTr="007E2E96">
        <w:trPr>
          <w:trHeight w:val="240"/>
        </w:trPr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6C87BB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Bacteria</w:t>
            </w:r>
          </w:p>
        </w:tc>
        <w:tc>
          <w:tcPr>
            <w:tcW w:w="1367" w:type="pct"/>
            <w:tcBorders>
              <w:top w:val="single" w:sz="4" w:space="0" w:color="auto"/>
              <w:bottom w:val="single" w:sz="4" w:space="0" w:color="auto"/>
            </w:tcBorders>
          </w:tcPr>
          <w:p w14:paraId="0D9FFFD5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7E2E96">
              <w:rPr>
                <w:rFonts w:ascii="Times New Roman" w:hAnsi="Times New Roman"/>
                <w:sz w:val="18"/>
                <w:szCs w:val="18"/>
              </w:rPr>
              <w:t>(-)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263B43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CB179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BC4B9D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AD8A71" w14:textId="77777777" w:rsidR="00961CE2" w:rsidRPr="00CB1797" w:rsidRDefault="00961CE2" w:rsidP="00961CE2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-</w:t>
            </w:r>
          </w:p>
        </w:tc>
      </w:tr>
    </w:tbl>
    <w:p w14:paraId="3BA52705" w14:textId="77777777" w:rsidR="0092482A" w:rsidRPr="0092482A" w:rsidRDefault="0092482A" w:rsidP="0092482A">
      <w:pPr>
        <w:spacing w:after="0" w:line="480" w:lineRule="auto"/>
        <w:rPr>
          <w:rFonts w:ascii="Times New Roman" w:eastAsia="Calibri" w:hAnsi="Times New Roman" w:cs="Times New Roman"/>
          <w:sz w:val="16"/>
          <w:szCs w:val="16"/>
        </w:rPr>
      </w:pPr>
      <w:r w:rsidRPr="0092482A">
        <w:rPr>
          <w:rFonts w:ascii="Times New Roman" w:eastAsia="Calibri" w:hAnsi="Times New Roman" w:cs="Times New Roman"/>
          <w:sz w:val="16"/>
          <w:szCs w:val="16"/>
          <w:vertAlign w:val="superscript"/>
        </w:rPr>
        <w:t xml:space="preserve">a </w:t>
      </w:r>
      <w:r w:rsidRPr="0092482A">
        <w:rPr>
          <w:rFonts w:ascii="Times New Roman" w:eastAsia="Calibri" w:hAnsi="Times New Roman" w:cs="Times New Roman"/>
          <w:sz w:val="16"/>
          <w:szCs w:val="16"/>
        </w:rPr>
        <w:t>(+) Positive; (-) Negative</w:t>
      </w:r>
    </w:p>
    <w:p w14:paraId="49D6C0FC" w14:textId="77777777" w:rsidR="006409C4" w:rsidRDefault="006409C4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b/>
        </w:rPr>
      </w:pPr>
    </w:p>
    <w:p w14:paraId="4EB6590A" w14:textId="77777777" w:rsidR="00A61549" w:rsidRDefault="00A61549">
      <w:p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br w:type="page"/>
      </w:r>
    </w:p>
    <w:p w14:paraId="4482B823" w14:textId="77777777" w:rsidR="00E87437" w:rsidRDefault="00E87437" w:rsidP="00E87437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Parasitological evaluation</w:t>
      </w:r>
      <w:r w:rsidR="00D05E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05E39" w:rsidRPr="00D05E39">
        <w:rPr>
          <w:rFonts w:ascii="Times New Roman" w:eastAsia="Calibri" w:hAnsi="Times New Roman" w:cs="Times New Roman"/>
          <w:sz w:val="24"/>
          <w:szCs w:val="24"/>
        </w:rPr>
        <w:t>conducted through the method of centrifugal-flotation in supersaturated sucrose solution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 fecal samples </w:t>
      </w:r>
      <w:r w:rsidR="00D05E39" w:rsidRPr="004F4F7A">
        <w:rPr>
          <w:rFonts w:ascii="Times New Roman" w:eastAsia="Calibri" w:hAnsi="Times New Roman" w:cs="Times New Roman"/>
          <w:sz w:val="24"/>
          <w:szCs w:val="24"/>
        </w:rPr>
        <w:t xml:space="preserve">collected when captured </w:t>
      </w:r>
      <w:r w:rsidRPr="0092482A">
        <w:rPr>
          <w:rFonts w:ascii="Times New Roman" w:eastAsia="Calibri" w:hAnsi="Times New Roman" w:cs="Times New Roman"/>
          <w:sz w:val="24"/>
          <w:szCs w:val="24"/>
        </w:rPr>
        <w:t>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4F4F7A" w:rsidRPr="004F4F7A">
        <w:rPr>
          <w:rFonts w:ascii="Times New Roman" w:eastAsia="Calibri" w:hAnsi="Times New Roman" w:cs="Times New Roman"/>
          <w:sz w:val="24"/>
          <w:szCs w:val="24"/>
        </w:rPr>
        <w:t xml:space="preserve">spontaneously defecate inside the traps 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  <w:r w:rsidRPr="0092482A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</w:p>
    <w:p w14:paraId="65DEF8F2" w14:textId="77777777" w:rsidR="00F86EFD" w:rsidRDefault="00F86EFD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126"/>
        <w:gridCol w:w="2410"/>
      </w:tblGrid>
      <w:tr w:rsidR="004F4F7A" w:rsidRPr="00F9589C" w14:paraId="0D3E0DF5" w14:textId="77777777" w:rsidTr="00C50BCC"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013AC6" w14:textId="77777777" w:rsidR="004F4F7A" w:rsidRPr="00F9589C" w:rsidRDefault="004F4F7A" w:rsidP="004F4F7A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 w:rsidRPr="00F9589C">
              <w:rPr>
                <w:rFonts w:ascii="Times New Roman" w:eastAsia="Times New Roman" w:hAnsi="Times New Roman"/>
                <w:bCs/>
                <w:lang w:eastAsia="pt-BR"/>
              </w:rPr>
              <w:t>Para</w:t>
            </w:r>
            <w:r w:rsidR="00D05E39">
              <w:rPr>
                <w:rFonts w:ascii="Times New Roman" w:eastAsia="Times New Roman" w:hAnsi="Times New Roman"/>
                <w:bCs/>
                <w:lang w:eastAsia="pt-BR"/>
              </w:rPr>
              <w:t xml:space="preserve">sites </w:t>
            </w:r>
            <w:proofErr w:type="spellStart"/>
            <w:r w:rsidR="00D05E39">
              <w:rPr>
                <w:rFonts w:ascii="Times New Roman" w:eastAsia="Times New Roman" w:hAnsi="Times New Roman"/>
                <w:bCs/>
                <w:lang w:eastAsia="pt-BR"/>
              </w:rPr>
              <w:t>detected</w:t>
            </w:r>
            <w:r w:rsidR="003423AC" w:rsidRPr="003423AC">
              <w:rPr>
                <w:rFonts w:ascii="Times New Roman" w:eastAsia="Times New Roman" w:hAnsi="Times New Roman"/>
                <w:bCs/>
                <w:vertAlign w:val="superscript"/>
                <w:lang w:eastAsia="pt-BR"/>
              </w:rPr>
              <w:t>a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38961E" w14:textId="77777777" w:rsidR="004F4F7A" w:rsidRPr="00F9589C" w:rsidRDefault="00D05E39" w:rsidP="004F4F7A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lang w:eastAsia="pt-BR"/>
              </w:rPr>
              <w:t>Tapirs tested</w:t>
            </w:r>
            <w:r w:rsidR="004F4F7A" w:rsidRPr="00F9589C">
              <w:rPr>
                <w:rFonts w:ascii="Times New Roman" w:eastAsia="Times New Roman" w:hAnsi="Times New Roman"/>
                <w:bCs/>
                <w:lang w:eastAsia="pt-BR"/>
              </w:rPr>
              <w:t xml:space="preserve"> (</w:t>
            </w:r>
            <w:r w:rsidR="004F4F7A" w:rsidRPr="00F9589C">
              <w:rPr>
                <w:rFonts w:ascii="Times New Roman" w:eastAsia="Times New Roman" w:hAnsi="Times New Roman"/>
                <w:bCs/>
                <w:i/>
                <w:lang w:eastAsia="pt-BR"/>
              </w:rPr>
              <w:t>n</w:t>
            </w:r>
            <w:r w:rsidR="004F4F7A" w:rsidRPr="00F9589C">
              <w:rPr>
                <w:rFonts w:ascii="Times New Roman" w:eastAsia="Times New Roman" w:hAnsi="Times New Roman"/>
                <w:bCs/>
                <w:lang w:eastAsia="pt-BR"/>
              </w:rPr>
              <w:t xml:space="preserve"> = </w:t>
            </w:r>
            <w:r>
              <w:rPr>
                <w:rFonts w:ascii="Times New Roman" w:eastAsia="Times New Roman" w:hAnsi="Times New Roman"/>
                <w:bCs/>
                <w:lang w:eastAsia="pt-BR"/>
              </w:rPr>
              <w:t>12</w:t>
            </w:r>
            <w:r w:rsidR="004F4F7A" w:rsidRPr="00F9589C">
              <w:rPr>
                <w:rFonts w:ascii="Times New Roman" w:eastAsia="Times New Roman" w:hAnsi="Times New Roman"/>
                <w:bCs/>
                <w:lang w:eastAsia="pt-BR"/>
              </w:rPr>
              <w:t>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DE3F515" w14:textId="77777777" w:rsidR="004F4F7A" w:rsidRPr="00F9589C" w:rsidRDefault="00C50BCC" w:rsidP="004F4F7A">
            <w:pPr>
              <w:spacing w:line="480" w:lineRule="auto"/>
              <w:rPr>
                <w:rFonts w:ascii="Times New Roman" w:eastAsia="Times New Roman" w:hAnsi="Times New Roman"/>
                <w:bCs/>
                <w:lang w:eastAsia="pt-BR"/>
              </w:rPr>
            </w:pPr>
            <w:r>
              <w:rPr>
                <w:rFonts w:ascii="Times New Roman" w:hAnsi="Times New Roman"/>
              </w:rPr>
              <w:t>P</w:t>
            </w:r>
            <w:r w:rsidRPr="00F514DA">
              <w:rPr>
                <w:rFonts w:ascii="Times New Roman" w:hAnsi="Times New Roman"/>
              </w:rPr>
              <w:t>arasitic charge</w:t>
            </w:r>
          </w:p>
        </w:tc>
      </w:tr>
      <w:tr w:rsidR="004F4F7A" w:rsidRPr="00C102D3" w14:paraId="163A6717" w14:textId="77777777" w:rsidTr="00C50BCC"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0AA35FD" w14:textId="77777777" w:rsidR="004F4F7A" w:rsidRPr="00C102D3" w:rsidRDefault="00D05E39" w:rsidP="004F4F7A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D05E39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Ascarididae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CE5F76A" w14:textId="77777777" w:rsidR="004F4F7A" w:rsidRPr="00C102D3" w:rsidRDefault="00C50BCC" w:rsidP="00C50BCC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50</w:t>
            </w:r>
            <w:r w:rsidR="004F4F7A" w:rsidRPr="00F9589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% 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</w:tcPr>
          <w:p w14:paraId="5D516271" w14:textId="77777777" w:rsidR="004F4F7A" w:rsidRPr="00F9589C" w:rsidRDefault="00C50BCC" w:rsidP="00C50BCC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L</w:t>
            </w:r>
            <w:r w:rsidRPr="00C50BC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ow (1-5 eggs on the blade)</w:t>
            </w:r>
          </w:p>
        </w:tc>
      </w:tr>
      <w:tr w:rsidR="004F4F7A" w:rsidRPr="00C102D3" w14:paraId="6577E380" w14:textId="77777777" w:rsidTr="00C50BCC"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918F42" w14:textId="77777777" w:rsidR="004F4F7A" w:rsidRPr="00C102D3" w:rsidRDefault="00D05E39" w:rsidP="004F4F7A">
            <w:pPr>
              <w:spacing w:line="360" w:lineRule="auto"/>
              <w:rPr>
                <w:rFonts w:ascii="Times New Roman" w:eastAsia="Times New Roman" w:hAnsi="Times New Roman"/>
                <w:bCs/>
                <w:color w:val="FF0000"/>
                <w:sz w:val="18"/>
                <w:szCs w:val="18"/>
                <w:lang w:eastAsia="pt-BR"/>
              </w:rPr>
            </w:pPr>
            <w:proofErr w:type="spellStart"/>
            <w:r w:rsidRPr="00D05E39"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Strongylida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</w:tcPr>
          <w:p w14:paraId="4031AFC4" w14:textId="77777777" w:rsidR="004F4F7A" w:rsidRPr="00C102D3" w:rsidRDefault="00C50BCC" w:rsidP="00C50BCC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8</w:t>
            </w:r>
            <w:r w:rsidR="004F4F7A" w:rsidRPr="001259F5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 xml:space="preserve">% 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D30D568" w14:textId="77777777" w:rsidR="004F4F7A" w:rsidRPr="00C102D3" w:rsidRDefault="00C50BCC" w:rsidP="004F4F7A">
            <w:pPr>
              <w:spacing w:line="360" w:lineRule="auto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L</w:t>
            </w:r>
            <w:r w:rsidRPr="00C50BC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ow (1-5 eggs on the blade)</w:t>
            </w:r>
          </w:p>
        </w:tc>
      </w:tr>
      <w:tr w:rsidR="004F4F7A" w:rsidRPr="00C102D3" w14:paraId="7DC99A7D" w14:textId="77777777" w:rsidTr="00C50BCC">
        <w:tc>
          <w:tcPr>
            <w:tcW w:w="1843" w:type="dxa"/>
            <w:tcBorders>
              <w:top w:val="nil"/>
            </w:tcBorders>
            <w:shd w:val="clear" w:color="auto" w:fill="auto"/>
            <w:vAlign w:val="center"/>
          </w:tcPr>
          <w:p w14:paraId="435F94D8" w14:textId="77777777" w:rsidR="004F4F7A" w:rsidRPr="0051427B" w:rsidRDefault="00D05E39" w:rsidP="004F4F7A">
            <w:pPr>
              <w:spacing w:line="360" w:lineRule="auto"/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eastAsia="pt-BR"/>
              </w:rPr>
              <w:t>Negative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auto"/>
          </w:tcPr>
          <w:p w14:paraId="44DDF929" w14:textId="77777777" w:rsidR="004F4F7A" w:rsidRPr="001259F5" w:rsidRDefault="004F4F7A" w:rsidP="004F4F7A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5</w:t>
            </w:r>
            <w:r w:rsidR="00C50BC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0%</w:t>
            </w:r>
          </w:p>
        </w:tc>
        <w:tc>
          <w:tcPr>
            <w:tcW w:w="2410" w:type="dxa"/>
            <w:tcBorders>
              <w:top w:val="nil"/>
            </w:tcBorders>
          </w:tcPr>
          <w:p w14:paraId="12AC79CE" w14:textId="77777777" w:rsidR="004F4F7A" w:rsidRDefault="004F4F7A" w:rsidP="004F4F7A">
            <w:pPr>
              <w:spacing w:line="360" w:lineRule="auto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</w:p>
        </w:tc>
      </w:tr>
    </w:tbl>
    <w:p w14:paraId="3A38B8A1" w14:textId="77777777" w:rsidR="004F4F7A" w:rsidRPr="003423AC" w:rsidRDefault="003423AC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  <w:sectPr w:rsidR="004F4F7A" w:rsidRPr="003423AC" w:rsidSect="0050182D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proofErr w:type="spellStart"/>
      <w:r w:rsidRPr="003423AC">
        <w:rPr>
          <w:rFonts w:ascii="Times New Roman" w:eastAsia="Calibri" w:hAnsi="Times New Roman" w:cs="Times New Roman"/>
          <w:sz w:val="16"/>
          <w:szCs w:val="16"/>
          <w:vertAlign w:val="superscript"/>
        </w:rPr>
        <w:t>a</w:t>
      </w:r>
      <w:r w:rsidRPr="003423AC">
        <w:rPr>
          <w:rFonts w:ascii="Times New Roman" w:eastAsia="Calibri" w:hAnsi="Times New Roman" w:cs="Times New Roman"/>
          <w:sz w:val="16"/>
          <w:szCs w:val="16"/>
        </w:rPr>
        <w:t>Parasites</w:t>
      </w:r>
      <w:proofErr w:type="spellEnd"/>
      <w:r w:rsidRPr="003423AC">
        <w:rPr>
          <w:rFonts w:ascii="Times New Roman" w:eastAsia="Calibri" w:hAnsi="Times New Roman" w:cs="Times New Roman"/>
          <w:sz w:val="16"/>
          <w:szCs w:val="16"/>
        </w:rPr>
        <w:t xml:space="preserve"> not identified at species level.</w:t>
      </w:r>
    </w:p>
    <w:p w14:paraId="2D0FBED9" w14:textId="77777777" w:rsidR="0092482A" w:rsidRPr="0092482A" w:rsidRDefault="0092482A" w:rsidP="0092482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Microbiologic</w:t>
      </w:r>
      <w:r w:rsidR="00F36EDB">
        <w:rPr>
          <w:rFonts w:ascii="Times New Roman" w:eastAsia="Calibri" w:hAnsi="Times New Roman" w:cs="Times New Roman"/>
          <w:sz w:val="24"/>
          <w:szCs w:val="24"/>
        </w:rPr>
        <w:t>al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strains </w:t>
      </w:r>
      <w:r w:rsidR="001A7F16">
        <w:rPr>
          <w:rFonts w:ascii="Times New Roman" w:eastAsia="Calibri" w:hAnsi="Times New Roman" w:cs="Times New Roman"/>
          <w:sz w:val="24"/>
          <w:szCs w:val="24"/>
        </w:rPr>
        <w:t xml:space="preserve">isolated from </w:t>
      </w:r>
      <w:r w:rsidRPr="0092482A">
        <w:rPr>
          <w:rFonts w:ascii="Times New Roman" w:eastAsia="Calibri" w:hAnsi="Times New Roman" w:cs="Times New Roman"/>
          <w:sz w:val="24"/>
          <w:szCs w:val="24"/>
        </w:rPr>
        <w:t>anatomic</w:t>
      </w:r>
      <w:r w:rsidR="00F36EDB">
        <w:rPr>
          <w:rFonts w:ascii="Times New Roman" w:eastAsia="Calibri" w:hAnsi="Times New Roman" w:cs="Times New Roman"/>
          <w:sz w:val="24"/>
          <w:szCs w:val="24"/>
        </w:rPr>
        <w:t>al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cavities</w:t>
      </w:r>
      <w:r w:rsidR="00F63B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2482A">
        <w:rPr>
          <w:rFonts w:ascii="Times New Roman" w:eastAsia="Calibri" w:hAnsi="Times New Roman" w:cs="Times New Roman"/>
          <w:sz w:val="24"/>
          <w:szCs w:val="24"/>
        </w:rPr>
        <w:t>and dermal lesions</w:t>
      </w:r>
      <w:r w:rsidR="001A7F16">
        <w:rPr>
          <w:rFonts w:ascii="Times New Roman" w:eastAsia="Calibri" w:hAnsi="Times New Roman" w:cs="Times New Roman"/>
          <w:sz w:val="24"/>
          <w:szCs w:val="24"/>
        </w:rPr>
        <w:t>, and their prevalence per cavity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A7F16">
        <w:rPr>
          <w:rFonts w:ascii="Times New Roman" w:eastAsia="Calibri" w:hAnsi="Times New Roman" w:cs="Times New Roman"/>
          <w:sz w:val="24"/>
          <w:szCs w:val="24"/>
        </w:rPr>
        <w:t xml:space="preserve">and in the population </w:t>
      </w:r>
      <w:r w:rsidRPr="0092482A">
        <w:rPr>
          <w:rFonts w:ascii="Times New Roman" w:eastAsia="Calibri" w:hAnsi="Times New Roman" w:cs="Times New Roman"/>
          <w:sz w:val="24"/>
          <w:szCs w:val="24"/>
        </w:rPr>
        <w:t>of 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in the </w:t>
      </w:r>
      <w:proofErr w:type="spellStart"/>
      <w:r w:rsidR="006409C4"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6409C4">
        <w:rPr>
          <w:rFonts w:ascii="Times New Roman" w:eastAsia="Calibri" w:hAnsi="Times New Roman" w:cs="Times New Roman"/>
          <w:sz w:val="24"/>
          <w:szCs w:val="24"/>
        </w:rPr>
        <w:t>CE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6409C4">
        <w:rPr>
          <w:rFonts w:ascii="Times New Roman" w:eastAsia="Calibri" w:hAnsi="Times New Roman" w:cs="Times New Roman"/>
          <w:sz w:val="24"/>
          <w:szCs w:val="24"/>
        </w:rPr>
        <w:t>2015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 w:rsidR="006409C4">
        <w:rPr>
          <w:rFonts w:ascii="Times New Roman" w:eastAsia="Calibri" w:hAnsi="Times New Roman" w:cs="Times New Roman"/>
          <w:sz w:val="24"/>
          <w:szCs w:val="24"/>
        </w:rPr>
        <w:t>17</w:t>
      </w:r>
      <w:r w:rsidR="006409C4" w:rsidRPr="0092482A">
        <w:rPr>
          <w:rFonts w:ascii="Times New Roman" w:eastAsia="Calibri" w:hAnsi="Times New Roman" w:cs="Times New Roman"/>
          <w:sz w:val="24"/>
          <w:szCs w:val="24"/>
        </w:rPr>
        <w:t>), Brazil.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tbl>
      <w:tblPr>
        <w:tblW w:w="1417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0"/>
        <w:gridCol w:w="1100"/>
        <w:gridCol w:w="1100"/>
        <w:gridCol w:w="1100"/>
        <w:gridCol w:w="1100"/>
        <w:gridCol w:w="1020"/>
        <w:gridCol w:w="1100"/>
        <w:gridCol w:w="1100"/>
        <w:gridCol w:w="1100"/>
        <w:gridCol w:w="1225"/>
        <w:gridCol w:w="964"/>
        <w:gridCol w:w="617"/>
      </w:tblGrid>
      <w:tr w:rsidR="00E22410" w:rsidRPr="00F86EFD" w14:paraId="74B36918" w14:textId="77777777" w:rsidTr="00E13B0D">
        <w:trPr>
          <w:trHeight w:val="283"/>
        </w:trPr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501953D0" w14:textId="77777777" w:rsidR="00E114CB" w:rsidRPr="00F86EFD" w:rsidRDefault="00C82E20" w:rsidP="00F86EFD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Sampling p</w:t>
            </w:r>
            <w:r w:rsidR="00E114CB"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revalence [% (95% CI)]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76B12940" w14:textId="77777777" w:rsidR="00E114CB" w:rsidRPr="00F86EFD" w:rsidRDefault="00E114CB" w:rsidP="00F86EF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per cavity</w:t>
            </w:r>
            <w:r w:rsidR="00752A2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 xml:space="preserve"> / site</w:t>
            </w:r>
          </w:p>
        </w:tc>
        <w:tc>
          <w:tcPr>
            <w:tcW w:w="1156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05888286" w14:textId="77777777" w:rsidR="00E114CB" w:rsidRPr="00F86EFD" w:rsidRDefault="00E114CB" w:rsidP="00F86EF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 xml:space="preserve">in the </w:t>
            </w:r>
            <w:proofErr w:type="spellStart"/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population</w:t>
            </w:r>
            <w:r w:rsidRPr="00F86EFD"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  <w:lang w:eastAsia="pt-BR"/>
              </w:rPr>
              <w:t>a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</w:tcPr>
          <w:p w14:paraId="61041556" w14:textId="77777777" w:rsidR="00E114CB" w:rsidRPr="00F86EFD" w:rsidRDefault="00E114CB" w:rsidP="00F86EF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22006F" w:rsidRPr="00F86EFD" w14:paraId="37C6597A" w14:textId="77777777" w:rsidTr="00E13B0D">
        <w:trPr>
          <w:cantSplit/>
          <w:trHeight w:val="397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1D3AA4B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Microbiological strains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5038BA5D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Oral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2B5267B0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Nasal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1360A5FA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Auricular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7DCC35E4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Anal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1E3C765F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Vaginal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1095EECF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Urethral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62F73BEF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Preputial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  <w:noWrap/>
            <w:vAlign w:val="center"/>
          </w:tcPr>
          <w:p w14:paraId="41C33DA1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Ocular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A20225A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  <w:t>Dermal lesions</w:t>
            </w:r>
          </w:p>
        </w:tc>
        <w:tc>
          <w:tcPr>
            <w:tcW w:w="1156" w:type="dxa"/>
            <w:tcBorders>
              <w:top w:val="single" w:sz="2" w:space="0" w:color="auto"/>
              <w:bottom w:val="single" w:sz="4" w:space="0" w:color="auto"/>
              <w:right w:val="nil"/>
            </w:tcBorders>
            <w:vAlign w:val="center"/>
          </w:tcPr>
          <w:p w14:paraId="3DD2C0DF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  <w:right w:val="nil"/>
            </w:tcBorders>
            <w:vAlign w:val="center"/>
          </w:tcPr>
          <w:p w14:paraId="593DED52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22006F" w:rsidRPr="00F86EFD" w14:paraId="5178195C" w14:textId="77777777" w:rsidTr="00E13B0D">
        <w:trPr>
          <w:trHeight w:val="125"/>
        </w:trPr>
        <w:tc>
          <w:tcPr>
            <w:tcW w:w="0" w:type="auto"/>
            <w:tcBorders>
              <w:top w:val="single" w:sz="4" w:space="0" w:color="auto"/>
              <w:left w:val="nil"/>
            </w:tcBorders>
            <w:noWrap/>
            <w:vAlign w:val="center"/>
          </w:tcPr>
          <w:p w14:paraId="4F636C5E" w14:textId="77777777" w:rsidR="00E114CB" w:rsidRPr="00F86EFD" w:rsidRDefault="00E114CB" w:rsidP="00F853AA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n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(individuals sampled)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34414431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46E1D0CF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60147A33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0CA0F10A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154BBF70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15FBE503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7B8D55D7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78230A52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right w:val="nil"/>
            </w:tcBorders>
            <w:noWrap/>
            <w:vAlign w:val="center"/>
          </w:tcPr>
          <w:p w14:paraId="734FD74F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1156" w:type="dxa"/>
            <w:tcBorders>
              <w:top w:val="single" w:sz="4" w:space="0" w:color="auto"/>
              <w:right w:val="nil"/>
            </w:tcBorders>
            <w:vAlign w:val="center"/>
          </w:tcPr>
          <w:p w14:paraId="5903E4B7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425" w:type="dxa"/>
            <w:tcBorders>
              <w:top w:val="single" w:sz="4" w:space="0" w:color="auto"/>
              <w:right w:val="nil"/>
            </w:tcBorders>
            <w:vAlign w:val="center"/>
          </w:tcPr>
          <w:p w14:paraId="056A136E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22006F" w:rsidRPr="00F86EFD" w14:paraId="07713E06" w14:textId="77777777" w:rsidTr="00E13B0D">
        <w:trPr>
          <w:trHeight w:val="125"/>
        </w:trPr>
        <w:tc>
          <w:tcPr>
            <w:tcW w:w="0" w:type="auto"/>
            <w:tcBorders>
              <w:left w:val="nil"/>
              <w:bottom w:val="single" w:sz="2" w:space="0" w:color="auto"/>
            </w:tcBorders>
            <w:noWrap/>
            <w:vAlign w:val="center"/>
          </w:tcPr>
          <w:p w14:paraId="0771B352" w14:textId="77777777" w:rsidR="00E114CB" w:rsidRPr="00F86EFD" w:rsidRDefault="00E114CB" w:rsidP="00F853AA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n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(microbiological strains isolated)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2FF8FC8C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7DFD63B1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7CE67F86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31B72C32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5B273F06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0BA9A040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05756D47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vAlign w:val="center"/>
          </w:tcPr>
          <w:p w14:paraId="04EDEED9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0" w:type="auto"/>
            <w:tcBorders>
              <w:bottom w:val="single" w:sz="2" w:space="0" w:color="auto"/>
              <w:right w:val="nil"/>
            </w:tcBorders>
            <w:noWrap/>
            <w:vAlign w:val="center"/>
          </w:tcPr>
          <w:p w14:paraId="36F0BB32" w14:textId="77777777" w:rsidR="00E114CB" w:rsidRPr="00F86EFD" w:rsidRDefault="00E02C05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1156" w:type="dxa"/>
            <w:tcBorders>
              <w:bottom w:val="single" w:sz="2" w:space="0" w:color="auto"/>
              <w:right w:val="nil"/>
            </w:tcBorders>
            <w:vAlign w:val="center"/>
          </w:tcPr>
          <w:p w14:paraId="4C4A4820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425" w:type="dxa"/>
            <w:tcBorders>
              <w:bottom w:val="single" w:sz="2" w:space="0" w:color="auto"/>
              <w:right w:val="nil"/>
            </w:tcBorders>
            <w:vAlign w:val="center"/>
          </w:tcPr>
          <w:p w14:paraId="58BDE118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22006F" w:rsidRPr="00F86EFD" w14:paraId="76127695" w14:textId="77777777" w:rsidTr="00E13B0D">
        <w:trPr>
          <w:trHeight w:val="58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1E6519AA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Acinetobacter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sp.</w:t>
            </w:r>
          </w:p>
        </w:tc>
        <w:tc>
          <w:tcPr>
            <w:tcW w:w="0" w:type="auto"/>
            <w:noWrap/>
            <w:vAlign w:val="center"/>
          </w:tcPr>
          <w:p w14:paraId="27964C0D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4BF05887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E8109A9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5.6 (0.7-18.7)</w:t>
            </w:r>
          </w:p>
        </w:tc>
        <w:tc>
          <w:tcPr>
            <w:tcW w:w="0" w:type="auto"/>
            <w:noWrap/>
            <w:vAlign w:val="center"/>
          </w:tcPr>
          <w:p w14:paraId="175C7156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5074BB05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937934C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41A9457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1AB99D42" w14:textId="77777777" w:rsidR="00E114CB" w:rsidRPr="00F86EFD" w:rsidRDefault="00F86EFD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DD2A3AC" w14:textId="77777777" w:rsidR="00E114CB" w:rsidRPr="00F86EFD" w:rsidRDefault="00F86EFD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74DDEE40" w14:textId="77777777" w:rsidR="00E114CB" w:rsidRPr="00F86EFD" w:rsidRDefault="00C874B6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 w:rsidR="00AB6D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 w:rsidR="00AB6D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 w:rsidR="00AB6D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 w:rsidR="00AB6D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0109F541" w14:textId="77777777" w:rsidR="00E114CB" w:rsidRPr="00F86EFD" w:rsidRDefault="00E114CB" w:rsidP="00F853AA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</w:pPr>
            <w:commentRangeStart w:id="19"/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  <w:commentRangeEnd w:id="19"/>
            <w:r w:rsidR="00093716">
              <w:rPr>
                <w:rStyle w:val="CommentReference"/>
                <w:rFonts w:ascii="Times New Roman" w:eastAsia="Times New Roman" w:hAnsi="Times New Roman"/>
                <w:szCs w:val="20"/>
                <w:lang w:eastAsia="pt-BR"/>
              </w:rPr>
              <w:commentReference w:id="19"/>
            </w:r>
          </w:p>
        </w:tc>
      </w:tr>
      <w:tr w:rsidR="00AB6DFD" w:rsidRPr="0076226E" w14:paraId="17229965" w14:textId="77777777" w:rsidTr="00E13B0D">
        <w:trPr>
          <w:trHeight w:val="58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3D5C2645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Acinetobacter </w:t>
            </w:r>
            <w:proofErr w:type="spellStart"/>
            <w:r w:rsidRPr="0076226E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iwoffii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334F8EA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23DE64C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2.8 (0.1-14.5)</w:t>
            </w:r>
          </w:p>
        </w:tc>
        <w:tc>
          <w:tcPr>
            <w:tcW w:w="0" w:type="auto"/>
            <w:noWrap/>
            <w:vAlign w:val="center"/>
          </w:tcPr>
          <w:p w14:paraId="4BB8E1C7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2.8 (0.1-14.5)</w:t>
            </w:r>
          </w:p>
        </w:tc>
        <w:tc>
          <w:tcPr>
            <w:tcW w:w="0" w:type="auto"/>
            <w:noWrap/>
            <w:vAlign w:val="center"/>
          </w:tcPr>
          <w:p w14:paraId="0EBA65FD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FE75475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89FD32A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674B0BF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5AD7BF4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1B79477D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16B84607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0.8 (0.1-2.9)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36633630" w14:textId="675A5467" w:rsidR="00AB6DFD" w:rsidRPr="0076226E" w:rsidRDefault="0076226E" w:rsidP="0076226E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</w:pPr>
            <w:ins w:id="20" w:author="Tati Micheletti" w:date="2018-08-21T20:18:00Z">
              <w:r w:rsidRPr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t>e</w:t>
              </w:r>
            </w:ins>
            <w:del w:id="21" w:author="Tati Micheletti" w:date="2018-08-21T20:18:00Z">
              <w:r w:rsidR="00A45951" w:rsidRPr="0076226E" w:rsidDel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delText>c</w:delText>
              </w:r>
            </w:del>
          </w:p>
        </w:tc>
      </w:tr>
      <w:tr w:rsidR="00AB6DFD" w:rsidRPr="00F86EFD" w14:paraId="70019D16" w14:textId="77777777" w:rsidTr="00E13B0D">
        <w:trPr>
          <w:trHeight w:val="58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256375E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Bacillus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spp.</w:t>
            </w:r>
          </w:p>
        </w:tc>
        <w:tc>
          <w:tcPr>
            <w:tcW w:w="0" w:type="auto"/>
            <w:noWrap/>
            <w:vAlign w:val="center"/>
          </w:tcPr>
          <w:p w14:paraId="73AE2FC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7C6C96F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CE9B86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D5567A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075FF6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9D30F4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0FE8F0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0C1F72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C3282E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18D5CB7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5CEC4AE2" w14:textId="77777777" w:rsidR="00AB6DFD" w:rsidRPr="00F86EFD" w:rsidRDefault="00A45951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76226E" w14:paraId="25DF80E5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8F43ECB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proofErr w:type="spellStart"/>
            <w:r w:rsidRPr="0076226E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Burkholderia</w:t>
            </w:r>
            <w:proofErr w:type="spellEnd"/>
            <w:r w:rsidRPr="0076226E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6226E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cepacia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D19B782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EA1ADD2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B9648F4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F796F43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0AE4724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8EBF5D6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F42F0B3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618FAAF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2.7 (0.1-14.2)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37560EED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7B875D9B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0.4 (0-2.2)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131EF667" w14:textId="2AACFCEF" w:rsidR="00AB6DFD" w:rsidRPr="0076226E" w:rsidRDefault="0076226E" w:rsidP="0076226E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ins w:id="22" w:author="Tati Micheletti" w:date="2018-08-21T20:18:00Z">
              <w:r w:rsidRPr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t>e</w:t>
              </w:r>
            </w:ins>
            <w:del w:id="23" w:author="Tati Micheletti" w:date="2018-08-21T20:18:00Z">
              <w:r w:rsidR="00A45951" w:rsidRPr="0076226E" w:rsidDel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delText>c</w:delText>
              </w:r>
            </w:del>
          </w:p>
        </w:tc>
      </w:tr>
      <w:tr w:rsidR="00AB6DFD" w:rsidRPr="00F86EFD" w14:paraId="656183EB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A60A2D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Candida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sp. (not </w:t>
            </w: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C.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</w:t>
            </w: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albicans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3854D1A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8FCA81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FC8ACA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094750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A59AEC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D922AF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B85E03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9F7DCE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4E2368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551A94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28D7443C" w14:textId="77777777" w:rsidR="00AB6DFD" w:rsidRPr="00F86EFD" w:rsidRDefault="00A45951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62D33159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690EAB3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Enterobacter aerogenes </w:t>
            </w:r>
          </w:p>
        </w:tc>
        <w:tc>
          <w:tcPr>
            <w:tcW w:w="0" w:type="auto"/>
            <w:noWrap/>
            <w:vAlign w:val="center"/>
          </w:tcPr>
          <w:p w14:paraId="72CAEC1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6DD108E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074F3CD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05DDE37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C6D150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FCC15C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36CD05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08120B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74D13CD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1A18B41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40C1B896" w14:textId="77777777" w:rsidR="00AB6DFD" w:rsidRPr="00F86EFD" w:rsidRDefault="00A45951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72517F26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5B1921E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Enterobacter </w:t>
            </w:r>
            <w:proofErr w:type="spellStart"/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agglomerans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E35D34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1F77ED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2ECA10E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18F6CE4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F5520C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FD79D6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DBF59B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0E138F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2B52344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BABEFD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5E1BF9F8" w14:textId="77777777" w:rsidR="00AB6DFD" w:rsidRPr="00F86EFD" w:rsidRDefault="00A45951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413021F6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3B87CFC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Enterobacter cloacae </w:t>
            </w:r>
          </w:p>
        </w:tc>
        <w:tc>
          <w:tcPr>
            <w:tcW w:w="0" w:type="auto"/>
            <w:noWrap/>
            <w:vAlign w:val="center"/>
          </w:tcPr>
          <w:p w14:paraId="643A488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2AFD30F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E4C705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657E6FB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E902BC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BEC2D8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E9BBC1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678C41C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0AC3835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991C47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382A1338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60FC7168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6E93B34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 xml:space="preserve">Enterobacter </w:t>
            </w:r>
            <w:r w:rsidRPr="00F86EFD">
              <w:rPr>
                <w:rFonts w:ascii="Times New Roman" w:eastAsia="Calibri" w:hAnsi="Times New Roman" w:cs="Times New Roman"/>
                <w:iCs/>
                <w:sz w:val="16"/>
                <w:szCs w:val="16"/>
                <w:lang w:eastAsia="pt-BR"/>
              </w:rPr>
              <w:t>sp.</w:t>
            </w:r>
          </w:p>
        </w:tc>
        <w:tc>
          <w:tcPr>
            <w:tcW w:w="0" w:type="auto"/>
            <w:noWrap/>
            <w:vAlign w:val="center"/>
          </w:tcPr>
          <w:p w14:paraId="3352A87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51634F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FFA25F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A8E7C5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744339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E7C5E4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43ABB7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7C378C7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7A158EB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2810231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0E1F473C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, d</w:t>
            </w:r>
          </w:p>
        </w:tc>
      </w:tr>
      <w:tr w:rsidR="00AB6DFD" w:rsidRPr="00F86EFD" w14:paraId="6D86B53F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4F978DD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Enterococcus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sp.</w:t>
            </w:r>
          </w:p>
        </w:tc>
        <w:tc>
          <w:tcPr>
            <w:tcW w:w="0" w:type="auto"/>
            <w:noWrap/>
            <w:vAlign w:val="center"/>
          </w:tcPr>
          <w:p w14:paraId="0429D3B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3AAEB9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F1BF15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E06846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6B1134A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E1F074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767D3D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536A1C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BE9B58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2FE69CA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3D1519AC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76226E" w14:paraId="307AAC66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63E422F4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Enterococcus faecalis</w:t>
            </w:r>
          </w:p>
        </w:tc>
        <w:tc>
          <w:tcPr>
            <w:tcW w:w="0" w:type="auto"/>
            <w:noWrap/>
            <w:vAlign w:val="center"/>
          </w:tcPr>
          <w:p w14:paraId="421DC83A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B972DE5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1C84EFB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C8AD424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34F94491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9C84032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253AFFA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F9306A7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1672FFD3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54CCFC3F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0.4 (0-2.2)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56F5D860" w14:textId="6CBDB9AA" w:rsidR="00AB6DFD" w:rsidRPr="0076226E" w:rsidRDefault="0076226E" w:rsidP="0076226E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ins w:id="24" w:author="Tati Micheletti" w:date="2018-08-21T20:19:00Z">
              <w:r w:rsidRPr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t>e</w:t>
              </w:r>
            </w:ins>
            <w:del w:id="25" w:author="Tati Micheletti" w:date="2018-08-21T20:19:00Z">
              <w:r w:rsidR="00A26239" w:rsidRPr="0076226E" w:rsidDel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delText>c</w:delText>
              </w:r>
            </w:del>
          </w:p>
        </w:tc>
      </w:tr>
      <w:tr w:rsidR="00AB6DFD" w:rsidRPr="00F86EFD" w14:paraId="19BEEBEF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6D34908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Escherichia coli</w:t>
            </w:r>
          </w:p>
        </w:tc>
        <w:tc>
          <w:tcPr>
            <w:tcW w:w="0" w:type="auto"/>
            <w:noWrap/>
            <w:vAlign w:val="center"/>
          </w:tcPr>
          <w:p w14:paraId="1498A1B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E7FF4D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4DDFD6E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5.6 (0.7-18.7)</w:t>
            </w:r>
          </w:p>
        </w:tc>
        <w:tc>
          <w:tcPr>
            <w:tcW w:w="0" w:type="auto"/>
            <w:noWrap/>
            <w:vAlign w:val="center"/>
          </w:tcPr>
          <w:p w14:paraId="1F43779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7A4FAD6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DBB2DB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70D4B5D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2B50F17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B4B4B1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728CF01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23E4C0A3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, d</w:t>
            </w:r>
          </w:p>
        </w:tc>
      </w:tr>
      <w:tr w:rsidR="00AB6DFD" w:rsidRPr="00F86EFD" w14:paraId="7B0B7B5C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4C6DE49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proofErr w:type="spellStart"/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Klebsiella</w:t>
            </w:r>
            <w:proofErr w:type="spellEnd"/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oxytoca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EE6B07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30BE57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A6F278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54D28D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C2460B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A9E8D7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FA5F14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C265C4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06AFEDA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263C3CC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6FF3E7AB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  <w:bookmarkStart w:id="26" w:name="_GoBack"/>
        <w:bookmarkEnd w:id="26"/>
      </w:tr>
      <w:tr w:rsidR="00AB6DFD" w:rsidRPr="00F86EFD" w14:paraId="66894927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2887C8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Klebsiella pneumoniae</w:t>
            </w:r>
          </w:p>
        </w:tc>
        <w:tc>
          <w:tcPr>
            <w:tcW w:w="0" w:type="auto"/>
            <w:noWrap/>
            <w:vAlign w:val="center"/>
          </w:tcPr>
          <w:p w14:paraId="491DDD2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9B9C4B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06BB622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5DB1B10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04E08C1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356A490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98198F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0BD637B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342518B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E32E4A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517A93EA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76226E" w14:paraId="7DCF10BD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3BC85282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76226E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Morganella</w:t>
            </w:r>
            <w:proofErr w:type="spellEnd"/>
            <w:r w:rsidRPr="0076226E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6226E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morganii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0F1209F0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2140551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51CD90F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EBFC5C1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noWrap/>
            <w:vAlign w:val="center"/>
          </w:tcPr>
          <w:p w14:paraId="6E124484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DDB8020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8CF3558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03E7C7C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383A8347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37CB19A7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0.4 (0-2.2)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05A3F3DD" w14:textId="2800414A" w:rsidR="00AB6DFD" w:rsidRPr="0076226E" w:rsidRDefault="0076226E" w:rsidP="0076226E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ins w:id="27" w:author="Tati Micheletti" w:date="2018-08-21T20:19:00Z">
              <w:r w:rsidRPr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t>e</w:t>
              </w:r>
            </w:ins>
            <w:del w:id="28" w:author="Tati Micheletti" w:date="2018-08-21T20:19:00Z">
              <w:r w:rsidR="00A26239" w:rsidRPr="0076226E" w:rsidDel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delText>c</w:delText>
              </w:r>
            </w:del>
          </w:p>
        </w:tc>
      </w:tr>
      <w:tr w:rsidR="00AB6DFD" w:rsidRPr="00F86EFD" w14:paraId="176EAE49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BC2305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Pseudomonas aeruginosa</w:t>
            </w:r>
          </w:p>
        </w:tc>
        <w:tc>
          <w:tcPr>
            <w:tcW w:w="0" w:type="auto"/>
            <w:noWrap/>
            <w:vAlign w:val="center"/>
          </w:tcPr>
          <w:p w14:paraId="33C5B2C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-3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4267699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144A604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045D6EC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F6E6A2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19EA5E8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F3992D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EC369F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9C43DF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5889C02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379CDA47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33C410F6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C20EDD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Serratia marcescens</w:t>
            </w:r>
          </w:p>
        </w:tc>
        <w:tc>
          <w:tcPr>
            <w:tcW w:w="0" w:type="auto"/>
            <w:noWrap/>
            <w:vAlign w:val="center"/>
          </w:tcPr>
          <w:p w14:paraId="66519B0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3B5961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484CBB5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42BAD1A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140A4C4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6A1D6B1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05A1C0F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2973E63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E53D82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5198E40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7171BF48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1A72D868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03CB851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Staphylococcus aureus</w:t>
            </w:r>
          </w:p>
        </w:tc>
        <w:tc>
          <w:tcPr>
            <w:tcW w:w="0" w:type="auto"/>
            <w:noWrap/>
            <w:vAlign w:val="center"/>
          </w:tcPr>
          <w:p w14:paraId="31BE518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6D4B418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7B1E81F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5C6C75A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47E9BBC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CD527F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86B1FC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50AFB2B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7F672B7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33FBFF3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657A288F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, d</w:t>
            </w:r>
          </w:p>
        </w:tc>
      </w:tr>
      <w:tr w:rsidR="00AB6DFD" w:rsidRPr="00F86EFD" w14:paraId="257F2BD8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42E4DB2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Staphylococcus intermedius</w:t>
            </w:r>
          </w:p>
        </w:tc>
        <w:tc>
          <w:tcPr>
            <w:tcW w:w="0" w:type="auto"/>
            <w:noWrap/>
            <w:vAlign w:val="center"/>
          </w:tcPr>
          <w:p w14:paraId="60B965E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438721D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.1-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322AF80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357AB94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4021C4BC" w14:textId="77777777" w:rsidR="00AB6D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A853D2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7.1 (0.2-33.9)</w:t>
            </w:r>
          </w:p>
        </w:tc>
        <w:tc>
          <w:tcPr>
            <w:tcW w:w="0" w:type="auto"/>
            <w:noWrap/>
            <w:vAlign w:val="center"/>
          </w:tcPr>
          <w:p w14:paraId="14871D3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E7894F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12F83E6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587E810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0828EFAB" w14:textId="77777777" w:rsidR="00AB6DFD" w:rsidRPr="00F86EFD" w:rsidRDefault="00A26239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0433A853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1AC1C43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  <w:lang w:eastAsia="pt-BR"/>
              </w:rPr>
              <w:t>Coagulase-negative staphylococci</w:t>
            </w:r>
          </w:p>
        </w:tc>
        <w:tc>
          <w:tcPr>
            <w:tcW w:w="0" w:type="auto"/>
            <w:noWrap/>
            <w:vAlign w:val="center"/>
          </w:tcPr>
          <w:p w14:paraId="1690C45A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AC972C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D45447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555F581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5C3A80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E10D792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72AF87E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68BEEB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715290E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78D589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548B6F24" w14:textId="77777777" w:rsidR="00AB6DFD" w:rsidRPr="00F86EFD" w:rsidRDefault="00DF5685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2F8D4205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4CCD2F6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</w:pPr>
            <w:proofErr w:type="spellStart"/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Stenotrophomonas</w:t>
            </w:r>
            <w:proofErr w:type="spellEnd"/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86EFD"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  <w:lang w:eastAsia="pt-BR"/>
              </w:rPr>
              <w:t>maltophilia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69F4AB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80159D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6DF87F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86FA47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E05104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34DF2E4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06C0E2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C67317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6DE1EA3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38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0EE3121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383A4C48" w14:textId="77777777" w:rsidR="00AB6DFD" w:rsidRPr="00F86EFD" w:rsidRDefault="00DF5685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F86EFD" w14:paraId="70B0DB3C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592A87D1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Streptococcus agalactiae 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(Group B)</w:t>
            </w:r>
          </w:p>
        </w:tc>
        <w:tc>
          <w:tcPr>
            <w:tcW w:w="0" w:type="auto"/>
            <w:noWrap/>
            <w:vAlign w:val="center"/>
          </w:tcPr>
          <w:p w14:paraId="4FA93A2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A28290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1BBDDD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7F3A868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noWrap/>
            <w:vAlign w:val="center"/>
          </w:tcPr>
          <w:p w14:paraId="0348BC5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86D5B4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6526857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279A408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5F9672E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29C2603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20F1A0C1" w14:textId="77777777" w:rsidR="00AB6DFD" w:rsidRPr="00F86EFD" w:rsidRDefault="00DF5685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  <w:tr w:rsidR="00AB6DFD" w:rsidRPr="0076226E" w14:paraId="16B77DD3" w14:textId="77777777" w:rsidTr="00E13B0D">
        <w:trPr>
          <w:trHeight w:val="227"/>
        </w:trPr>
        <w:tc>
          <w:tcPr>
            <w:tcW w:w="0" w:type="auto"/>
            <w:tcBorders>
              <w:left w:val="nil"/>
            </w:tcBorders>
            <w:noWrap/>
            <w:vAlign w:val="center"/>
          </w:tcPr>
          <w:p w14:paraId="4BD785CE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Streptococcus </w:t>
            </w:r>
            <w:proofErr w:type="spellStart"/>
            <w:r w:rsidRPr="0076226E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>viridans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635172A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DC66C3D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0335307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C04F87A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5BD3E5C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80E0167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6C5885D0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1B125BA6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2.7 (0.1-14.2)</w:t>
            </w:r>
          </w:p>
        </w:tc>
        <w:tc>
          <w:tcPr>
            <w:tcW w:w="0" w:type="auto"/>
            <w:tcBorders>
              <w:right w:val="nil"/>
            </w:tcBorders>
            <w:noWrap/>
            <w:vAlign w:val="center"/>
          </w:tcPr>
          <w:p w14:paraId="2A52B61D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156" w:type="dxa"/>
            <w:tcBorders>
              <w:right w:val="nil"/>
            </w:tcBorders>
            <w:vAlign w:val="center"/>
          </w:tcPr>
          <w:p w14:paraId="422142F6" w14:textId="77777777" w:rsidR="00AB6DFD" w:rsidRPr="0076226E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76226E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0.4 (0-2.2)</w:t>
            </w:r>
          </w:p>
        </w:tc>
        <w:tc>
          <w:tcPr>
            <w:tcW w:w="425" w:type="dxa"/>
            <w:tcBorders>
              <w:right w:val="nil"/>
            </w:tcBorders>
            <w:vAlign w:val="center"/>
          </w:tcPr>
          <w:p w14:paraId="1112BBB3" w14:textId="16EFEC4A" w:rsidR="00AB6DFD" w:rsidRPr="0076226E" w:rsidRDefault="0076226E" w:rsidP="0076226E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ins w:id="29" w:author="Tati Micheletti" w:date="2018-08-21T20:19:00Z">
              <w:r w:rsidRPr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t>e</w:t>
              </w:r>
            </w:ins>
            <w:del w:id="30" w:author="Tati Micheletti" w:date="2018-08-21T20:19:00Z">
              <w:r w:rsidR="00DF5685" w:rsidRPr="0076226E" w:rsidDel="0076226E">
                <w:rPr>
                  <w:rFonts w:ascii="Times New Roman" w:eastAsia="Calibri" w:hAnsi="Times New Roman" w:cs="Times New Roman"/>
                  <w:sz w:val="16"/>
                  <w:szCs w:val="16"/>
                  <w:vertAlign w:val="superscript"/>
                  <w:lang w:eastAsia="pt-BR"/>
                </w:rPr>
                <w:delText>c</w:delText>
              </w:r>
            </w:del>
          </w:p>
        </w:tc>
      </w:tr>
      <w:tr w:rsidR="00AB6DFD" w:rsidRPr="00F86EFD" w14:paraId="488A34CB" w14:textId="77777777" w:rsidTr="00E13B0D">
        <w:trPr>
          <w:trHeight w:val="227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noWrap/>
            <w:vAlign w:val="center"/>
          </w:tcPr>
          <w:p w14:paraId="1862B92F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Beta-hemolytic streptococci</w:t>
            </w:r>
            <w:r w:rsidRPr="00F86EF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1E66F606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6EF915A0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64BF85F9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22837C33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2.6 (0.1-13.8)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294062BB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9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26186E3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1249C68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3351A42C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(0.1-1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noWrap/>
            <w:vAlign w:val="center"/>
          </w:tcPr>
          <w:p w14:paraId="5E140D3D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5.0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57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2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156" w:type="dxa"/>
            <w:tcBorders>
              <w:bottom w:val="single" w:sz="4" w:space="0" w:color="auto"/>
              <w:right w:val="nil"/>
            </w:tcBorders>
            <w:vAlign w:val="center"/>
          </w:tcPr>
          <w:p w14:paraId="424CD485" w14:textId="77777777" w:rsidR="00AB6DFD" w:rsidRPr="00F86EFD" w:rsidRDefault="00AB6DFD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1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4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-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6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.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3</w:t>
            </w:r>
            <w:r w:rsidRPr="00F86EFD"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25" w:type="dxa"/>
            <w:tcBorders>
              <w:bottom w:val="single" w:sz="4" w:space="0" w:color="auto"/>
              <w:right w:val="nil"/>
            </w:tcBorders>
            <w:vAlign w:val="center"/>
          </w:tcPr>
          <w:p w14:paraId="1881D9B8" w14:textId="77777777" w:rsidR="00AB6DFD" w:rsidRPr="00F86EFD" w:rsidRDefault="00DF5685" w:rsidP="00AB6DFD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eastAsia="pt-BR"/>
              </w:rPr>
            </w:pPr>
            <w:r w:rsidRPr="00A45951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eastAsia="pt-BR"/>
              </w:rPr>
              <w:t>b</w:t>
            </w:r>
          </w:p>
        </w:tc>
      </w:tr>
    </w:tbl>
    <w:p w14:paraId="79183E7D" w14:textId="77777777" w:rsidR="00C82E20" w:rsidRPr="00C82E20" w:rsidRDefault="00C82E20" w:rsidP="00C82E20">
      <w:pPr>
        <w:tabs>
          <w:tab w:val="left" w:pos="2664"/>
        </w:tabs>
        <w:spacing w:after="0" w:line="360" w:lineRule="auto"/>
        <w:rPr>
          <w:rFonts w:ascii="Times New Roman" w:eastAsia="Calibri" w:hAnsi="Times New Roman" w:cs="Times New Roman"/>
          <w:sz w:val="14"/>
          <w:szCs w:val="14"/>
        </w:rPr>
      </w:pPr>
      <w:r w:rsidRPr="00C82E20">
        <w:rPr>
          <w:rFonts w:ascii="Times New Roman" w:eastAsia="Calibri" w:hAnsi="Times New Roman" w:cs="Times New Roman"/>
          <w:sz w:val="14"/>
          <w:szCs w:val="14"/>
        </w:rPr>
        <w:t>CI: Confidential interval</w:t>
      </w:r>
    </w:p>
    <w:p w14:paraId="32222D15" w14:textId="77777777" w:rsidR="009B3902" w:rsidRPr="00776BA1" w:rsidRDefault="0092482A" w:rsidP="00C82E20">
      <w:pPr>
        <w:tabs>
          <w:tab w:val="left" w:pos="2664"/>
        </w:tabs>
        <w:spacing w:after="0" w:line="360" w:lineRule="auto"/>
        <w:rPr>
          <w:rFonts w:ascii="Times New Roman" w:eastAsia="Calibri" w:hAnsi="Times New Roman" w:cs="Times New Roman"/>
          <w:sz w:val="14"/>
          <w:szCs w:val="14"/>
          <w:lang w:eastAsia="pt-BR"/>
        </w:rPr>
      </w:pPr>
      <w:r w:rsidRPr="00776BA1">
        <w:rPr>
          <w:rFonts w:ascii="Times New Roman" w:eastAsia="Calibri" w:hAnsi="Times New Roman" w:cs="Times New Roman"/>
          <w:sz w:val="14"/>
          <w:szCs w:val="14"/>
          <w:vertAlign w:val="superscript"/>
        </w:rPr>
        <w:t>a</w:t>
      </w:r>
      <w:r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</w:t>
      </w:r>
      <w:r w:rsidR="009B3902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prevalence of each </w:t>
      </w:r>
      <w:r w:rsidR="00E87437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>microbiological</w:t>
      </w:r>
      <w:r w:rsidR="009B3902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s</w:t>
      </w:r>
      <w:r w:rsidR="00E87437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>train</w:t>
      </w:r>
      <w:r w:rsidR="009B3902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 in the CE </w:t>
      </w:r>
      <w:r w:rsidR="00AB6DFD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 xml:space="preserve">tapir </w:t>
      </w:r>
      <w:r w:rsidR="009B3902" w:rsidRPr="00776BA1">
        <w:rPr>
          <w:rFonts w:ascii="Times New Roman" w:eastAsia="Calibri" w:hAnsi="Times New Roman" w:cs="Times New Roman"/>
          <w:sz w:val="14"/>
          <w:szCs w:val="14"/>
          <w:lang w:eastAsia="pt-BR"/>
        </w:rPr>
        <w:t>population, independently of the cavity.</w:t>
      </w:r>
    </w:p>
    <w:p w14:paraId="64285937" w14:textId="24F2A9F1" w:rsidR="007A4606" w:rsidRPr="00776BA1" w:rsidDel="00CF26E0" w:rsidRDefault="009B3902" w:rsidP="00C82E20">
      <w:pPr>
        <w:tabs>
          <w:tab w:val="left" w:pos="2664"/>
        </w:tabs>
        <w:spacing w:after="0" w:line="360" w:lineRule="auto"/>
        <w:rPr>
          <w:del w:id="31" w:author="Tati Micheletti" w:date="2018-08-21T20:03:00Z"/>
          <w:rFonts w:ascii="Times New Roman" w:eastAsia="Calibri" w:hAnsi="Times New Roman" w:cs="Times New Roman"/>
          <w:sz w:val="14"/>
          <w:szCs w:val="14"/>
          <w:lang w:eastAsia="pt-BR"/>
        </w:rPr>
      </w:pPr>
      <w:commentRangeStart w:id="32"/>
      <w:del w:id="33" w:author="Tati Micheletti" w:date="2018-08-21T20:03:00Z">
        <w:r w:rsidRPr="00776BA1" w:rsidDel="00CF26E0">
          <w:rPr>
            <w:rFonts w:ascii="Times New Roman" w:eastAsia="Calibri" w:hAnsi="Times New Roman" w:cs="Times New Roman"/>
            <w:sz w:val="14"/>
            <w:szCs w:val="14"/>
            <w:vertAlign w:val="superscript"/>
            <w:lang w:eastAsia="pt-BR"/>
          </w:rPr>
          <w:delText>b</w:delText>
        </w:r>
        <w:r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 </w:delText>
        </w:r>
        <w:r w:rsidR="0092482A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indicates strains </w:delText>
        </w:r>
        <w:r w:rsidR="00DF5685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>isolated</w:delText>
        </w:r>
        <w:r w:rsidR="0092482A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 in both </w:delText>
        </w:r>
        <w:r w:rsidR="00E87437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CE and </w:delText>
        </w:r>
        <w:r w:rsidR="00776BA1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>PA</w:delText>
        </w:r>
        <w:r w:rsidR="00E87437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 </w:delText>
        </w:r>
        <w:r w:rsidR="0092482A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study sites; </w:delText>
        </w:r>
        <w:r w:rsidR="00E87437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with </w:delText>
        </w:r>
      </w:del>
      <w:del w:id="34" w:author="Tati Micheletti" w:date="2018-08-21T20:02:00Z">
        <w:r w:rsidR="0092482A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no </w:delText>
        </w:r>
      </w:del>
      <w:del w:id="35" w:author="Tati Micheletti" w:date="2018-08-21T20:03:00Z">
        <w:r w:rsidR="0092482A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>significant difference (</w:delText>
        </w:r>
        <w:r w:rsidR="0092482A" w:rsidRPr="00776BA1" w:rsidDel="00CF26E0">
          <w:rPr>
            <w:rFonts w:ascii="Times New Roman" w:eastAsia="Calibri" w:hAnsi="Times New Roman" w:cs="Times New Roman"/>
            <w:i/>
            <w:sz w:val="14"/>
            <w:szCs w:val="14"/>
            <w:lang w:eastAsia="pt-BR"/>
          </w:rPr>
          <w:delText>P</w:delText>
        </w:r>
        <w:r w:rsidR="0092482A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&lt;0.05). </w:delText>
        </w:r>
      </w:del>
    </w:p>
    <w:p w14:paraId="7AF383F8" w14:textId="174A3630" w:rsidR="00A45951" w:rsidDel="00CF26E0" w:rsidRDefault="00776BA1" w:rsidP="00C82E20">
      <w:pPr>
        <w:tabs>
          <w:tab w:val="left" w:pos="2664"/>
        </w:tabs>
        <w:spacing w:after="0" w:line="360" w:lineRule="auto"/>
        <w:rPr>
          <w:moveFrom w:id="36" w:author="Tati Micheletti" w:date="2018-08-21T20:03:00Z"/>
          <w:rFonts w:ascii="Times New Roman" w:eastAsia="Calibri" w:hAnsi="Times New Roman" w:cs="Times New Roman"/>
          <w:sz w:val="14"/>
          <w:szCs w:val="14"/>
          <w:lang w:eastAsia="pt-BR"/>
        </w:rPr>
      </w:pPr>
      <w:moveFromRangeStart w:id="37" w:author="Tati Micheletti" w:date="2018-08-21T20:03:00Z" w:name="move522645163"/>
      <w:moveFrom w:id="38" w:author="Tati Micheletti" w:date="2018-08-21T20:03:00Z">
        <w:r w:rsidRPr="00776BA1" w:rsidDel="00CF26E0">
          <w:rPr>
            <w:rFonts w:ascii="Times New Roman" w:eastAsia="Calibri" w:hAnsi="Times New Roman" w:cs="Times New Roman"/>
            <w:sz w:val="14"/>
            <w:szCs w:val="14"/>
            <w:vertAlign w:val="superscript"/>
            <w:lang w:eastAsia="pt-BR"/>
          </w:rPr>
          <w:t>c</w:t>
        </w:r>
        <w:r w:rsidR="007A4606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 indicates strains </w:t>
        </w:r>
        <w:r w:rsidR="00DF5685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>isolated</w:t>
        </w:r>
        <w:r w:rsidR="00DF5685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 </w:t>
        </w:r>
        <w:r w:rsidR="00A4595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only </w:t>
        </w:r>
        <w:r w:rsidR="007A4606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in </w:t>
        </w:r>
        <w:r w:rsidR="00A4595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the </w:t>
        </w:r>
        <w:r w:rsidR="007A4606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>CE study site</w:t>
        </w:r>
        <w:r w:rsidR="00A4595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>.</w:t>
        </w:r>
        <w:r w:rsidR="007A4606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 </w:t>
        </w:r>
      </w:moveFrom>
    </w:p>
    <w:moveFromRangeEnd w:id="37"/>
    <w:p w14:paraId="2BB9F62C" w14:textId="60A0DEE0" w:rsidR="00CF26E0" w:rsidRPr="0092482A" w:rsidRDefault="00A45951" w:rsidP="00CF26E0">
      <w:pPr>
        <w:widowControl w:val="0"/>
        <w:adjustRightInd w:val="0"/>
        <w:snapToGrid w:val="0"/>
        <w:spacing w:after="0" w:line="480" w:lineRule="auto"/>
        <w:textAlignment w:val="baseline"/>
        <w:rPr>
          <w:ins w:id="39" w:author="Tati Micheletti" w:date="2018-08-21T20:03:00Z"/>
          <w:rFonts w:ascii="Times New Roman" w:eastAsia="Calibri" w:hAnsi="Times New Roman" w:cs="Times New Roman"/>
          <w:sz w:val="16"/>
          <w:szCs w:val="16"/>
          <w:lang w:eastAsia="pt-BR"/>
        </w:rPr>
      </w:pPr>
      <w:del w:id="40" w:author="Tati Micheletti" w:date="2018-08-21T20:03:00Z">
        <w:r w:rsidDel="00CF26E0">
          <w:rPr>
            <w:rFonts w:ascii="Times New Roman" w:eastAsia="Calibri" w:hAnsi="Times New Roman" w:cs="Times New Roman"/>
            <w:sz w:val="14"/>
            <w:szCs w:val="14"/>
            <w:vertAlign w:val="superscript"/>
            <w:lang w:eastAsia="pt-BR"/>
          </w:rPr>
          <w:lastRenderedPageBreak/>
          <w:delText>d</w:delText>
        </w:r>
        <w:r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 indicates strains </w:delText>
        </w:r>
        <w:r w:rsidR="00DF5685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>isolated</w:delText>
        </w:r>
        <w:r w:rsidR="00DF5685"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 </w:delText>
        </w:r>
        <w:r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in both CE and AF study sites; with </w:delText>
        </w:r>
      </w:del>
      <w:del w:id="41" w:author="Tati Micheletti" w:date="2018-08-21T20:02:00Z">
        <w:r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no </w:delText>
        </w:r>
      </w:del>
      <w:del w:id="42" w:author="Tati Micheletti" w:date="2018-08-21T20:03:00Z">
        <w:r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>significant difference (</w:delText>
        </w:r>
        <w:r w:rsidRPr="00776BA1" w:rsidDel="00CF26E0">
          <w:rPr>
            <w:rFonts w:ascii="Times New Roman" w:eastAsia="Calibri" w:hAnsi="Times New Roman" w:cs="Times New Roman"/>
            <w:i/>
            <w:sz w:val="14"/>
            <w:szCs w:val="14"/>
            <w:lang w:eastAsia="pt-BR"/>
          </w:rPr>
          <w:delText>P</w:delText>
        </w:r>
        <w:r w:rsidRPr="00776BA1" w:rsidDel="00CF26E0">
          <w:rPr>
            <w:rFonts w:ascii="Times New Roman" w:eastAsia="Calibri" w:hAnsi="Times New Roman" w:cs="Times New Roman"/>
            <w:sz w:val="14"/>
            <w:szCs w:val="14"/>
            <w:lang w:eastAsia="pt-BR"/>
          </w:rPr>
          <w:delText xml:space="preserve">&lt;0.05). </w:delText>
        </w:r>
      </w:del>
      <w:proofErr w:type="gramStart"/>
      <w:ins w:id="43" w:author="Tati Micheletti" w:date="2018-08-21T20:03:00Z">
        <w:r w:rsidR="00CF26E0" w:rsidRPr="0092482A">
          <w:rPr>
            <w:rFonts w:ascii="Times New Roman" w:eastAsia="Calibri" w:hAnsi="Times New Roman" w:cs="Times New Roman"/>
            <w:bCs/>
            <w:color w:val="000000"/>
            <w:sz w:val="16"/>
            <w:szCs w:val="16"/>
            <w:vertAlign w:val="superscript"/>
          </w:rPr>
          <w:t>b</w:t>
        </w:r>
        <w:proofErr w:type="gramEnd"/>
        <w:r w:rsidR="00CF26E0"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indicates parameters that were significantly different (</w:t>
        </w:r>
        <w:r w:rsidR="00CF26E0" w:rsidRPr="0092482A">
          <w:rPr>
            <w:rFonts w:ascii="Times New Roman" w:eastAsia="Calibri" w:hAnsi="Times New Roman" w:cs="Times New Roman"/>
            <w:i/>
            <w:sz w:val="16"/>
            <w:szCs w:val="16"/>
            <w:lang w:eastAsia="pt-BR"/>
          </w:rPr>
          <w:t>P</w:t>
        </w:r>
        <w:r w:rsidR="00CF26E0"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&lt;0.05) when comparing </w:t>
        </w:r>
        <w:r w:rsidR="00CF26E0">
          <w:rPr>
            <w:rFonts w:ascii="Times New Roman" w:eastAsia="Calibri" w:hAnsi="Times New Roman" w:cs="Times New Roman"/>
            <w:sz w:val="16"/>
            <w:szCs w:val="16"/>
            <w:lang w:eastAsia="pt-BR"/>
          </w:rPr>
          <w:t>CE</w:t>
        </w:r>
        <w:r w:rsidR="00CF26E0"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and </w:t>
        </w:r>
        <w:r w:rsidR="00CF26E0">
          <w:rPr>
            <w:rFonts w:ascii="Times New Roman" w:eastAsia="Calibri" w:hAnsi="Times New Roman" w:cs="Times New Roman"/>
            <w:sz w:val="16"/>
            <w:szCs w:val="16"/>
            <w:lang w:eastAsia="pt-BR"/>
          </w:rPr>
          <w:t>PA</w:t>
        </w:r>
        <w:r w:rsidR="00CF26E0"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data.</w:t>
        </w:r>
      </w:ins>
    </w:p>
    <w:p w14:paraId="1825BCA5" w14:textId="77777777" w:rsidR="00CF26E0" w:rsidRDefault="00CF26E0" w:rsidP="00CF26E0">
      <w:pPr>
        <w:widowControl w:val="0"/>
        <w:adjustRightInd w:val="0"/>
        <w:snapToGrid w:val="0"/>
        <w:spacing w:after="0" w:line="480" w:lineRule="auto"/>
        <w:textAlignment w:val="baseline"/>
        <w:rPr>
          <w:ins w:id="44" w:author="Tati Micheletti" w:date="2018-08-21T20:03:00Z"/>
          <w:rFonts w:ascii="Times New Roman" w:eastAsia="Calibri" w:hAnsi="Times New Roman" w:cs="Times New Roman"/>
          <w:sz w:val="16"/>
          <w:szCs w:val="16"/>
          <w:lang w:eastAsia="pt-BR"/>
        </w:rPr>
      </w:pPr>
      <w:proofErr w:type="gramStart"/>
      <w:ins w:id="45" w:author="Tati Micheletti" w:date="2018-08-21T20:03:00Z">
        <w:r w:rsidRPr="0092482A">
          <w:rPr>
            <w:rFonts w:ascii="Times New Roman" w:eastAsia="Calibri" w:hAnsi="Times New Roman" w:cs="Times New Roman"/>
            <w:bCs/>
            <w:color w:val="000000"/>
            <w:sz w:val="16"/>
            <w:szCs w:val="16"/>
            <w:vertAlign w:val="superscript"/>
          </w:rPr>
          <w:t>c</w:t>
        </w:r>
        <w:proofErr w:type="gramEnd"/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indicates parameters that were significantly different (</w:t>
        </w:r>
        <w:r w:rsidRPr="0092482A">
          <w:rPr>
            <w:rFonts w:ascii="Times New Roman" w:eastAsia="Calibri" w:hAnsi="Times New Roman" w:cs="Times New Roman"/>
            <w:i/>
            <w:sz w:val="16"/>
            <w:szCs w:val="16"/>
            <w:lang w:eastAsia="pt-BR"/>
          </w:rPr>
          <w:t>P</w:t>
        </w:r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&lt;0.05) when comparing </w:t>
        </w:r>
        <w:r>
          <w:rPr>
            <w:rFonts w:ascii="Times New Roman" w:eastAsia="Calibri" w:hAnsi="Times New Roman" w:cs="Times New Roman"/>
            <w:sz w:val="16"/>
            <w:szCs w:val="16"/>
            <w:lang w:eastAsia="pt-BR"/>
          </w:rPr>
          <w:t>CE</w:t>
        </w:r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and </w:t>
        </w:r>
        <w:r>
          <w:rPr>
            <w:rFonts w:ascii="Times New Roman" w:eastAsia="Calibri" w:hAnsi="Times New Roman" w:cs="Times New Roman"/>
            <w:sz w:val="16"/>
            <w:szCs w:val="16"/>
            <w:lang w:eastAsia="pt-BR"/>
          </w:rPr>
          <w:t>AF</w:t>
        </w:r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data.</w:t>
        </w:r>
      </w:ins>
    </w:p>
    <w:p w14:paraId="2BC12520" w14:textId="169312F1" w:rsidR="00CF26E0" w:rsidRDefault="00CF26E0" w:rsidP="00CF26E0">
      <w:pPr>
        <w:widowControl w:val="0"/>
        <w:adjustRightInd w:val="0"/>
        <w:snapToGrid w:val="0"/>
        <w:spacing w:after="0" w:line="480" w:lineRule="auto"/>
        <w:textAlignment w:val="baseline"/>
        <w:rPr>
          <w:ins w:id="46" w:author="Tati Micheletti" w:date="2018-08-21T20:03:00Z"/>
          <w:rFonts w:ascii="Times New Roman" w:eastAsia="Calibri" w:hAnsi="Times New Roman" w:cs="Times New Roman"/>
          <w:sz w:val="16"/>
          <w:szCs w:val="16"/>
          <w:lang w:eastAsia="pt-BR"/>
        </w:rPr>
        <w:pPrChange w:id="47" w:author="Tati Micheletti" w:date="2018-08-21T20:03:00Z">
          <w:pPr>
            <w:tabs>
              <w:tab w:val="left" w:pos="2664"/>
            </w:tabs>
            <w:spacing w:after="0" w:line="360" w:lineRule="auto"/>
          </w:pPr>
        </w:pPrChange>
      </w:pPr>
      <w:proofErr w:type="gramStart"/>
      <w:ins w:id="48" w:author="Tati Micheletti" w:date="2018-08-21T20:03:00Z">
        <w:r>
          <w:rPr>
            <w:rFonts w:ascii="Times New Roman" w:eastAsia="Calibri" w:hAnsi="Times New Roman" w:cs="Times New Roman"/>
            <w:bCs/>
            <w:color w:val="000000"/>
            <w:sz w:val="16"/>
            <w:szCs w:val="16"/>
            <w:vertAlign w:val="superscript"/>
          </w:rPr>
          <w:t>d</w:t>
        </w:r>
        <w:proofErr w:type="gramEnd"/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indicates parameters that were </w:t>
        </w:r>
        <w:r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not </w:t>
        </w:r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>significantly different (</w:t>
        </w:r>
        <w:r w:rsidRPr="0092482A">
          <w:rPr>
            <w:rFonts w:ascii="Times New Roman" w:eastAsia="Calibri" w:hAnsi="Times New Roman" w:cs="Times New Roman"/>
            <w:i/>
            <w:sz w:val="16"/>
            <w:szCs w:val="16"/>
            <w:lang w:eastAsia="pt-BR"/>
          </w:rPr>
          <w:t>P</w:t>
        </w:r>
        <w:r>
          <w:rPr>
            <w:rFonts w:ascii="Times New Roman" w:eastAsia="Calibri" w:hAnsi="Times New Roman" w:cs="Times New Roman"/>
            <w:sz w:val="16"/>
            <w:szCs w:val="16"/>
            <w:lang w:eastAsia="pt-BR"/>
          </w:rPr>
          <w:t>&gt;</w:t>
        </w:r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0.05) when comparing </w:t>
        </w:r>
        <w:r>
          <w:rPr>
            <w:rFonts w:ascii="Times New Roman" w:eastAsia="Calibri" w:hAnsi="Times New Roman" w:cs="Times New Roman"/>
            <w:sz w:val="16"/>
            <w:szCs w:val="16"/>
            <w:lang w:eastAsia="pt-BR"/>
          </w:rPr>
          <w:t>CE</w:t>
        </w:r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and </w:t>
        </w:r>
        <w:r>
          <w:rPr>
            <w:rFonts w:ascii="Times New Roman" w:eastAsia="Calibri" w:hAnsi="Times New Roman" w:cs="Times New Roman"/>
            <w:sz w:val="16"/>
            <w:szCs w:val="16"/>
            <w:lang w:eastAsia="pt-BR"/>
          </w:rPr>
          <w:t>PA or AF</w:t>
        </w:r>
        <w:r w:rsidRPr="0092482A">
          <w:rPr>
            <w:rFonts w:ascii="Times New Roman" w:eastAsia="Calibri" w:hAnsi="Times New Roman" w:cs="Times New Roman"/>
            <w:sz w:val="16"/>
            <w:szCs w:val="16"/>
            <w:lang w:eastAsia="pt-BR"/>
          </w:rPr>
          <w:t xml:space="preserve"> data.</w:t>
        </w:r>
      </w:ins>
    </w:p>
    <w:p w14:paraId="765F2F8A" w14:textId="3CAFBE57" w:rsidR="00CF26E0" w:rsidDel="00CF26E0" w:rsidRDefault="00CF26E0" w:rsidP="00CF26E0">
      <w:pPr>
        <w:tabs>
          <w:tab w:val="left" w:pos="2664"/>
        </w:tabs>
        <w:spacing w:after="0" w:line="360" w:lineRule="auto"/>
        <w:rPr>
          <w:del w:id="49" w:author="Tati Micheletti" w:date="2018-08-21T20:04:00Z"/>
          <w:moveTo w:id="50" w:author="Tati Micheletti" w:date="2018-08-21T20:03:00Z"/>
          <w:rFonts w:ascii="Times New Roman" w:eastAsia="Calibri" w:hAnsi="Times New Roman" w:cs="Times New Roman"/>
          <w:sz w:val="14"/>
          <w:szCs w:val="14"/>
          <w:lang w:eastAsia="pt-BR"/>
        </w:rPr>
      </w:pPr>
      <w:proofErr w:type="gramStart"/>
      <w:ins w:id="51" w:author="Tati Micheletti" w:date="2018-08-21T20:04:00Z">
        <w:r>
          <w:rPr>
            <w:rFonts w:ascii="Times New Roman" w:eastAsia="Calibri" w:hAnsi="Times New Roman" w:cs="Times New Roman"/>
            <w:sz w:val="14"/>
            <w:szCs w:val="14"/>
            <w:vertAlign w:val="superscript"/>
            <w:lang w:eastAsia="pt-BR"/>
          </w:rPr>
          <w:t>e</w:t>
        </w:r>
      </w:ins>
      <w:moveToRangeStart w:id="52" w:author="Tati Micheletti" w:date="2018-08-21T20:03:00Z" w:name="move522645163"/>
      <w:proofErr w:type="gramEnd"/>
      <w:moveTo w:id="53" w:author="Tati Micheletti" w:date="2018-08-21T20:03:00Z">
        <w:del w:id="54" w:author="Tati Micheletti" w:date="2018-08-21T20:04:00Z">
          <w:r w:rsidRPr="00776BA1" w:rsidDel="00CF26E0">
            <w:rPr>
              <w:rFonts w:ascii="Times New Roman" w:eastAsia="Calibri" w:hAnsi="Times New Roman" w:cs="Times New Roman"/>
              <w:sz w:val="14"/>
              <w:szCs w:val="14"/>
              <w:vertAlign w:val="superscript"/>
              <w:lang w:eastAsia="pt-BR"/>
            </w:rPr>
            <w:delText>c</w:delText>
          </w:r>
        </w:del>
        <w:r w:rsidRPr="00776BA1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 indicates strains </w:t>
        </w:r>
        <w:r>
          <w:rPr>
            <w:rFonts w:ascii="Times New Roman" w:eastAsia="Calibri" w:hAnsi="Times New Roman" w:cs="Times New Roman"/>
            <w:sz w:val="14"/>
            <w:szCs w:val="14"/>
            <w:lang w:eastAsia="pt-BR"/>
          </w:rPr>
          <w:t>isolated</w:t>
        </w:r>
        <w:r w:rsidRPr="00776BA1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 </w:t>
        </w:r>
        <w:r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only </w:t>
        </w:r>
        <w:r w:rsidRPr="00776BA1"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in </w:t>
        </w:r>
        <w:r>
          <w:rPr>
            <w:rFonts w:ascii="Times New Roman" w:eastAsia="Calibri" w:hAnsi="Times New Roman" w:cs="Times New Roman"/>
            <w:sz w:val="14"/>
            <w:szCs w:val="14"/>
            <w:lang w:eastAsia="pt-BR"/>
          </w:rPr>
          <w:t xml:space="preserve">the </w:t>
        </w:r>
        <w:r w:rsidRPr="00776BA1">
          <w:rPr>
            <w:rFonts w:ascii="Times New Roman" w:eastAsia="Calibri" w:hAnsi="Times New Roman" w:cs="Times New Roman"/>
            <w:sz w:val="14"/>
            <w:szCs w:val="14"/>
            <w:lang w:eastAsia="pt-BR"/>
          </w:rPr>
          <w:t>CE study site</w:t>
        </w:r>
        <w:del w:id="55" w:author="Tati Micheletti" w:date="2018-08-21T20:04:00Z">
          <w:r w:rsidDel="00CF26E0">
            <w:rPr>
              <w:rFonts w:ascii="Times New Roman" w:eastAsia="Calibri" w:hAnsi="Times New Roman" w:cs="Times New Roman"/>
              <w:sz w:val="14"/>
              <w:szCs w:val="14"/>
              <w:lang w:eastAsia="pt-BR"/>
            </w:rPr>
            <w:delText>.</w:delText>
          </w:r>
          <w:r w:rsidRPr="00776BA1" w:rsidDel="00CF26E0">
            <w:rPr>
              <w:rFonts w:ascii="Times New Roman" w:eastAsia="Calibri" w:hAnsi="Times New Roman" w:cs="Times New Roman"/>
              <w:sz w:val="14"/>
              <w:szCs w:val="14"/>
              <w:lang w:eastAsia="pt-BR"/>
            </w:rPr>
            <w:delText xml:space="preserve"> </w:delText>
          </w:r>
        </w:del>
      </w:moveTo>
    </w:p>
    <w:moveToRangeEnd w:id="52"/>
    <w:commentRangeEnd w:id="32"/>
    <w:p w14:paraId="234A59AE" w14:textId="77777777" w:rsidR="00CF26E0" w:rsidRPr="00CF26E0" w:rsidRDefault="00247D65" w:rsidP="00247D65">
      <w:pPr>
        <w:tabs>
          <w:tab w:val="left" w:pos="2664"/>
        </w:tabs>
        <w:spacing w:after="0" w:line="360" w:lineRule="auto"/>
        <w:rPr>
          <w:rFonts w:ascii="Times New Roman" w:eastAsia="Calibri" w:hAnsi="Times New Roman" w:cs="Times New Roman"/>
          <w:sz w:val="16"/>
          <w:szCs w:val="16"/>
          <w:lang w:eastAsia="pt-BR"/>
          <w:rPrChange w:id="56" w:author="Tati Micheletti" w:date="2018-08-21T20:03:00Z">
            <w:rPr>
              <w:rFonts w:ascii="Times New Roman" w:eastAsia="Calibri" w:hAnsi="Times New Roman" w:cs="Times New Roman"/>
              <w:b/>
              <w:sz w:val="24"/>
              <w:szCs w:val="24"/>
            </w:rPr>
          </w:rPrChange>
        </w:rPr>
        <w:sectPr w:rsidR="00CF26E0" w:rsidRPr="00CF26E0" w:rsidSect="00F86EFD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rStyle w:val="CommentReference"/>
          <w:rFonts w:ascii="Times New Roman" w:eastAsia="Times New Roman" w:hAnsi="Times New Roman"/>
          <w:szCs w:val="20"/>
          <w:lang w:eastAsia="pt-BR"/>
        </w:rPr>
        <w:commentReference w:id="32"/>
      </w:r>
    </w:p>
    <w:p w14:paraId="7BF7D80B" w14:textId="77777777" w:rsidR="00C6114A" w:rsidRDefault="00C6114A" w:rsidP="00C6114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F11135">
        <w:rPr>
          <w:rFonts w:ascii="Times New Roman" w:hAnsi="Times New Roman"/>
          <w:b/>
          <w:sz w:val="24"/>
          <w:szCs w:val="24"/>
          <w:lang w:eastAsia="ar-SA"/>
        </w:rPr>
        <w:lastRenderedPageBreak/>
        <w:t xml:space="preserve">Table </w:t>
      </w:r>
      <w:r w:rsidR="00511A74">
        <w:rPr>
          <w:rFonts w:ascii="Times New Roman" w:hAnsi="Times New Roman"/>
          <w:b/>
          <w:sz w:val="24"/>
          <w:szCs w:val="24"/>
          <w:lang w:eastAsia="ar-SA"/>
        </w:rPr>
        <w:t>10</w:t>
      </w:r>
      <w:r w:rsidRPr="00F11135">
        <w:rPr>
          <w:rFonts w:ascii="Times New Roman" w:hAnsi="Times New Roman"/>
          <w:b/>
          <w:sz w:val="24"/>
          <w:szCs w:val="24"/>
          <w:lang w:eastAsia="ar-SA"/>
        </w:rPr>
        <w:t>.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  <w:lang w:eastAsia="ar-SA"/>
        </w:rPr>
        <w:t>Infectious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 agents, </w:t>
      </w:r>
      <w:r w:rsidR="00E11436">
        <w:rPr>
          <w:rFonts w:ascii="Times New Roman" w:hAnsi="Times New Roman"/>
          <w:sz w:val="24"/>
          <w:szCs w:val="24"/>
          <w:lang w:eastAsia="ar-SA"/>
        </w:rPr>
        <w:t>d</w:t>
      </w:r>
      <w:r w:rsidR="00E11436" w:rsidRPr="00E11436">
        <w:rPr>
          <w:rFonts w:ascii="Times New Roman" w:hAnsi="Times New Roman"/>
          <w:sz w:val="24"/>
          <w:szCs w:val="24"/>
          <w:lang w:eastAsia="ar-SA"/>
        </w:rPr>
        <w:t xml:space="preserve">iagnostic method 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applied, </w:t>
      </w:r>
      <w:r w:rsidR="00E11436">
        <w:rPr>
          <w:rFonts w:ascii="Times New Roman" w:hAnsi="Times New Roman"/>
          <w:sz w:val="24"/>
          <w:szCs w:val="24"/>
          <w:lang w:eastAsia="ar-SA"/>
        </w:rPr>
        <w:t xml:space="preserve">and 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laboratory used </w:t>
      </w:r>
      <w:r>
        <w:rPr>
          <w:rFonts w:ascii="Times New Roman" w:hAnsi="Times New Roman"/>
          <w:sz w:val="24"/>
          <w:szCs w:val="24"/>
          <w:lang w:eastAsia="ar-SA"/>
        </w:rPr>
        <w:t xml:space="preserve">in the </w:t>
      </w:r>
      <w:proofErr w:type="spellStart"/>
      <w:r>
        <w:rPr>
          <w:rFonts w:ascii="Times New Roman" w:hAnsi="Times New Roman"/>
          <w:sz w:val="24"/>
          <w:szCs w:val="24"/>
          <w:lang w:eastAsia="ar-SA"/>
        </w:rPr>
        <w:t>serosurvey</w:t>
      </w:r>
      <w:proofErr w:type="spellEnd"/>
      <w:r>
        <w:rPr>
          <w:rFonts w:ascii="Times New Roman" w:hAnsi="Times New Roman"/>
          <w:sz w:val="24"/>
          <w:szCs w:val="24"/>
          <w:lang w:eastAsia="ar-SA"/>
        </w:rPr>
        <w:t xml:space="preserve"> of</w:t>
      </w:r>
      <w:r w:rsidRPr="00F11135">
        <w:rPr>
          <w:rFonts w:ascii="Times New Roman" w:hAnsi="Times New Roman"/>
          <w:sz w:val="24"/>
          <w:szCs w:val="24"/>
          <w:lang w:eastAsia="ar-SA"/>
        </w:rPr>
        <w:t xml:space="preserve"> wild lowland tapirs </w:t>
      </w:r>
      <w:r w:rsidRPr="0092482A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), Brazil. </w:t>
      </w:r>
    </w:p>
    <w:p w14:paraId="6E281A4D" w14:textId="77777777" w:rsidR="002D6169" w:rsidRDefault="002D6169" w:rsidP="00C6114A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2" w:space="0" w:color="auto"/>
        </w:tblBorders>
        <w:tblLook w:val="0000" w:firstRow="0" w:lastRow="0" w:firstColumn="0" w:lastColumn="0" w:noHBand="0" w:noVBand="0"/>
      </w:tblPr>
      <w:tblGrid>
        <w:gridCol w:w="950"/>
        <w:gridCol w:w="3670"/>
        <w:gridCol w:w="3345"/>
        <w:gridCol w:w="1105"/>
      </w:tblGrid>
      <w:tr w:rsidR="00992382" w:rsidRPr="00992382" w14:paraId="1D7EEEA9" w14:textId="77777777" w:rsidTr="00992382">
        <w:trPr>
          <w:trHeight w:val="170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1385E301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Category</w:t>
            </w:r>
          </w:p>
        </w:tc>
        <w:tc>
          <w:tcPr>
            <w:tcW w:w="3470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1262478D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 xml:space="preserve">Infectious </w:t>
            </w:r>
            <w:r w:rsidR="00E11436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a</w:t>
            </w: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gent</w:t>
            </w:r>
          </w:p>
        </w:tc>
        <w:tc>
          <w:tcPr>
            <w:tcW w:w="2986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5F5FA9D0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Diagnostic method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7402763D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Laboratory</w:t>
            </w:r>
          </w:p>
        </w:tc>
      </w:tr>
      <w:tr w:rsidR="00992382" w:rsidRPr="00992382" w14:paraId="48D4B4B5" w14:textId="77777777" w:rsidTr="00992382">
        <w:trPr>
          <w:trHeight w:val="170"/>
        </w:trPr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14:paraId="29967D79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Viral</w:t>
            </w:r>
          </w:p>
        </w:tc>
        <w:tc>
          <w:tcPr>
            <w:tcW w:w="3470" w:type="dxa"/>
            <w:tcBorders>
              <w:top w:val="single" w:sz="2" w:space="0" w:color="auto"/>
            </w:tcBorders>
          </w:tcPr>
          <w:p w14:paraId="0D5847A7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Bovine Viral Diarrhea Virus</w:t>
            </w:r>
          </w:p>
        </w:tc>
        <w:tc>
          <w:tcPr>
            <w:tcW w:w="2986" w:type="dxa"/>
            <w:tcBorders>
              <w:top w:val="single" w:sz="2" w:space="0" w:color="auto"/>
            </w:tcBorders>
            <w:shd w:val="clear" w:color="auto" w:fill="auto"/>
          </w:tcPr>
          <w:p w14:paraId="0EC18A1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ELISA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14:paraId="31DB659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2171195E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23256AB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6D7B6B42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Foot and Mouth Disease Virus</w:t>
            </w:r>
          </w:p>
        </w:tc>
        <w:tc>
          <w:tcPr>
            <w:tcW w:w="2986" w:type="dxa"/>
            <w:shd w:val="clear" w:color="auto" w:fill="auto"/>
          </w:tcPr>
          <w:p w14:paraId="32CEA416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AGID</w:t>
            </w:r>
          </w:p>
        </w:tc>
        <w:tc>
          <w:tcPr>
            <w:tcW w:w="0" w:type="auto"/>
            <w:shd w:val="clear" w:color="auto" w:fill="auto"/>
          </w:tcPr>
          <w:p w14:paraId="3C79A30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19B80F18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0AE6F75B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59AC071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Equine Infectious Anemia Virus</w:t>
            </w:r>
          </w:p>
        </w:tc>
        <w:tc>
          <w:tcPr>
            <w:tcW w:w="2986" w:type="dxa"/>
            <w:shd w:val="clear" w:color="auto" w:fill="auto"/>
          </w:tcPr>
          <w:p w14:paraId="3799F86B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AGID</w:t>
            </w:r>
          </w:p>
        </w:tc>
        <w:tc>
          <w:tcPr>
            <w:tcW w:w="0" w:type="auto"/>
            <w:shd w:val="clear" w:color="auto" w:fill="auto"/>
          </w:tcPr>
          <w:p w14:paraId="28DBF7A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773D9DAF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4527CE41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232078D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Bovine Leukemia Virus</w:t>
            </w:r>
          </w:p>
        </w:tc>
        <w:tc>
          <w:tcPr>
            <w:tcW w:w="2986" w:type="dxa"/>
            <w:shd w:val="clear" w:color="auto" w:fill="auto"/>
          </w:tcPr>
          <w:p w14:paraId="2FC8B92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AGID</w:t>
            </w:r>
          </w:p>
        </w:tc>
        <w:tc>
          <w:tcPr>
            <w:tcW w:w="0" w:type="auto"/>
            <w:shd w:val="clear" w:color="auto" w:fill="auto"/>
          </w:tcPr>
          <w:p w14:paraId="4274005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75923BD9" w14:textId="77777777" w:rsidTr="00992382">
        <w:trPr>
          <w:trHeight w:val="123"/>
        </w:trPr>
        <w:tc>
          <w:tcPr>
            <w:tcW w:w="0" w:type="auto"/>
            <w:shd w:val="clear" w:color="auto" w:fill="auto"/>
          </w:tcPr>
          <w:p w14:paraId="11D7367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08523341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Eastern Equine </w:t>
            </w:r>
            <w:r w:rsidRPr="00992382">
              <w:rPr>
                <w:rFonts w:ascii="Times New Roman" w:hAnsi="Times New Roman" w:cs="Times New Roman"/>
                <w:sz w:val="18"/>
                <w:szCs w:val="18"/>
              </w:rPr>
              <w:t xml:space="preserve">Encephalitis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(EEE) Virus</w:t>
            </w:r>
          </w:p>
        </w:tc>
        <w:tc>
          <w:tcPr>
            <w:tcW w:w="2986" w:type="dxa"/>
            <w:shd w:val="clear" w:color="auto" w:fill="auto"/>
          </w:tcPr>
          <w:p w14:paraId="5484EFEC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and virus neutralization VERO cells</w:t>
            </w:r>
          </w:p>
        </w:tc>
        <w:tc>
          <w:tcPr>
            <w:tcW w:w="0" w:type="auto"/>
            <w:shd w:val="clear" w:color="auto" w:fill="auto"/>
          </w:tcPr>
          <w:p w14:paraId="0AF50A21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19874FE1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060EE5F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0498675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Western Equine </w:t>
            </w:r>
            <w:r w:rsidRPr="00992382">
              <w:rPr>
                <w:rFonts w:ascii="Times New Roman" w:hAnsi="Times New Roman" w:cs="Times New Roman"/>
                <w:sz w:val="18"/>
                <w:szCs w:val="18"/>
              </w:rPr>
              <w:t xml:space="preserve">Encephalitis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(WEE) Virus</w:t>
            </w:r>
          </w:p>
        </w:tc>
        <w:tc>
          <w:tcPr>
            <w:tcW w:w="2986" w:type="dxa"/>
            <w:shd w:val="clear" w:color="auto" w:fill="auto"/>
          </w:tcPr>
          <w:p w14:paraId="65C0E95D" w14:textId="77777777" w:rsidR="006E081A" w:rsidRPr="00992382" w:rsidRDefault="006E081A" w:rsidP="00992382">
            <w:pPr>
              <w:suppressAutoHyphens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and virus neutralization VERO cells</w:t>
            </w:r>
          </w:p>
        </w:tc>
        <w:tc>
          <w:tcPr>
            <w:tcW w:w="0" w:type="auto"/>
            <w:shd w:val="clear" w:color="auto" w:fill="auto"/>
          </w:tcPr>
          <w:p w14:paraId="34C58B8C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27F36546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7710324B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436652F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Bluetongue Virus</w:t>
            </w:r>
          </w:p>
        </w:tc>
        <w:tc>
          <w:tcPr>
            <w:tcW w:w="2986" w:type="dxa"/>
            <w:shd w:val="clear" w:color="auto" w:fill="auto"/>
          </w:tcPr>
          <w:p w14:paraId="478ABBE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AGID</w:t>
            </w:r>
          </w:p>
        </w:tc>
        <w:tc>
          <w:tcPr>
            <w:tcW w:w="0" w:type="auto"/>
            <w:shd w:val="clear" w:color="auto" w:fill="auto"/>
          </w:tcPr>
          <w:p w14:paraId="305780C2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37C426CA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3F80FD41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528083C0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Infectious Bovine Rhinotracheitis (IBR) Virus</w:t>
            </w:r>
          </w:p>
        </w:tc>
        <w:tc>
          <w:tcPr>
            <w:tcW w:w="2986" w:type="dxa"/>
            <w:shd w:val="clear" w:color="auto" w:fill="auto"/>
          </w:tcPr>
          <w:p w14:paraId="274B2E20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in MDBK cells (ATCC) AGID</w:t>
            </w:r>
          </w:p>
        </w:tc>
        <w:tc>
          <w:tcPr>
            <w:tcW w:w="0" w:type="auto"/>
            <w:shd w:val="clear" w:color="auto" w:fill="auto"/>
          </w:tcPr>
          <w:p w14:paraId="0A353F2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7E15C069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7B10DDA2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51139047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Pseudorabies Virus (</w:t>
            </w: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Suid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Herpesvirus type 1)</w:t>
            </w:r>
          </w:p>
        </w:tc>
        <w:tc>
          <w:tcPr>
            <w:tcW w:w="2986" w:type="dxa"/>
            <w:shd w:val="clear" w:color="auto" w:fill="auto"/>
          </w:tcPr>
          <w:p w14:paraId="7692DA8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in VERO cells</w:t>
            </w:r>
          </w:p>
        </w:tc>
        <w:tc>
          <w:tcPr>
            <w:tcW w:w="0" w:type="auto"/>
            <w:shd w:val="clear" w:color="auto" w:fill="auto"/>
          </w:tcPr>
          <w:p w14:paraId="7AD5FB47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2DB1E5EE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2383727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04CAC527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Vesicular Stomatitis Virus</w:t>
            </w:r>
          </w:p>
        </w:tc>
        <w:tc>
          <w:tcPr>
            <w:tcW w:w="2986" w:type="dxa"/>
            <w:shd w:val="clear" w:color="auto" w:fill="auto"/>
          </w:tcPr>
          <w:p w14:paraId="71FA2A0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Serum neutralization and virus neutralization VERO cells</w:t>
            </w:r>
          </w:p>
        </w:tc>
        <w:tc>
          <w:tcPr>
            <w:tcW w:w="0" w:type="auto"/>
            <w:shd w:val="clear" w:color="auto" w:fill="auto"/>
          </w:tcPr>
          <w:p w14:paraId="252C4077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66279E15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1CCEA6F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3EE91559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Porcine Parvovirus</w:t>
            </w:r>
          </w:p>
        </w:tc>
        <w:tc>
          <w:tcPr>
            <w:tcW w:w="2986" w:type="dxa"/>
            <w:shd w:val="clear" w:color="auto" w:fill="auto"/>
          </w:tcPr>
          <w:p w14:paraId="0EE4BE3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Hemaglutination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inhibition</w:t>
            </w:r>
          </w:p>
        </w:tc>
        <w:tc>
          <w:tcPr>
            <w:tcW w:w="0" w:type="auto"/>
            <w:shd w:val="clear" w:color="auto" w:fill="auto"/>
          </w:tcPr>
          <w:p w14:paraId="7862175F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22C40479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18E86E2A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27D6EF4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Classic Swine Fever Virus</w:t>
            </w:r>
          </w:p>
        </w:tc>
        <w:tc>
          <w:tcPr>
            <w:tcW w:w="2986" w:type="dxa"/>
            <w:shd w:val="clear" w:color="auto" w:fill="auto"/>
          </w:tcPr>
          <w:p w14:paraId="7BA5CB6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ELISA</w:t>
            </w:r>
          </w:p>
        </w:tc>
        <w:tc>
          <w:tcPr>
            <w:tcW w:w="0" w:type="auto"/>
            <w:shd w:val="clear" w:color="auto" w:fill="auto"/>
          </w:tcPr>
          <w:p w14:paraId="22794E78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4197C76B" w14:textId="77777777" w:rsidTr="00992382">
        <w:trPr>
          <w:trHeight w:val="170"/>
        </w:trPr>
        <w:tc>
          <w:tcPr>
            <w:tcW w:w="0" w:type="auto"/>
            <w:shd w:val="clear" w:color="auto" w:fill="auto"/>
          </w:tcPr>
          <w:p w14:paraId="54EC563F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</w:tcPr>
          <w:p w14:paraId="09B582E3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Rabies</w:t>
            </w:r>
          </w:p>
        </w:tc>
        <w:tc>
          <w:tcPr>
            <w:tcW w:w="2986" w:type="dxa"/>
            <w:shd w:val="clear" w:color="auto" w:fill="auto"/>
          </w:tcPr>
          <w:p w14:paraId="136AE35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RFFIT</w:t>
            </w:r>
          </w:p>
        </w:tc>
        <w:tc>
          <w:tcPr>
            <w:tcW w:w="0" w:type="auto"/>
            <w:shd w:val="clear" w:color="auto" w:fill="auto"/>
          </w:tcPr>
          <w:p w14:paraId="069FF572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IP</w:t>
            </w:r>
          </w:p>
        </w:tc>
      </w:tr>
      <w:tr w:rsidR="00992382" w:rsidRPr="00992382" w14:paraId="56EEAD2B" w14:textId="77777777" w:rsidTr="00992382">
        <w:trPr>
          <w:trHeight w:val="170"/>
        </w:trPr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6CA25C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Bacterial</w:t>
            </w:r>
          </w:p>
        </w:tc>
        <w:tc>
          <w:tcPr>
            <w:tcW w:w="3470" w:type="dxa"/>
            <w:tcBorders>
              <w:bottom w:val="nil"/>
            </w:tcBorders>
          </w:tcPr>
          <w:p w14:paraId="4417BE7F" w14:textId="77777777" w:rsidR="006E081A" w:rsidRPr="00992382" w:rsidRDefault="006E081A" w:rsidP="000A1317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</w:pPr>
            <w:proofErr w:type="spellStart"/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Leptospira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interrogans</w:t>
            </w:r>
            <w:proofErr w:type="spellEnd"/>
            <w:r w:rsidR="000A1317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 xml:space="preserve">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(26 </w:t>
            </w: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serovars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2986" w:type="dxa"/>
            <w:tcBorders>
              <w:bottom w:val="nil"/>
            </w:tcBorders>
            <w:shd w:val="clear" w:color="auto" w:fill="auto"/>
          </w:tcPr>
          <w:p w14:paraId="5DF3F65C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Microscopic agglutination test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33F1AA9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2CEAE385" w14:textId="77777777" w:rsidTr="00992382">
        <w:trPr>
          <w:trHeight w:val="170"/>
        </w:trPr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1D763A7E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3470" w:type="dxa"/>
            <w:tcBorders>
              <w:top w:val="nil"/>
              <w:bottom w:val="single" w:sz="2" w:space="0" w:color="auto"/>
            </w:tcBorders>
          </w:tcPr>
          <w:p w14:paraId="5BAEAE84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Brucella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</w:t>
            </w: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abortus</w:t>
            </w:r>
          </w:p>
        </w:tc>
        <w:tc>
          <w:tcPr>
            <w:tcW w:w="2986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5769E760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Plate serum agglutination, Tube serum agglutination</w:t>
            </w: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14DE3D85" w14:textId="77777777" w:rsidR="006E081A" w:rsidRPr="00992382" w:rsidRDefault="006E081A" w:rsidP="00992382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IBSP</w:t>
            </w:r>
          </w:p>
        </w:tc>
      </w:tr>
      <w:tr w:rsidR="00992382" w:rsidRPr="00992382" w14:paraId="5D1F252E" w14:textId="77777777" w:rsidTr="001D2503">
        <w:trPr>
          <w:trHeight w:val="170"/>
        </w:trPr>
        <w:tc>
          <w:tcPr>
            <w:tcW w:w="0" w:type="auto"/>
            <w:gridSpan w:val="4"/>
            <w:tcBorders>
              <w:top w:val="single" w:sz="2" w:space="0" w:color="auto"/>
            </w:tcBorders>
          </w:tcPr>
          <w:p w14:paraId="4A2734BD" w14:textId="77777777" w:rsidR="00992382" w:rsidRPr="00992382" w:rsidRDefault="00992382" w:rsidP="00992382">
            <w:pPr>
              <w:spacing w:after="0" w:line="360" w:lineRule="auto"/>
              <w:rPr>
                <w:rFonts w:ascii="Times New Roman" w:hAnsi="Times New Roman"/>
                <w:sz w:val="16"/>
                <w:szCs w:val="16"/>
                <w:lang w:eastAsia="ar-SA"/>
              </w:rPr>
            </w:pP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ELISA: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Enzyme Linked </w:t>
            </w:r>
            <w:proofErr w:type="spellStart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>ImmunoSorbent</w:t>
            </w:r>
            <w:proofErr w:type="spellEnd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Assay;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IBSP: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>Instituto</w:t>
            </w:r>
            <w:proofErr w:type="spellEnd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>Biológico</w:t>
            </w:r>
            <w:proofErr w:type="spellEnd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de São Paulo;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IP: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Instituto Pasteur;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AGID: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Agar Gel Immune-Diffusion;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VERO: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African green monkey kidney cell line;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MDBK: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>Madin</w:t>
            </w:r>
            <w:proofErr w:type="spellEnd"/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and Darby bovine kidney cell; </w:t>
            </w:r>
            <w:r w:rsidRPr="00992382">
              <w:rPr>
                <w:rFonts w:ascii="Times New Roman" w:hAnsi="Times New Roman"/>
                <w:b/>
                <w:sz w:val="16"/>
                <w:szCs w:val="16"/>
                <w:lang w:eastAsia="ar-SA"/>
              </w:rPr>
              <w:t>RFFIT:</w:t>
            </w:r>
            <w:r w:rsidRPr="00992382">
              <w:rPr>
                <w:rFonts w:ascii="Times New Roman" w:hAnsi="Times New Roman"/>
                <w:sz w:val="16"/>
                <w:szCs w:val="16"/>
                <w:lang w:eastAsia="ar-SA"/>
              </w:rPr>
              <w:t xml:space="preserve"> Rapid Fluorescent Foci Inhibition Test.</w:t>
            </w:r>
          </w:p>
        </w:tc>
      </w:tr>
    </w:tbl>
    <w:p w14:paraId="0EE22C7B" w14:textId="77777777" w:rsidR="00C6114A" w:rsidRDefault="00C6114A" w:rsidP="00C6114A">
      <w:pPr>
        <w:suppressAutoHyphens/>
        <w:spacing w:after="0" w:line="480" w:lineRule="auto"/>
        <w:rPr>
          <w:rFonts w:ascii="Times New Roman" w:hAnsi="Times New Roman"/>
          <w:szCs w:val="24"/>
          <w:lang w:eastAsia="ar-SA"/>
        </w:rPr>
      </w:pPr>
    </w:p>
    <w:p w14:paraId="15D12B33" w14:textId="77777777" w:rsidR="00C82E20" w:rsidRDefault="00C82E20">
      <w:pPr>
        <w:rPr>
          <w:rFonts w:ascii="Times New Roman" w:hAnsi="Times New Roman"/>
          <w:szCs w:val="24"/>
          <w:lang w:eastAsia="ar-SA"/>
        </w:rPr>
      </w:pPr>
      <w:r>
        <w:rPr>
          <w:rFonts w:ascii="Times New Roman" w:hAnsi="Times New Roman"/>
          <w:szCs w:val="24"/>
          <w:lang w:eastAsia="ar-SA"/>
        </w:rPr>
        <w:br w:type="page"/>
      </w:r>
    </w:p>
    <w:p w14:paraId="14730611" w14:textId="77777777" w:rsidR="00C82E20" w:rsidRDefault="00C82E20" w:rsidP="00C82E20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9248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Table </w:t>
      </w:r>
      <w:r w:rsidR="00511A74">
        <w:rPr>
          <w:rFonts w:ascii="Times New Roman" w:eastAsia="Calibri" w:hAnsi="Times New Roman" w:cs="Times New Roman"/>
          <w:b/>
          <w:sz w:val="24"/>
          <w:szCs w:val="24"/>
        </w:rPr>
        <w:t>11</w:t>
      </w:r>
      <w:r w:rsidRPr="0092482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A</w:t>
      </w:r>
      <w:r w:rsidRPr="0092482A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ntibody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sampling </w:t>
      </w:r>
      <w:r w:rsidRPr="0092482A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prevalence for infectious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>agents</w:t>
      </w:r>
      <w:r w:rsidRPr="0092482A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="005D3DB7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>of</w:t>
      </w:r>
      <w:r w:rsidRPr="0092482A">
        <w:rPr>
          <w:rFonts w:ascii="Times New Roman" w:eastAsia="Calibri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Pr="0092482A">
        <w:rPr>
          <w:rFonts w:ascii="Times New Roman" w:eastAsia="Calibri" w:hAnsi="Times New Roman" w:cs="Times New Roman"/>
          <w:sz w:val="24"/>
          <w:szCs w:val="24"/>
        </w:rPr>
        <w:t>wild lowland tapirs (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Tapirus</w:t>
      </w:r>
      <w:proofErr w:type="spellEnd"/>
      <w:r w:rsidRPr="0092482A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92482A">
        <w:rPr>
          <w:rFonts w:ascii="Times New Roman" w:eastAsia="Calibri" w:hAnsi="Times New Roman" w:cs="Times New Roman"/>
          <w:i/>
          <w:sz w:val="24"/>
          <w:szCs w:val="24"/>
        </w:rPr>
        <w:t>terrestris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) 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ar-SA"/>
        </w:rPr>
        <w:t>Cerrado</w:t>
      </w:r>
      <w:proofErr w:type="spellEnd"/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CE</w:t>
      </w:r>
      <w:r w:rsidRPr="0092482A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</w:rPr>
        <w:t>2015</w:t>
      </w:r>
      <w:r w:rsidRPr="0092482A">
        <w:rPr>
          <w:rFonts w:ascii="Times New Roman" w:eastAsia="Calibri" w:hAnsi="Times New Roman" w:cs="Times New Roman"/>
          <w:sz w:val="24"/>
          <w:szCs w:val="24"/>
        </w:rPr>
        <w:t>–20</w:t>
      </w:r>
      <w:r>
        <w:rPr>
          <w:rFonts w:ascii="Times New Roman" w:eastAsia="Calibri" w:hAnsi="Times New Roman" w:cs="Times New Roman"/>
          <w:sz w:val="24"/>
          <w:szCs w:val="24"/>
        </w:rPr>
        <w:t>17</w:t>
      </w:r>
      <w:r w:rsidRPr="0092482A">
        <w:rPr>
          <w:rFonts w:ascii="Times New Roman" w:eastAsia="Calibri" w:hAnsi="Times New Roman" w:cs="Times New Roman"/>
          <w:sz w:val="24"/>
          <w:szCs w:val="24"/>
        </w:rPr>
        <w:t>), Brazil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BBC790B" w14:textId="77777777" w:rsidR="00C82E20" w:rsidRDefault="00C82E20" w:rsidP="00C82E20">
      <w:pPr>
        <w:widowControl w:val="0"/>
        <w:adjustRightInd w:val="0"/>
        <w:spacing w:after="0" w:line="48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356" w:type="dxa"/>
        <w:tblBorders>
          <w:top w:val="single" w:sz="2" w:space="0" w:color="auto"/>
        </w:tblBorders>
        <w:tblLook w:val="0000" w:firstRow="0" w:lastRow="0" w:firstColumn="0" w:lastColumn="0" w:noHBand="0" w:noVBand="0"/>
      </w:tblPr>
      <w:tblGrid>
        <w:gridCol w:w="950"/>
        <w:gridCol w:w="3556"/>
        <w:gridCol w:w="1177"/>
        <w:gridCol w:w="3049"/>
        <w:gridCol w:w="624"/>
      </w:tblGrid>
      <w:tr w:rsidR="00C82E20" w:rsidRPr="00992382" w14:paraId="1A668509" w14:textId="77777777" w:rsidTr="00C058AF">
        <w:trPr>
          <w:trHeight w:val="170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287C5DA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4622CF60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 xml:space="preserve">Infectious </w:t>
            </w:r>
            <w:r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a</w:t>
            </w:r>
            <w:r w:rsidRPr="00992382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gent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407A76A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Sample size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3527E520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C82E20"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  <w:t>Sampling prevalence [% (95% CI)]</w:t>
            </w:r>
          </w:p>
        </w:tc>
        <w:tc>
          <w:tcPr>
            <w:tcW w:w="624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14:paraId="568DD663" w14:textId="77777777" w:rsidR="00C82E20" w:rsidRPr="00C82E20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0"/>
                <w:szCs w:val="20"/>
                <w:lang w:eastAsia="ar-SA"/>
              </w:rPr>
            </w:pPr>
          </w:p>
        </w:tc>
      </w:tr>
      <w:tr w:rsidR="00C82E20" w:rsidRPr="00992382" w14:paraId="3831D13F" w14:textId="77777777" w:rsidTr="00C058AF">
        <w:trPr>
          <w:trHeight w:val="170"/>
        </w:trPr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14:paraId="6A0A616A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Viral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2B4813B9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Bovine Viral Diarrhea Virus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14:paraId="07296F7C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</w:tcBorders>
            <w:shd w:val="clear" w:color="auto" w:fill="auto"/>
          </w:tcPr>
          <w:p w14:paraId="5BA6A244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  <w:tcBorders>
              <w:top w:val="single" w:sz="2" w:space="0" w:color="auto"/>
            </w:tcBorders>
          </w:tcPr>
          <w:p w14:paraId="22ABE9B7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014A6D82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6A352777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1437E84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Foot and Mouth Disease Virus</w:t>
            </w:r>
          </w:p>
        </w:tc>
        <w:tc>
          <w:tcPr>
            <w:tcW w:w="0" w:type="auto"/>
            <w:shd w:val="clear" w:color="auto" w:fill="auto"/>
          </w:tcPr>
          <w:p w14:paraId="3FD7DDA4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575EA63B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651C147A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5A0A00DF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1F57B7E5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0336915B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Equine Infectious Anemia Virus</w:t>
            </w:r>
          </w:p>
        </w:tc>
        <w:tc>
          <w:tcPr>
            <w:tcW w:w="0" w:type="auto"/>
            <w:shd w:val="clear" w:color="auto" w:fill="auto"/>
          </w:tcPr>
          <w:p w14:paraId="5F7301C6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5A17E37B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617ED6F9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759AAA7A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4CD052DD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6F07B8AE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Bovine Leukemia Virus</w:t>
            </w:r>
          </w:p>
        </w:tc>
        <w:tc>
          <w:tcPr>
            <w:tcW w:w="0" w:type="auto"/>
            <w:shd w:val="clear" w:color="auto" w:fill="auto"/>
          </w:tcPr>
          <w:p w14:paraId="1644E79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6C7579C6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71CD8CAD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3D8DE98E" w14:textId="77777777" w:rsidTr="00C058AF">
        <w:trPr>
          <w:trHeight w:val="123"/>
        </w:trPr>
        <w:tc>
          <w:tcPr>
            <w:tcW w:w="0" w:type="auto"/>
            <w:shd w:val="clear" w:color="auto" w:fill="auto"/>
          </w:tcPr>
          <w:p w14:paraId="498AFE3C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74481DA2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Eastern Equine </w:t>
            </w:r>
            <w:r w:rsidRPr="00992382">
              <w:rPr>
                <w:rFonts w:ascii="Times New Roman" w:hAnsi="Times New Roman" w:cs="Times New Roman"/>
                <w:sz w:val="18"/>
                <w:szCs w:val="18"/>
              </w:rPr>
              <w:t xml:space="preserve">Encephalitis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(EEE) Virus</w:t>
            </w:r>
          </w:p>
        </w:tc>
        <w:tc>
          <w:tcPr>
            <w:tcW w:w="0" w:type="auto"/>
            <w:shd w:val="clear" w:color="auto" w:fill="auto"/>
          </w:tcPr>
          <w:p w14:paraId="0DA5C7E4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2BF22901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041BE787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2D67CB12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0845B951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75E30BE6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Western Equine </w:t>
            </w:r>
            <w:r w:rsidRPr="00992382">
              <w:rPr>
                <w:rFonts w:ascii="Times New Roman" w:hAnsi="Times New Roman" w:cs="Times New Roman"/>
                <w:sz w:val="18"/>
                <w:szCs w:val="18"/>
              </w:rPr>
              <w:t xml:space="preserve">Encephalitis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(WEE) Virus</w:t>
            </w:r>
          </w:p>
        </w:tc>
        <w:tc>
          <w:tcPr>
            <w:tcW w:w="0" w:type="auto"/>
            <w:shd w:val="clear" w:color="auto" w:fill="auto"/>
          </w:tcPr>
          <w:p w14:paraId="224C6E98" w14:textId="77777777" w:rsidR="00C82E20" w:rsidRPr="00992382" w:rsidRDefault="00C82E20" w:rsidP="001D2503">
            <w:pPr>
              <w:suppressAutoHyphens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693B7065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2853AEDB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4AA8A381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01E63E45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78EF908A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Bluetongue Virus</w:t>
            </w:r>
          </w:p>
        </w:tc>
        <w:tc>
          <w:tcPr>
            <w:tcW w:w="0" w:type="auto"/>
            <w:shd w:val="clear" w:color="auto" w:fill="auto"/>
          </w:tcPr>
          <w:p w14:paraId="1988F62C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3658C017" w14:textId="77777777" w:rsidR="00C82E20" w:rsidRPr="00992382" w:rsidRDefault="00F86784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4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76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8.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2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624" w:type="dxa"/>
          </w:tcPr>
          <w:p w14:paraId="05CDFE7D" w14:textId="77777777" w:rsidR="00C82E20" w:rsidRPr="000349DE" w:rsidRDefault="000349DE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</w:pPr>
            <w:r w:rsidRPr="000349DE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a, b</w:t>
            </w:r>
            <w:r w:rsidR="00C058AF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, c, d</w:t>
            </w:r>
          </w:p>
        </w:tc>
      </w:tr>
      <w:tr w:rsidR="00C82E20" w:rsidRPr="00992382" w14:paraId="5C65FE94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42955824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7663337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Infectious Bovine Rhinotracheitis (IBR) Virus</w:t>
            </w:r>
          </w:p>
        </w:tc>
        <w:tc>
          <w:tcPr>
            <w:tcW w:w="0" w:type="auto"/>
            <w:shd w:val="clear" w:color="auto" w:fill="auto"/>
          </w:tcPr>
          <w:p w14:paraId="56BA6CFE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48F4236A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58FF7CDD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25C3E3F1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4FE45ADE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067ECE1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Pseudorabies Virus (</w:t>
            </w: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Suid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Herpesvirus type 1)</w:t>
            </w:r>
          </w:p>
        </w:tc>
        <w:tc>
          <w:tcPr>
            <w:tcW w:w="0" w:type="auto"/>
            <w:shd w:val="clear" w:color="auto" w:fill="auto"/>
          </w:tcPr>
          <w:p w14:paraId="49B5213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44C84B84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5305EF8D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255A54E9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670C67B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61F3EF82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Vesicular Stomatitis Virus</w:t>
            </w:r>
          </w:p>
        </w:tc>
        <w:tc>
          <w:tcPr>
            <w:tcW w:w="0" w:type="auto"/>
            <w:shd w:val="clear" w:color="auto" w:fill="auto"/>
          </w:tcPr>
          <w:p w14:paraId="66383D1E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168DA183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5279CA7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5A126E91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15784244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4192F974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Porcine Parvovirus</w:t>
            </w:r>
          </w:p>
        </w:tc>
        <w:tc>
          <w:tcPr>
            <w:tcW w:w="0" w:type="auto"/>
            <w:shd w:val="clear" w:color="auto" w:fill="auto"/>
          </w:tcPr>
          <w:p w14:paraId="3E78AD4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369D8531" w14:textId="77777777" w:rsidR="00C82E20" w:rsidRPr="00992382" w:rsidRDefault="00F86784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97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85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99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9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624" w:type="dxa"/>
          </w:tcPr>
          <w:p w14:paraId="540B8C4E" w14:textId="77777777" w:rsidR="00C82E20" w:rsidRPr="000349DE" w:rsidRDefault="000349DE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</w:pPr>
            <w:r w:rsidRPr="000349DE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a</w:t>
            </w:r>
          </w:p>
        </w:tc>
      </w:tr>
      <w:tr w:rsidR="00C82E20" w:rsidRPr="00992382" w14:paraId="3518A3F1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10288F8A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7F1752F5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Classic Swine Fever Virus</w:t>
            </w:r>
          </w:p>
        </w:tc>
        <w:tc>
          <w:tcPr>
            <w:tcW w:w="0" w:type="auto"/>
            <w:shd w:val="clear" w:color="auto" w:fill="auto"/>
          </w:tcPr>
          <w:p w14:paraId="3CD67930" w14:textId="77777777" w:rsidR="00C82E20" w:rsidRPr="00992382" w:rsidRDefault="000A1317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14:paraId="0AF40DC4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4FC0DE2F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04BB6CB1" w14:textId="77777777" w:rsidTr="00C058AF">
        <w:trPr>
          <w:trHeight w:val="170"/>
        </w:trPr>
        <w:tc>
          <w:tcPr>
            <w:tcW w:w="0" w:type="auto"/>
            <w:shd w:val="clear" w:color="auto" w:fill="auto"/>
          </w:tcPr>
          <w:p w14:paraId="0D56197D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</w:tcPr>
          <w:p w14:paraId="3B1C8815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Rabies</w:t>
            </w:r>
          </w:p>
        </w:tc>
        <w:tc>
          <w:tcPr>
            <w:tcW w:w="0" w:type="auto"/>
            <w:shd w:val="clear" w:color="auto" w:fill="auto"/>
          </w:tcPr>
          <w:p w14:paraId="509D65E5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shd w:val="clear" w:color="auto" w:fill="auto"/>
          </w:tcPr>
          <w:p w14:paraId="415ADAFB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</w:tcPr>
          <w:p w14:paraId="558FB263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  <w:tr w:rsidR="00C82E20" w:rsidRPr="00992382" w14:paraId="53895449" w14:textId="77777777" w:rsidTr="00C058AF">
        <w:trPr>
          <w:trHeight w:val="170"/>
        </w:trPr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254564EB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Bacterial</w:t>
            </w:r>
          </w:p>
        </w:tc>
        <w:tc>
          <w:tcPr>
            <w:tcW w:w="0" w:type="auto"/>
            <w:tcBorders>
              <w:bottom w:val="nil"/>
            </w:tcBorders>
          </w:tcPr>
          <w:p w14:paraId="723D620F" w14:textId="77777777" w:rsidR="00C82E20" w:rsidRPr="00992382" w:rsidRDefault="00C82E20" w:rsidP="000A1317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</w:pPr>
            <w:proofErr w:type="spellStart"/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Leptospira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interrogans</w:t>
            </w:r>
            <w:proofErr w:type="spellEnd"/>
            <w:r w:rsidR="000A1317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 xml:space="preserve"> 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(26 </w:t>
            </w:r>
            <w:proofErr w:type="spellStart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serovars</w:t>
            </w:r>
            <w:proofErr w:type="spellEnd"/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37E7DFB9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557E82DD" w14:textId="77777777" w:rsidR="00C82E20" w:rsidRPr="00992382" w:rsidRDefault="00F86784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60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42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76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1</w:t>
            </w:r>
            <w:r w:rsidRPr="00F86784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)</w:t>
            </w:r>
          </w:p>
        </w:tc>
        <w:tc>
          <w:tcPr>
            <w:tcW w:w="624" w:type="dxa"/>
            <w:tcBorders>
              <w:bottom w:val="nil"/>
            </w:tcBorders>
          </w:tcPr>
          <w:p w14:paraId="716F3D23" w14:textId="77777777" w:rsidR="00C82E20" w:rsidRPr="00992382" w:rsidRDefault="000349DE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0349DE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a, b</w:t>
            </w:r>
            <w:r w:rsidR="00C058AF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ar-SA"/>
              </w:rPr>
              <w:t>, d</w:t>
            </w:r>
          </w:p>
        </w:tc>
      </w:tr>
      <w:tr w:rsidR="00C82E20" w:rsidRPr="00992382" w14:paraId="0AEDB8A3" w14:textId="77777777" w:rsidTr="00C058AF">
        <w:trPr>
          <w:trHeight w:val="170"/>
        </w:trPr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56735600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</w:tcPr>
          <w:p w14:paraId="21B723E8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Brucella</w:t>
            </w:r>
            <w:r w:rsidRPr="00992382"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 xml:space="preserve"> </w:t>
            </w:r>
            <w:r w:rsidRPr="00992382">
              <w:rPr>
                <w:rFonts w:ascii="Times New Roman" w:hAnsi="Times New Roman" w:cs="Times New Roman"/>
                <w:i/>
                <w:sz w:val="18"/>
                <w:szCs w:val="18"/>
                <w:lang w:eastAsia="ar-SA"/>
              </w:rPr>
              <w:t>abortus</w:t>
            </w: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09E92FF6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35</w:t>
            </w:r>
          </w:p>
        </w:tc>
        <w:tc>
          <w:tcPr>
            <w:tcW w:w="0" w:type="auto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51E19814" w14:textId="77777777" w:rsidR="00C82E20" w:rsidRPr="00992382" w:rsidRDefault="001002B3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ar-SA"/>
              </w:rPr>
              <w:t>0</w:t>
            </w:r>
          </w:p>
        </w:tc>
        <w:tc>
          <w:tcPr>
            <w:tcW w:w="624" w:type="dxa"/>
            <w:tcBorders>
              <w:top w:val="nil"/>
              <w:bottom w:val="single" w:sz="2" w:space="0" w:color="auto"/>
            </w:tcBorders>
          </w:tcPr>
          <w:p w14:paraId="56941B72" w14:textId="77777777" w:rsidR="00C82E20" w:rsidRPr="00992382" w:rsidRDefault="00C82E20" w:rsidP="001D2503">
            <w:pPr>
              <w:suppressAutoHyphens/>
              <w:snapToGrid w:val="0"/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lang w:eastAsia="ar-SA"/>
              </w:rPr>
            </w:pPr>
          </w:p>
        </w:tc>
      </w:tr>
    </w:tbl>
    <w:p w14:paraId="5CD0FEFC" w14:textId="77777777" w:rsidR="00C82E20" w:rsidRPr="00C82E20" w:rsidRDefault="00C82E20" w:rsidP="00C82E20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  <w:r w:rsidRPr="00C82E20">
        <w:rPr>
          <w:rFonts w:ascii="Times New Roman" w:eastAsia="Calibri" w:hAnsi="Times New Roman" w:cs="Times New Roman"/>
          <w:sz w:val="16"/>
          <w:szCs w:val="16"/>
        </w:rPr>
        <w:t>CI: Confidential interval</w:t>
      </w:r>
    </w:p>
    <w:p w14:paraId="58D2E51C" w14:textId="77777777" w:rsidR="00C82E20" w:rsidRPr="00C82E20" w:rsidRDefault="00C82E20" w:rsidP="00C82E20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</w:rPr>
        <w:t>a</w:t>
      </w:r>
      <w:r w:rsidRPr="00C82E20">
        <w:rPr>
          <w:rFonts w:ascii="Times New Roman" w:eastAsia="Calibri" w:hAnsi="Times New Roman" w:cs="Times New Roman"/>
          <w:sz w:val="16"/>
          <w:szCs w:val="16"/>
        </w:rPr>
        <w:t xml:space="preserve"> 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indicates </w:t>
      </w:r>
      <w:r w:rsidR="000349DE">
        <w:rPr>
          <w:rFonts w:ascii="Times New Roman" w:eastAsia="Calibri" w:hAnsi="Times New Roman" w:cs="Times New Roman"/>
          <w:sz w:val="16"/>
          <w:szCs w:val="16"/>
        </w:rPr>
        <w:t>infectious agents detected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 in both CE and PA study sites</w:t>
      </w:r>
      <w:r w:rsidR="00C058AF">
        <w:rPr>
          <w:rFonts w:ascii="Times New Roman" w:eastAsia="Calibri" w:hAnsi="Times New Roman" w:cs="Times New Roman"/>
          <w:sz w:val="16"/>
          <w:szCs w:val="16"/>
        </w:rPr>
        <w:t>.</w:t>
      </w:r>
    </w:p>
    <w:p w14:paraId="2DAC3BAA" w14:textId="77777777" w:rsidR="000349DE" w:rsidRDefault="00C82E20" w:rsidP="000349DE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</w:rPr>
        <w:t>b</w:t>
      </w:r>
      <w:r w:rsidRPr="00C82E20">
        <w:rPr>
          <w:rFonts w:ascii="Times New Roman" w:eastAsia="Calibri" w:hAnsi="Times New Roman" w:cs="Times New Roman"/>
          <w:sz w:val="16"/>
          <w:szCs w:val="16"/>
        </w:rPr>
        <w:t xml:space="preserve"> 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indicates </w:t>
      </w:r>
      <w:r w:rsidR="000349DE">
        <w:rPr>
          <w:rFonts w:ascii="Times New Roman" w:eastAsia="Calibri" w:hAnsi="Times New Roman" w:cs="Times New Roman"/>
          <w:sz w:val="16"/>
          <w:szCs w:val="16"/>
        </w:rPr>
        <w:t>infectious agents detected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 in both CE and </w:t>
      </w:r>
      <w:r w:rsidR="000349DE">
        <w:rPr>
          <w:rFonts w:ascii="Times New Roman" w:eastAsia="Calibri" w:hAnsi="Times New Roman" w:cs="Times New Roman"/>
          <w:sz w:val="16"/>
          <w:szCs w:val="16"/>
        </w:rPr>
        <w:t>AF</w:t>
      </w:r>
      <w:r w:rsidR="000349DE" w:rsidRPr="00C82E20">
        <w:rPr>
          <w:rFonts w:ascii="Times New Roman" w:eastAsia="Calibri" w:hAnsi="Times New Roman" w:cs="Times New Roman"/>
          <w:sz w:val="16"/>
          <w:szCs w:val="16"/>
        </w:rPr>
        <w:t xml:space="preserve"> study sites</w:t>
      </w:r>
      <w:r w:rsidR="00C058AF">
        <w:rPr>
          <w:rFonts w:ascii="Times New Roman" w:eastAsia="Calibri" w:hAnsi="Times New Roman" w:cs="Times New Roman"/>
          <w:sz w:val="16"/>
          <w:szCs w:val="16"/>
        </w:rPr>
        <w:t>.</w:t>
      </w:r>
    </w:p>
    <w:p w14:paraId="4379B017" w14:textId="77777777" w:rsidR="00C058AF" w:rsidRDefault="00C058AF" w:rsidP="000349DE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  <w:lang w:eastAsia="pt-BR"/>
        </w:rPr>
      </w:pP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  <w:lang w:eastAsia="pt-BR"/>
        </w:rPr>
        <w:t>c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indicates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prevalence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PA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2E653933" w14:textId="77777777" w:rsidR="00C058AF" w:rsidRPr="00C82E20" w:rsidRDefault="00C058AF" w:rsidP="00C058AF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  <w:r w:rsidRPr="00C058AF">
        <w:rPr>
          <w:rFonts w:ascii="Times New Roman" w:eastAsia="Calibri" w:hAnsi="Times New Roman" w:cs="Times New Roman"/>
          <w:sz w:val="16"/>
          <w:szCs w:val="16"/>
          <w:vertAlign w:val="superscript"/>
          <w:lang w:eastAsia="pt-BR"/>
        </w:rPr>
        <w:t xml:space="preserve">d 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indicates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prevalence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that were significantly different (</w:t>
      </w:r>
      <w:r w:rsidRPr="0092482A">
        <w:rPr>
          <w:rFonts w:ascii="Times New Roman" w:eastAsia="Calibri" w:hAnsi="Times New Roman" w:cs="Times New Roman"/>
          <w:i/>
          <w:sz w:val="16"/>
          <w:szCs w:val="16"/>
          <w:lang w:eastAsia="pt-BR"/>
        </w:rPr>
        <w:t>P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&lt;0.05) when comparing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CE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and </w:t>
      </w:r>
      <w:r>
        <w:rPr>
          <w:rFonts w:ascii="Times New Roman" w:eastAsia="Calibri" w:hAnsi="Times New Roman" w:cs="Times New Roman"/>
          <w:sz w:val="16"/>
          <w:szCs w:val="16"/>
          <w:lang w:eastAsia="pt-BR"/>
        </w:rPr>
        <w:t>AF</w:t>
      </w:r>
      <w:r w:rsidRPr="0092482A">
        <w:rPr>
          <w:rFonts w:ascii="Times New Roman" w:eastAsia="Calibri" w:hAnsi="Times New Roman" w:cs="Times New Roman"/>
          <w:sz w:val="16"/>
          <w:szCs w:val="16"/>
          <w:lang w:eastAsia="pt-BR"/>
        </w:rPr>
        <w:t xml:space="preserve"> data.</w:t>
      </w:r>
    </w:p>
    <w:p w14:paraId="7C502101" w14:textId="77777777" w:rsidR="00C058AF" w:rsidRPr="00C82E20" w:rsidRDefault="00C058AF" w:rsidP="000349DE">
      <w:pPr>
        <w:widowControl w:val="0"/>
        <w:adjustRightInd w:val="0"/>
        <w:spacing w:after="0" w:line="360" w:lineRule="auto"/>
        <w:textAlignment w:val="baseline"/>
        <w:rPr>
          <w:rFonts w:ascii="Times New Roman" w:eastAsia="Calibri" w:hAnsi="Times New Roman" w:cs="Times New Roman"/>
          <w:sz w:val="16"/>
          <w:szCs w:val="16"/>
        </w:rPr>
      </w:pPr>
    </w:p>
    <w:sectPr w:rsidR="00C058AF" w:rsidRPr="00C82E20" w:rsidSect="00C82E2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ati Micheletti" w:date="2018-08-21T19:13:00Z" w:initials="TM">
    <w:p w14:paraId="4677F08A" w14:textId="77777777" w:rsidR="0024536D" w:rsidRDefault="0024536D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i.e</w:t>
      </w:r>
      <w:proofErr w:type="gramEnd"/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. 6E-07 is 6 x 10^-7, which is 0.0000006 </w:t>
      </w:r>
    </w:p>
  </w:comment>
  <w:comment w:id="19" w:author="Tati Micheletti" w:date="2018-08-21T20:15:00Z" w:initials="TM">
    <w:p w14:paraId="09AD9096" w14:textId="4A755D26" w:rsidR="00093716" w:rsidRDefault="00093716">
      <w:pPr>
        <w:pStyle w:val="CommentText"/>
      </w:pPr>
      <w:r>
        <w:rPr>
          <w:rStyle w:val="CommentReference"/>
        </w:rPr>
        <w:annotationRef/>
      </w:r>
      <w:r>
        <w:t>ATLANTIC = c</w:t>
      </w:r>
    </w:p>
    <w:p w14:paraId="1F13822B" w14:textId="1383571F" w:rsidR="00093716" w:rsidRDefault="00093716">
      <w:pPr>
        <w:pStyle w:val="CommentText"/>
      </w:pPr>
      <w:r>
        <w:t>PANTANAL = b</w:t>
      </w:r>
    </w:p>
  </w:comment>
  <w:comment w:id="32" w:author="Tati Micheletti" w:date="2018-08-21T20:04:00Z" w:initials="TM">
    <w:p w14:paraId="5554FF0E" w14:textId="27198753" w:rsidR="00247D65" w:rsidRDefault="00247D6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fiz</w:t>
      </w:r>
      <w:proofErr w:type="spellEnd"/>
      <w:proofErr w:type="gram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manter</w:t>
      </w:r>
      <w:proofErr w:type="spellEnd"/>
      <w:r>
        <w:t xml:space="preserve"> a </w:t>
      </w:r>
      <w:proofErr w:type="spellStart"/>
      <w:r>
        <w:t>consistencia</w:t>
      </w:r>
      <w:proofErr w:type="spellEnd"/>
      <w:r>
        <w:t xml:space="preserve"> entre as </w:t>
      </w:r>
      <w:proofErr w:type="spellStart"/>
      <w:r>
        <w:t>tabelas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77F08A" w15:done="0"/>
  <w15:commentEx w15:paraId="1F13822B" w15:done="0"/>
  <w15:commentEx w15:paraId="5554FF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3EA2"/>
    <w:multiLevelType w:val="hybridMultilevel"/>
    <w:tmpl w:val="4170F7D4"/>
    <w:lvl w:ilvl="0" w:tplc="6862F7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4FB2"/>
    <w:multiLevelType w:val="multilevel"/>
    <w:tmpl w:val="345E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3D93C05"/>
    <w:multiLevelType w:val="hybridMultilevel"/>
    <w:tmpl w:val="2AC66F4C"/>
    <w:lvl w:ilvl="0" w:tplc="A3DA49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61C3F"/>
    <w:multiLevelType w:val="hybridMultilevel"/>
    <w:tmpl w:val="75AA922A"/>
    <w:lvl w:ilvl="0" w:tplc="EBE6798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72A50D3"/>
    <w:multiLevelType w:val="hybridMultilevel"/>
    <w:tmpl w:val="0B4A5878"/>
    <w:lvl w:ilvl="0" w:tplc="686668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ti Micheletti">
    <w15:presenceInfo w15:providerId="Windows Live" w15:userId="aeaeca509403ae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2A"/>
    <w:rsid w:val="00007526"/>
    <w:rsid w:val="000349DE"/>
    <w:rsid w:val="00085708"/>
    <w:rsid w:val="000909FD"/>
    <w:rsid w:val="00093716"/>
    <w:rsid w:val="000A1317"/>
    <w:rsid w:val="000B365C"/>
    <w:rsid w:val="000F0249"/>
    <w:rsid w:val="000F43D0"/>
    <w:rsid w:val="001002B3"/>
    <w:rsid w:val="00104327"/>
    <w:rsid w:val="001259F5"/>
    <w:rsid w:val="00187FC9"/>
    <w:rsid w:val="001A4ED8"/>
    <w:rsid w:val="001A7F16"/>
    <w:rsid w:val="001B2F9E"/>
    <w:rsid w:val="001B675C"/>
    <w:rsid w:val="001D2503"/>
    <w:rsid w:val="001E5ABE"/>
    <w:rsid w:val="00207292"/>
    <w:rsid w:val="00215D3F"/>
    <w:rsid w:val="0022006F"/>
    <w:rsid w:val="0024536D"/>
    <w:rsid w:val="00246881"/>
    <w:rsid w:val="00247D65"/>
    <w:rsid w:val="00286324"/>
    <w:rsid w:val="002C1B1E"/>
    <w:rsid w:val="002D6169"/>
    <w:rsid w:val="002E37B3"/>
    <w:rsid w:val="00321083"/>
    <w:rsid w:val="00332CCA"/>
    <w:rsid w:val="0033727A"/>
    <w:rsid w:val="00341843"/>
    <w:rsid w:val="003423AC"/>
    <w:rsid w:val="00344F78"/>
    <w:rsid w:val="0035251C"/>
    <w:rsid w:val="00366660"/>
    <w:rsid w:val="003C50E7"/>
    <w:rsid w:val="00412626"/>
    <w:rsid w:val="0041658E"/>
    <w:rsid w:val="00430601"/>
    <w:rsid w:val="004845B1"/>
    <w:rsid w:val="00494E62"/>
    <w:rsid w:val="004F4F7A"/>
    <w:rsid w:val="0050182D"/>
    <w:rsid w:val="00511A74"/>
    <w:rsid w:val="0051427B"/>
    <w:rsid w:val="005165B2"/>
    <w:rsid w:val="005531C6"/>
    <w:rsid w:val="0055377F"/>
    <w:rsid w:val="005602D0"/>
    <w:rsid w:val="00573884"/>
    <w:rsid w:val="00582496"/>
    <w:rsid w:val="005C1CD4"/>
    <w:rsid w:val="005D26FE"/>
    <w:rsid w:val="005D3DB7"/>
    <w:rsid w:val="006028B7"/>
    <w:rsid w:val="0062750F"/>
    <w:rsid w:val="006409C4"/>
    <w:rsid w:val="00643F0B"/>
    <w:rsid w:val="006A26B2"/>
    <w:rsid w:val="006C7E2C"/>
    <w:rsid w:val="006D5295"/>
    <w:rsid w:val="006D7B71"/>
    <w:rsid w:val="006E081A"/>
    <w:rsid w:val="006F6F77"/>
    <w:rsid w:val="007519CB"/>
    <w:rsid w:val="00752A2D"/>
    <w:rsid w:val="0076226E"/>
    <w:rsid w:val="00776BA1"/>
    <w:rsid w:val="007A4606"/>
    <w:rsid w:val="007D6F3C"/>
    <w:rsid w:val="007E2E96"/>
    <w:rsid w:val="008A333A"/>
    <w:rsid w:val="00906A90"/>
    <w:rsid w:val="0092482A"/>
    <w:rsid w:val="00961CE2"/>
    <w:rsid w:val="00967771"/>
    <w:rsid w:val="00981101"/>
    <w:rsid w:val="00981E99"/>
    <w:rsid w:val="00992382"/>
    <w:rsid w:val="009B3902"/>
    <w:rsid w:val="009F0428"/>
    <w:rsid w:val="00A1189E"/>
    <w:rsid w:val="00A15309"/>
    <w:rsid w:val="00A26239"/>
    <w:rsid w:val="00A32DB1"/>
    <w:rsid w:val="00A45951"/>
    <w:rsid w:val="00A61549"/>
    <w:rsid w:val="00A80DB4"/>
    <w:rsid w:val="00A95675"/>
    <w:rsid w:val="00A9730A"/>
    <w:rsid w:val="00AB6DFD"/>
    <w:rsid w:val="00AC6BBA"/>
    <w:rsid w:val="00AE080C"/>
    <w:rsid w:val="00AF57AB"/>
    <w:rsid w:val="00B10E1E"/>
    <w:rsid w:val="00B63C25"/>
    <w:rsid w:val="00B96D7C"/>
    <w:rsid w:val="00C058AF"/>
    <w:rsid w:val="00C102D3"/>
    <w:rsid w:val="00C14B3B"/>
    <w:rsid w:val="00C452E5"/>
    <w:rsid w:val="00C50BCC"/>
    <w:rsid w:val="00C6114A"/>
    <w:rsid w:val="00C633C7"/>
    <w:rsid w:val="00C800A4"/>
    <w:rsid w:val="00C81D39"/>
    <w:rsid w:val="00C82E20"/>
    <w:rsid w:val="00C874B6"/>
    <w:rsid w:val="00C92D5A"/>
    <w:rsid w:val="00CA63D6"/>
    <w:rsid w:val="00CA7BFB"/>
    <w:rsid w:val="00CB1797"/>
    <w:rsid w:val="00CD5B9D"/>
    <w:rsid w:val="00CF26E0"/>
    <w:rsid w:val="00D05E39"/>
    <w:rsid w:val="00D303F0"/>
    <w:rsid w:val="00D63293"/>
    <w:rsid w:val="00D95A61"/>
    <w:rsid w:val="00DC4108"/>
    <w:rsid w:val="00DD7EE5"/>
    <w:rsid w:val="00DF14AB"/>
    <w:rsid w:val="00DF5685"/>
    <w:rsid w:val="00E02C05"/>
    <w:rsid w:val="00E11436"/>
    <w:rsid w:val="00E114CB"/>
    <w:rsid w:val="00E13B0D"/>
    <w:rsid w:val="00E21F22"/>
    <w:rsid w:val="00E22410"/>
    <w:rsid w:val="00E37507"/>
    <w:rsid w:val="00E805CE"/>
    <w:rsid w:val="00E87437"/>
    <w:rsid w:val="00EB3221"/>
    <w:rsid w:val="00EF6BD2"/>
    <w:rsid w:val="00F207C6"/>
    <w:rsid w:val="00F24AAA"/>
    <w:rsid w:val="00F25F55"/>
    <w:rsid w:val="00F36EDB"/>
    <w:rsid w:val="00F401D2"/>
    <w:rsid w:val="00F52F3E"/>
    <w:rsid w:val="00F63BDD"/>
    <w:rsid w:val="00F853AA"/>
    <w:rsid w:val="00F86784"/>
    <w:rsid w:val="00F86EFD"/>
    <w:rsid w:val="00F9589C"/>
    <w:rsid w:val="00FE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D327"/>
  <w15:docId w15:val="{7FD2A522-3B88-4C99-A8E9-F20894B4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92482A"/>
    <w:pPr>
      <w:keepNext/>
      <w:keepLines/>
      <w:spacing w:before="24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92482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1"/>
    <w:uiPriority w:val="99"/>
    <w:qFormat/>
    <w:rsid w:val="00924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92482A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924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semiHidden/>
    <w:rsid w:val="00924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9248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semiHidden/>
    <w:rsid w:val="0092482A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92482A"/>
  </w:style>
  <w:style w:type="character" w:customStyle="1" w:styleId="Heading1Char1">
    <w:name w:val="Heading 1 Char1"/>
    <w:basedOn w:val="DefaultParagraphFont"/>
    <w:link w:val="Heading1"/>
    <w:uiPriority w:val="99"/>
    <w:locked/>
    <w:rsid w:val="0092482A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9"/>
    <w:locked/>
    <w:rsid w:val="009248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1">
    <w:name w:val="Heading 3 Char1"/>
    <w:basedOn w:val="DefaultParagraphFont"/>
    <w:link w:val="Heading3"/>
    <w:uiPriority w:val="99"/>
    <w:locked/>
    <w:rsid w:val="009248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5Char1">
    <w:name w:val="Heading 5 Char1"/>
    <w:basedOn w:val="DefaultParagraphFont"/>
    <w:link w:val="Heading5"/>
    <w:uiPriority w:val="99"/>
    <w:locked/>
    <w:rsid w:val="0092482A"/>
    <w:rPr>
      <w:rFonts w:ascii="Cambria" w:eastAsia="Times New Roman" w:hAnsi="Cambria" w:cs="Times New Roman"/>
      <w:color w:val="243F60"/>
    </w:rPr>
  </w:style>
  <w:style w:type="character" w:styleId="CommentReference">
    <w:name w:val="annotation reference"/>
    <w:basedOn w:val="DefaultParagraphFont"/>
    <w:uiPriority w:val="99"/>
    <w:semiHidden/>
    <w:rsid w:val="0092482A"/>
    <w:rPr>
      <w:rFonts w:cs="Times New Roman"/>
      <w:sz w:val="16"/>
    </w:rPr>
  </w:style>
  <w:style w:type="paragraph" w:styleId="CommentText">
    <w:name w:val="annotation text"/>
    <w:basedOn w:val="Normal"/>
    <w:link w:val="CommentTextChar1"/>
    <w:uiPriority w:val="99"/>
    <w:rsid w:val="00924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mmentTextChar">
    <w:name w:val="Comment Text Char"/>
    <w:basedOn w:val="DefaultParagraphFont"/>
    <w:uiPriority w:val="99"/>
    <w:semiHidden/>
    <w:rsid w:val="0092482A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locked/>
    <w:rsid w:val="009248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BalloonText">
    <w:name w:val="Balloon Text"/>
    <w:basedOn w:val="Normal"/>
    <w:link w:val="BalloonTextChar1"/>
    <w:uiPriority w:val="99"/>
    <w:semiHidden/>
    <w:rsid w:val="0092482A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92482A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92482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482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92482A"/>
    <w:pPr>
      <w:spacing w:after="200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92482A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locked/>
    <w:rsid w:val="0092482A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Header">
    <w:name w:val="header"/>
    <w:basedOn w:val="Normal"/>
    <w:link w:val="HeaderChar1"/>
    <w:uiPriority w:val="99"/>
    <w:rsid w:val="0092482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uiPriority w:val="99"/>
    <w:semiHidden/>
    <w:rsid w:val="0092482A"/>
  </w:style>
  <w:style w:type="character" w:customStyle="1" w:styleId="HeaderChar1">
    <w:name w:val="Header Char1"/>
    <w:basedOn w:val="DefaultParagraphFont"/>
    <w:link w:val="Header"/>
    <w:uiPriority w:val="99"/>
    <w:locked/>
    <w:rsid w:val="0092482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1"/>
    <w:uiPriority w:val="99"/>
    <w:rsid w:val="0092482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uiPriority w:val="99"/>
    <w:semiHidden/>
    <w:rsid w:val="0092482A"/>
  </w:style>
  <w:style w:type="character" w:customStyle="1" w:styleId="FooterChar1">
    <w:name w:val="Footer Char1"/>
    <w:basedOn w:val="DefaultParagraphFont"/>
    <w:link w:val="Footer"/>
    <w:uiPriority w:val="99"/>
    <w:locked/>
    <w:rsid w:val="0092482A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rsid w:val="0092482A"/>
    <w:rPr>
      <w:rFonts w:cs="Times New Roman"/>
      <w:color w:val="0000FF"/>
      <w:u w:val="single"/>
    </w:rPr>
  </w:style>
  <w:style w:type="character" w:customStyle="1" w:styleId="st">
    <w:name w:val="st"/>
    <w:basedOn w:val="DefaultParagraphFont"/>
    <w:uiPriority w:val="99"/>
    <w:rsid w:val="0092482A"/>
    <w:rPr>
      <w:rFonts w:cs="Times New Roman"/>
    </w:rPr>
  </w:style>
  <w:style w:type="paragraph" w:styleId="ListParagraph">
    <w:name w:val="List Paragraph"/>
    <w:basedOn w:val="Normal"/>
    <w:uiPriority w:val="99"/>
    <w:qFormat/>
    <w:rsid w:val="0092482A"/>
    <w:pPr>
      <w:ind w:left="720"/>
      <w:contextualSpacing/>
    </w:pPr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99"/>
    <w:qFormat/>
    <w:rsid w:val="0092482A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92482A"/>
    <w:rPr>
      <w:rFonts w:cs="Times New Roman"/>
      <w:b/>
      <w:bCs/>
    </w:rPr>
  </w:style>
  <w:style w:type="character" w:customStyle="1" w:styleId="hps">
    <w:name w:val="hps"/>
    <w:basedOn w:val="DefaultParagraphFont"/>
    <w:uiPriority w:val="99"/>
    <w:rsid w:val="0092482A"/>
    <w:rPr>
      <w:rFonts w:cs="Times New Roman"/>
    </w:rPr>
  </w:style>
  <w:style w:type="character" w:customStyle="1" w:styleId="shorttext">
    <w:name w:val="short_text"/>
    <w:basedOn w:val="DefaultParagraphFont"/>
    <w:uiPriority w:val="99"/>
    <w:rsid w:val="0092482A"/>
    <w:rPr>
      <w:rFonts w:cs="Times New Roman"/>
    </w:rPr>
  </w:style>
  <w:style w:type="character" w:customStyle="1" w:styleId="cit-auth">
    <w:name w:val="cit-auth"/>
    <w:basedOn w:val="DefaultParagraphFont"/>
    <w:uiPriority w:val="99"/>
    <w:rsid w:val="0092482A"/>
    <w:rPr>
      <w:rFonts w:cs="Times New Roman"/>
    </w:rPr>
  </w:style>
  <w:style w:type="character" w:customStyle="1" w:styleId="cit-name-surname">
    <w:name w:val="cit-name-surname"/>
    <w:basedOn w:val="DefaultParagraphFont"/>
    <w:uiPriority w:val="99"/>
    <w:rsid w:val="0092482A"/>
    <w:rPr>
      <w:rFonts w:cs="Times New Roman"/>
    </w:rPr>
  </w:style>
  <w:style w:type="character" w:customStyle="1" w:styleId="cit-name-given-names">
    <w:name w:val="cit-name-given-names"/>
    <w:basedOn w:val="DefaultParagraphFont"/>
    <w:uiPriority w:val="99"/>
    <w:rsid w:val="0092482A"/>
    <w:rPr>
      <w:rFonts w:cs="Times New Roman"/>
    </w:rPr>
  </w:style>
  <w:style w:type="character" w:styleId="HTMLCite">
    <w:name w:val="HTML Cite"/>
    <w:basedOn w:val="DefaultParagraphFont"/>
    <w:uiPriority w:val="99"/>
    <w:semiHidden/>
    <w:rsid w:val="0092482A"/>
    <w:rPr>
      <w:rFonts w:cs="Times New Roman"/>
      <w:i/>
      <w:iCs/>
    </w:rPr>
  </w:style>
  <w:style w:type="character" w:customStyle="1" w:styleId="cit-pub-date">
    <w:name w:val="cit-pub-date"/>
    <w:basedOn w:val="DefaultParagraphFont"/>
    <w:uiPriority w:val="99"/>
    <w:rsid w:val="0092482A"/>
    <w:rPr>
      <w:rFonts w:cs="Times New Roman"/>
    </w:rPr>
  </w:style>
  <w:style w:type="character" w:customStyle="1" w:styleId="cit-source">
    <w:name w:val="cit-source"/>
    <w:basedOn w:val="DefaultParagraphFont"/>
    <w:uiPriority w:val="99"/>
    <w:rsid w:val="0092482A"/>
    <w:rPr>
      <w:rFonts w:cs="Times New Roman"/>
    </w:rPr>
  </w:style>
  <w:style w:type="character" w:customStyle="1" w:styleId="cit-edition">
    <w:name w:val="cit-edition"/>
    <w:basedOn w:val="DefaultParagraphFont"/>
    <w:uiPriority w:val="99"/>
    <w:rsid w:val="0092482A"/>
    <w:rPr>
      <w:rFonts w:cs="Times New Roman"/>
    </w:rPr>
  </w:style>
  <w:style w:type="character" w:customStyle="1" w:styleId="cit-publ-name">
    <w:name w:val="cit-publ-name"/>
    <w:basedOn w:val="DefaultParagraphFont"/>
    <w:uiPriority w:val="99"/>
    <w:rsid w:val="0092482A"/>
    <w:rPr>
      <w:rFonts w:cs="Times New Roman"/>
    </w:rPr>
  </w:style>
  <w:style w:type="character" w:customStyle="1" w:styleId="cit-publ-loc">
    <w:name w:val="cit-publ-loc"/>
    <w:basedOn w:val="DefaultParagraphFont"/>
    <w:uiPriority w:val="99"/>
    <w:rsid w:val="0092482A"/>
    <w:rPr>
      <w:rFonts w:cs="Times New Roman"/>
    </w:rPr>
  </w:style>
  <w:style w:type="character" w:customStyle="1" w:styleId="cit-fpage">
    <w:name w:val="cit-fpage"/>
    <w:basedOn w:val="DefaultParagraphFont"/>
    <w:uiPriority w:val="99"/>
    <w:rsid w:val="0092482A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2482A"/>
    <w:rPr>
      <w:rFonts w:cs="Times New Roman"/>
    </w:rPr>
  </w:style>
  <w:style w:type="paragraph" w:customStyle="1" w:styleId="Default">
    <w:name w:val="Default"/>
    <w:uiPriority w:val="99"/>
    <w:rsid w:val="0092482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pt-BR"/>
    </w:rPr>
  </w:style>
  <w:style w:type="paragraph" w:customStyle="1" w:styleId="Pa7">
    <w:name w:val="Pa7"/>
    <w:basedOn w:val="Default"/>
    <w:next w:val="Default"/>
    <w:uiPriority w:val="99"/>
    <w:rsid w:val="0092482A"/>
    <w:pPr>
      <w:spacing w:line="203" w:lineRule="atLeast"/>
    </w:pPr>
    <w:rPr>
      <w:color w:val="auto"/>
    </w:rPr>
  </w:style>
  <w:style w:type="paragraph" w:styleId="Revision">
    <w:name w:val="Revision"/>
    <w:hidden/>
    <w:uiPriority w:val="99"/>
    <w:semiHidden/>
    <w:rsid w:val="0092482A"/>
    <w:pPr>
      <w:spacing w:after="0" w:line="240" w:lineRule="auto"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rsid w:val="0092482A"/>
    <w:rPr>
      <w:rFonts w:cs="Times New Roman"/>
      <w:color w:val="800080"/>
      <w:u w:val="single"/>
    </w:rPr>
  </w:style>
  <w:style w:type="character" w:customStyle="1" w:styleId="fcg">
    <w:name w:val="fcg"/>
    <w:basedOn w:val="DefaultParagraphFont"/>
    <w:uiPriority w:val="99"/>
    <w:rsid w:val="0092482A"/>
    <w:rPr>
      <w:rFonts w:cs="Times New Roman"/>
    </w:rPr>
  </w:style>
  <w:style w:type="character" w:customStyle="1" w:styleId="fwb">
    <w:name w:val="fwb"/>
    <w:basedOn w:val="DefaultParagraphFont"/>
    <w:uiPriority w:val="99"/>
    <w:rsid w:val="0092482A"/>
    <w:rPr>
      <w:rFonts w:cs="Times New Roman"/>
    </w:rPr>
  </w:style>
  <w:style w:type="paragraph" w:customStyle="1" w:styleId="xl65">
    <w:name w:val="xl65"/>
    <w:basedOn w:val="Normal"/>
    <w:uiPriority w:val="99"/>
    <w:rsid w:val="0092482A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val="pt-BR" w:eastAsia="pt-BR"/>
    </w:rPr>
  </w:style>
  <w:style w:type="paragraph" w:customStyle="1" w:styleId="xl66">
    <w:name w:val="xl66"/>
    <w:basedOn w:val="Normal"/>
    <w:uiPriority w:val="99"/>
    <w:rsid w:val="0092482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customStyle="1" w:styleId="xl67">
    <w:name w:val="xl67"/>
    <w:basedOn w:val="Normal"/>
    <w:uiPriority w:val="99"/>
    <w:rsid w:val="0092482A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customStyle="1" w:styleId="xl68">
    <w:name w:val="xl68"/>
    <w:basedOn w:val="Normal"/>
    <w:uiPriority w:val="99"/>
    <w:rsid w:val="0092482A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customStyle="1" w:styleId="xl69">
    <w:name w:val="xl69"/>
    <w:basedOn w:val="Normal"/>
    <w:uiPriority w:val="99"/>
    <w:rsid w:val="0092482A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0">
    <w:name w:val="xl70"/>
    <w:basedOn w:val="Normal"/>
    <w:uiPriority w:val="99"/>
    <w:rsid w:val="0092482A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1">
    <w:name w:val="xl71"/>
    <w:basedOn w:val="Normal"/>
    <w:uiPriority w:val="99"/>
    <w:rsid w:val="0092482A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2">
    <w:name w:val="xl72"/>
    <w:basedOn w:val="Normal"/>
    <w:uiPriority w:val="99"/>
    <w:rsid w:val="0092482A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3">
    <w:name w:val="xl73"/>
    <w:basedOn w:val="Normal"/>
    <w:uiPriority w:val="99"/>
    <w:rsid w:val="0092482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customStyle="1" w:styleId="xl74">
    <w:name w:val="xl74"/>
    <w:basedOn w:val="Normal"/>
    <w:uiPriority w:val="99"/>
    <w:rsid w:val="0092482A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75">
    <w:name w:val="xl75"/>
    <w:basedOn w:val="Normal"/>
    <w:uiPriority w:val="99"/>
    <w:rsid w:val="0092482A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customStyle="1" w:styleId="xl76">
    <w:name w:val="xl76"/>
    <w:basedOn w:val="Normal"/>
    <w:uiPriority w:val="99"/>
    <w:rsid w:val="0092482A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customStyle="1" w:styleId="xl77">
    <w:name w:val="xl77"/>
    <w:basedOn w:val="Normal"/>
    <w:uiPriority w:val="99"/>
    <w:rsid w:val="0092482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val="pt-BR" w:eastAsia="pt-BR"/>
    </w:rPr>
  </w:style>
  <w:style w:type="paragraph" w:customStyle="1" w:styleId="xl78">
    <w:name w:val="xl78"/>
    <w:basedOn w:val="Normal"/>
    <w:uiPriority w:val="99"/>
    <w:rsid w:val="0092482A"/>
    <w:pPr>
      <w:pBdr>
        <w:lef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79">
    <w:name w:val="xl79"/>
    <w:basedOn w:val="Normal"/>
    <w:uiPriority w:val="99"/>
    <w:rsid w:val="0092482A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80">
    <w:name w:val="xl80"/>
    <w:basedOn w:val="Normal"/>
    <w:uiPriority w:val="99"/>
    <w:rsid w:val="0092482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val="pt-BR" w:eastAsia="pt-BR"/>
    </w:rPr>
  </w:style>
  <w:style w:type="paragraph" w:customStyle="1" w:styleId="xl81">
    <w:name w:val="xl81"/>
    <w:basedOn w:val="Normal"/>
    <w:uiPriority w:val="99"/>
    <w:rsid w:val="0092482A"/>
    <w:pPr>
      <w:pBdr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82">
    <w:name w:val="xl82"/>
    <w:basedOn w:val="Normal"/>
    <w:uiPriority w:val="99"/>
    <w:rsid w:val="0092482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83">
    <w:name w:val="xl83"/>
    <w:basedOn w:val="Normal"/>
    <w:uiPriority w:val="99"/>
    <w:rsid w:val="0092482A"/>
    <w:pPr>
      <w:pBdr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20"/>
      <w:szCs w:val="20"/>
      <w:lang w:val="pt-BR" w:eastAsia="pt-BR"/>
    </w:rPr>
  </w:style>
  <w:style w:type="paragraph" w:customStyle="1" w:styleId="xl84">
    <w:name w:val="xl84"/>
    <w:basedOn w:val="Normal"/>
    <w:uiPriority w:val="99"/>
    <w:rsid w:val="0092482A"/>
    <w:pPr>
      <w:pBdr>
        <w:top w:val="single" w:sz="8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pt-BR" w:eastAsia="pt-BR"/>
    </w:rPr>
  </w:style>
  <w:style w:type="paragraph" w:customStyle="1" w:styleId="xl85">
    <w:name w:val="xl85"/>
    <w:basedOn w:val="Normal"/>
    <w:uiPriority w:val="99"/>
    <w:rsid w:val="0092482A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pt-BR" w:eastAsia="pt-BR"/>
    </w:rPr>
  </w:style>
  <w:style w:type="paragraph" w:customStyle="1" w:styleId="xl86">
    <w:name w:val="xl86"/>
    <w:basedOn w:val="Normal"/>
    <w:uiPriority w:val="99"/>
    <w:rsid w:val="0092482A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2061</Words>
  <Characters>11753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Allen Press, Inc.</Company>
  <LinksUpToDate>false</LinksUpToDate>
  <CharactersWithSpaces>13787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Anderson</dc:creator>
  <cp:lastModifiedBy>Tati Micheletti</cp:lastModifiedBy>
  <cp:revision>6</cp:revision>
  <dcterms:created xsi:type="dcterms:W3CDTF">2018-08-22T03:12:00Z</dcterms:created>
  <dcterms:modified xsi:type="dcterms:W3CDTF">2018-08-22T04:20:00Z</dcterms:modified>
</cp:coreProperties>
</file>