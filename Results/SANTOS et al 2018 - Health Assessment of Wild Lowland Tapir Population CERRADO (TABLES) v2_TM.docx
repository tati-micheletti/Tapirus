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73A2E6" w14:textId="77777777" w:rsidR="0092482A" w:rsidRPr="0092482A" w:rsidRDefault="006409C4" w:rsidP="0092482A">
      <w:pPr>
        <w:spacing w:after="0" w:line="48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TABLES</w:t>
      </w:r>
    </w:p>
    <w:p w14:paraId="6C3D0BEC" w14:textId="77777777" w:rsidR="0092482A" w:rsidRPr="0092482A" w:rsidRDefault="0092482A" w:rsidP="0092482A">
      <w:pPr>
        <w:spacing w:after="0" w:line="48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7CFF49AD" w14:textId="77777777" w:rsidR="0092482A" w:rsidRPr="0092482A" w:rsidRDefault="0092482A" w:rsidP="0092482A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92482A">
        <w:rPr>
          <w:rFonts w:ascii="Times New Roman" w:eastAsia="Calibri" w:hAnsi="Times New Roman" w:cs="Times New Roman"/>
          <w:b/>
          <w:sz w:val="24"/>
          <w:szCs w:val="24"/>
        </w:rPr>
        <w:br w:type="page"/>
      </w:r>
    </w:p>
    <w:p w14:paraId="68BA763E" w14:textId="77777777" w:rsidR="00C102D3" w:rsidRDefault="005165B2" w:rsidP="00C102D3">
      <w:pPr>
        <w:spacing w:after="0" w:line="480" w:lineRule="auto"/>
        <w:rPr>
          <w:rFonts w:ascii="Times New Roman" w:eastAsia="Calibri" w:hAnsi="Times New Roman" w:cs="Times New Roman"/>
          <w:sz w:val="24"/>
          <w:szCs w:val="24"/>
        </w:rPr>
      </w:pPr>
      <w:r w:rsidRPr="00F11135">
        <w:rPr>
          <w:rFonts w:ascii="Times New Roman" w:hAnsi="Times New Roman"/>
          <w:b/>
          <w:sz w:val="24"/>
          <w:szCs w:val="24"/>
          <w:lang w:eastAsia="ar-SA"/>
        </w:rPr>
        <w:lastRenderedPageBreak/>
        <w:t xml:space="preserve">Table </w:t>
      </w:r>
      <w:r w:rsidR="00511A74">
        <w:rPr>
          <w:rFonts w:ascii="Times New Roman" w:hAnsi="Times New Roman"/>
          <w:b/>
          <w:sz w:val="24"/>
          <w:szCs w:val="24"/>
          <w:lang w:eastAsia="ar-SA"/>
        </w:rPr>
        <w:t>1</w:t>
      </w:r>
      <w:r w:rsidRPr="00F11135">
        <w:rPr>
          <w:rFonts w:ascii="Times New Roman" w:hAnsi="Times New Roman"/>
          <w:b/>
          <w:sz w:val="24"/>
          <w:szCs w:val="24"/>
          <w:lang w:eastAsia="ar-SA"/>
        </w:rPr>
        <w:t xml:space="preserve">. </w:t>
      </w:r>
      <w:r w:rsidRPr="00F11135">
        <w:rPr>
          <w:rFonts w:ascii="Times New Roman" w:hAnsi="Times New Roman"/>
          <w:sz w:val="24"/>
          <w:szCs w:val="24"/>
          <w:lang w:eastAsia="ar-SA"/>
        </w:rPr>
        <w:t xml:space="preserve">Anesthetic protocols used for the chemical immobilization of wild lowland tapirs </w:t>
      </w:r>
      <w:r w:rsidR="00C102D3" w:rsidRPr="0092482A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r w:rsidR="00C102D3" w:rsidRPr="0092482A">
        <w:rPr>
          <w:rFonts w:ascii="Times New Roman" w:eastAsia="Calibri" w:hAnsi="Times New Roman" w:cs="Times New Roman"/>
          <w:i/>
          <w:sz w:val="24"/>
          <w:szCs w:val="24"/>
        </w:rPr>
        <w:t>Tapirus</w:t>
      </w:r>
      <w:proofErr w:type="spellEnd"/>
      <w:r w:rsidR="00C102D3" w:rsidRPr="0092482A">
        <w:rPr>
          <w:rFonts w:ascii="Times New Roman" w:eastAsia="Calibri" w:hAnsi="Times New Roman" w:cs="Times New Roman"/>
          <w:i/>
          <w:sz w:val="24"/>
          <w:szCs w:val="24"/>
        </w:rPr>
        <w:t xml:space="preserve"> </w:t>
      </w:r>
      <w:proofErr w:type="spellStart"/>
      <w:r w:rsidR="00C102D3" w:rsidRPr="0092482A">
        <w:rPr>
          <w:rFonts w:ascii="Times New Roman" w:eastAsia="Calibri" w:hAnsi="Times New Roman" w:cs="Times New Roman"/>
          <w:i/>
          <w:sz w:val="24"/>
          <w:szCs w:val="24"/>
        </w:rPr>
        <w:t>terrestris</w:t>
      </w:r>
      <w:proofErr w:type="spellEnd"/>
      <w:r w:rsidR="00C102D3" w:rsidRPr="0092482A">
        <w:rPr>
          <w:rFonts w:ascii="Times New Roman" w:eastAsia="Calibri" w:hAnsi="Times New Roman" w:cs="Times New Roman"/>
          <w:sz w:val="24"/>
          <w:szCs w:val="24"/>
        </w:rPr>
        <w:t xml:space="preserve">) in the </w:t>
      </w:r>
      <w:proofErr w:type="spellStart"/>
      <w:r w:rsidR="00C102D3">
        <w:rPr>
          <w:rFonts w:ascii="Times New Roman" w:eastAsia="Calibri" w:hAnsi="Times New Roman" w:cs="Times New Roman"/>
          <w:sz w:val="24"/>
          <w:szCs w:val="24"/>
          <w:lang w:eastAsia="ar-SA"/>
        </w:rPr>
        <w:t>Cerrado</w:t>
      </w:r>
      <w:proofErr w:type="spellEnd"/>
      <w:r w:rsidR="00C102D3" w:rsidRPr="0092482A">
        <w:rPr>
          <w:rFonts w:ascii="Times New Roman" w:eastAsia="Calibri" w:hAnsi="Times New Roman" w:cs="Times New Roman"/>
          <w:sz w:val="24"/>
          <w:szCs w:val="24"/>
        </w:rPr>
        <w:t xml:space="preserve"> (</w:t>
      </w:r>
      <w:r w:rsidR="00C102D3">
        <w:rPr>
          <w:rFonts w:ascii="Times New Roman" w:eastAsia="Calibri" w:hAnsi="Times New Roman" w:cs="Times New Roman"/>
          <w:sz w:val="24"/>
          <w:szCs w:val="24"/>
        </w:rPr>
        <w:t>CE</w:t>
      </w:r>
      <w:r w:rsidR="00C102D3" w:rsidRPr="0092482A">
        <w:rPr>
          <w:rFonts w:ascii="Times New Roman" w:eastAsia="Calibri" w:hAnsi="Times New Roman" w:cs="Times New Roman"/>
          <w:sz w:val="24"/>
          <w:szCs w:val="24"/>
        </w:rPr>
        <w:t xml:space="preserve">; </w:t>
      </w:r>
      <w:r w:rsidR="00C102D3">
        <w:rPr>
          <w:rFonts w:ascii="Times New Roman" w:eastAsia="Calibri" w:hAnsi="Times New Roman" w:cs="Times New Roman"/>
          <w:sz w:val="24"/>
          <w:szCs w:val="24"/>
        </w:rPr>
        <w:t>2015</w:t>
      </w:r>
      <w:r w:rsidR="00C102D3" w:rsidRPr="0092482A">
        <w:rPr>
          <w:rFonts w:ascii="Times New Roman" w:eastAsia="Calibri" w:hAnsi="Times New Roman" w:cs="Times New Roman"/>
          <w:sz w:val="24"/>
          <w:szCs w:val="24"/>
        </w:rPr>
        <w:t>–20</w:t>
      </w:r>
      <w:r w:rsidR="00C102D3">
        <w:rPr>
          <w:rFonts w:ascii="Times New Roman" w:eastAsia="Calibri" w:hAnsi="Times New Roman" w:cs="Times New Roman"/>
          <w:sz w:val="24"/>
          <w:szCs w:val="24"/>
        </w:rPr>
        <w:t>17</w:t>
      </w:r>
      <w:r w:rsidR="00C102D3" w:rsidRPr="0092482A">
        <w:rPr>
          <w:rFonts w:ascii="Times New Roman" w:eastAsia="Calibri" w:hAnsi="Times New Roman" w:cs="Times New Roman"/>
          <w:sz w:val="24"/>
          <w:szCs w:val="24"/>
        </w:rPr>
        <w:t xml:space="preserve">), Brazil. </w:t>
      </w:r>
    </w:p>
    <w:p w14:paraId="5457273A" w14:textId="77777777" w:rsidR="00C102D3" w:rsidRPr="0092482A" w:rsidRDefault="00C102D3" w:rsidP="00C102D3">
      <w:pPr>
        <w:spacing w:after="0" w:line="480" w:lineRule="auto"/>
        <w:rPr>
          <w:rFonts w:ascii="Times New Roman" w:eastAsia="Calibri" w:hAnsi="Times New Roman" w:cs="Times New Roman"/>
          <w:sz w:val="24"/>
          <w:szCs w:val="24"/>
        </w:rPr>
      </w:pPr>
    </w:p>
    <w:tbl>
      <w:tblPr>
        <w:tblStyle w:val="TableGrid"/>
        <w:tblW w:w="5000" w:type="pct"/>
        <w:tblBorders>
          <w:top w:val="single" w:sz="2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5"/>
        <w:gridCol w:w="1019"/>
        <w:gridCol w:w="396"/>
      </w:tblGrid>
      <w:tr w:rsidR="005165B2" w:rsidRPr="005165B2" w14:paraId="6C8E912B" w14:textId="77777777" w:rsidTr="005465EC">
        <w:tc>
          <w:tcPr>
            <w:tcW w:w="4220" w:type="pct"/>
            <w:shd w:val="clear" w:color="auto" w:fill="auto"/>
            <w:vAlign w:val="center"/>
          </w:tcPr>
          <w:p w14:paraId="2E88BBD4" w14:textId="77777777" w:rsidR="005165B2" w:rsidRPr="005165B2" w:rsidRDefault="005165B2" w:rsidP="00104327">
            <w:pPr>
              <w:spacing w:line="360" w:lineRule="auto"/>
              <w:rPr>
                <w:rFonts w:ascii="Times New Roman" w:hAnsi="Times New Roman"/>
              </w:rPr>
            </w:pPr>
            <w:r w:rsidRPr="005165B2">
              <w:rPr>
                <w:rFonts w:ascii="Times New Roman" w:hAnsi="Times New Roman"/>
              </w:rPr>
              <w:t>Anesthetic Protocols</w:t>
            </w:r>
          </w:p>
        </w:tc>
        <w:tc>
          <w:tcPr>
            <w:tcW w:w="562" w:type="pct"/>
            <w:shd w:val="clear" w:color="auto" w:fill="auto"/>
          </w:tcPr>
          <w:p w14:paraId="4E9A9319" w14:textId="77777777" w:rsidR="005165B2" w:rsidRPr="005165B2" w:rsidRDefault="005165B2" w:rsidP="00D303F0">
            <w:pPr>
              <w:spacing w:line="360" w:lineRule="auto"/>
              <w:rPr>
                <w:rFonts w:ascii="Times New Roman" w:hAnsi="Times New Roman"/>
              </w:rPr>
            </w:pPr>
            <w:r w:rsidRPr="005165B2">
              <w:rPr>
                <w:rFonts w:ascii="Times New Roman" w:hAnsi="Times New Roman"/>
              </w:rPr>
              <w:t>Capture Method</w:t>
            </w:r>
          </w:p>
        </w:tc>
        <w:tc>
          <w:tcPr>
            <w:tcW w:w="218" w:type="pct"/>
            <w:shd w:val="clear" w:color="auto" w:fill="auto"/>
            <w:vAlign w:val="center"/>
          </w:tcPr>
          <w:p w14:paraId="1B0A132E" w14:textId="77777777" w:rsidR="005165B2" w:rsidRPr="00104327" w:rsidRDefault="00104327" w:rsidP="00104327">
            <w:pPr>
              <w:spacing w:line="360" w:lineRule="auto"/>
              <w:rPr>
                <w:rFonts w:ascii="Times New Roman" w:hAnsi="Times New Roman"/>
                <w:i/>
              </w:rPr>
            </w:pPr>
            <w:r w:rsidRPr="00104327">
              <w:rPr>
                <w:rFonts w:ascii="Times New Roman" w:hAnsi="Times New Roman"/>
                <w:i/>
              </w:rPr>
              <w:t>n</w:t>
            </w:r>
          </w:p>
        </w:tc>
      </w:tr>
      <w:tr w:rsidR="005165B2" w:rsidRPr="0050182D" w14:paraId="272D3161" w14:textId="77777777" w:rsidTr="005465EC">
        <w:tc>
          <w:tcPr>
            <w:tcW w:w="4220" w:type="pct"/>
            <w:tcBorders>
              <w:top w:val="nil"/>
              <w:bottom w:val="nil"/>
            </w:tcBorders>
          </w:tcPr>
          <w:p w14:paraId="34640712" w14:textId="77777777" w:rsidR="005165B2" w:rsidRPr="0050182D" w:rsidRDefault="005165B2" w:rsidP="00D303F0">
            <w:pPr>
              <w:spacing w:line="360" w:lineRule="auto"/>
              <w:rPr>
                <w:rFonts w:ascii="Times New Roman" w:hAnsi="Times New Roman"/>
                <w:sz w:val="18"/>
                <w:szCs w:val="18"/>
              </w:rPr>
            </w:pPr>
            <w:r w:rsidRPr="0050182D">
              <w:rPr>
                <w:rFonts w:ascii="Times New Roman" w:hAnsi="Times New Roman"/>
                <w:sz w:val="18"/>
                <w:szCs w:val="18"/>
              </w:rPr>
              <w:t>Butorphanol (0.1</w:t>
            </w:r>
            <w:r w:rsidR="00CA7BFB">
              <w:rPr>
                <w:rFonts w:ascii="Times New Roman" w:hAnsi="Times New Roman"/>
                <w:sz w:val="18"/>
                <w:szCs w:val="18"/>
              </w:rPr>
              <w:t>7</w:t>
            </w:r>
            <w:r w:rsidRPr="0050182D">
              <w:rPr>
                <w:rFonts w:ascii="Times New Roman" w:hAnsi="Times New Roman"/>
                <w:sz w:val="18"/>
                <w:szCs w:val="18"/>
              </w:rPr>
              <w:t xml:space="preserve"> mg/kg) + Medetomidine (0.012 mg/kg) + Ketamine (0.</w:t>
            </w:r>
            <w:r w:rsidR="00104327">
              <w:rPr>
                <w:rFonts w:ascii="Times New Roman" w:hAnsi="Times New Roman"/>
                <w:sz w:val="18"/>
                <w:szCs w:val="18"/>
              </w:rPr>
              <w:t>7</w:t>
            </w:r>
            <w:r w:rsidRPr="0050182D">
              <w:rPr>
                <w:rFonts w:ascii="Times New Roman" w:hAnsi="Times New Roman"/>
                <w:sz w:val="18"/>
                <w:szCs w:val="18"/>
              </w:rPr>
              <w:t xml:space="preserve"> mg/kg)</w:t>
            </w:r>
            <w:r w:rsidR="00B10E1E" w:rsidRPr="00B10E1E">
              <w:rPr>
                <w:rFonts w:ascii="Times New Roman" w:hAnsi="Times New Roman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562" w:type="pct"/>
            <w:tcBorders>
              <w:top w:val="nil"/>
              <w:bottom w:val="nil"/>
            </w:tcBorders>
          </w:tcPr>
          <w:p w14:paraId="7C701F78" w14:textId="77777777" w:rsidR="005165B2" w:rsidRPr="0050182D" w:rsidRDefault="005165B2" w:rsidP="00D303F0">
            <w:pPr>
              <w:spacing w:line="360" w:lineRule="auto"/>
              <w:rPr>
                <w:rFonts w:ascii="Times New Roman" w:hAnsi="Times New Roman"/>
                <w:sz w:val="18"/>
                <w:szCs w:val="18"/>
              </w:rPr>
            </w:pPr>
            <w:r w:rsidRPr="0050182D">
              <w:rPr>
                <w:rFonts w:ascii="Times New Roman" w:hAnsi="Times New Roman"/>
                <w:sz w:val="18"/>
                <w:szCs w:val="18"/>
              </w:rPr>
              <w:t>Box trap</w:t>
            </w:r>
          </w:p>
        </w:tc>
        <w:tc>
          <w:tcPr>
            <w:tcW w:w="218" w:type="pct"/>
            <w:tcBorders>
              <w:top w:val="nil"/>
              <w:bottom w:val="nil"/>
            </w:tcBorders>
          </w:tcPr>
          <w:p w14:paraId="747427F1" w14:textId="77777777" w:rsidR="005165B2" w:rsidRPr="0050182D" w:rsidRDefault="001E5ABE" w:rsidP="00D303F0">
            <w:pPr>
              <w:spacing w:line="36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28</w:t>
            </w:r>
          </w:p>
        </w:tc>
      </w:tr>
      <w:tr w:rsidR="00104327" w:rsidRPr="0050182D" w14:paraId="54783057" w14:textId="77777777" w:rsidTr="005465EC">
        <w:tc>
          <w:tcPr>
            <w:tcW w:w="4220" w:type="pct"/>
            <w:tcBorders>
              <w:top w:val="nil"/>
              <w:bottom w:val="nil"/>
            </w:tcBorders>
          </w:tcPr>
          <w:p w14:paraId="0BCC0E37" w14:textId="77777777" w:rsidR="00104327" w:rsidRPr="0050182D" w:rsidRDefault="00104327" w:rsidP="00D303F0">
            <w:pPr>
              <w:spacing w:line="360" w:lineRule="auto"/>
              <w:rPr>
                <w:rFonts w:ascii="Times New Roman" w:hAnsi="Times New Roman"/>
                <w:sz w:val="18"/>
                <w:szCs w:val="18"/>
              </w:rPr>
            </w:pPr>
            <w:r w:rsidRPr="0050182D">
              <w:rPr>
                <w:rFonts w:ascii="Times New Roman" w:hAnsi="Times New Roman"/>
                <w:sz w:val="18"/>
                <w:szCs w:val="18"/>
              </w:rPr>
              <w:t>Butorphanol (0.1</w:t>
            </w:r>
            <w:r>
              <w:rPr>
                <w:rFonts w:ascii="Times New Roman" w:hAnsi="Times New Roman"/>
                <w:sz w:val="18"/>
                <w:szCs w:val="18"/>
              </w:rPr>
              <w:t>7</w:t>
            </w:r>
            <w:r w:rsidRPr="0050182D">
              <w:rPr>
                <w:rFonts w:ascii="Times New Roman" w:hAnsi="Times New Roman"/>
                <w:sz w:val="18"/>
                <w:szCs w:val="18"/>
              </w:rPr>
              <w:t xml:space="preserve"> mg/kg) + Medetomidine (0.012 mg/kg) + Ketamine (0.</w:t>
            </w:r>
            <w:r>
              <w:rPr>
                <w:rFonts w:ascii="Times New Roman" w:hAnsi="Times New Roman"/>
                <w:sz w:val="18"/>
                <w:szCs w:val="18"/>
              </w:rPr>
              <w:t>7</w:t>
            </w:r>
            <w:r w:rsidRPr="0050182D">
              <w:rPr>
                <w:rFonts w:ascii="Times New Roman" w:hAnsi="Times New Roman"/>
                <w:sz w:val="18"/>
                <w:szCs w:val="18"/>
              </w:rPr>
              <w:t xml:space="preserve"> mg/kg)</w:t>
            </w:r>
            <w:r w:rsidR="00B10E1E" w:rsidRPr="00B10E1E">
              <w:rPr>
                <w:rFonts w:ascii="Times New Roman" w:hAnsi="Times New Roman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562" w:type="pct"/>
            <w:tcBorders>
              <w:top w:val="nil"/>
              <w:bottom w:val="nil"/>
            </w:tcBorders>
          </w:tcPr>
          <w:p w14:paraId="2E49FB65" w14:textId="77777777" w:rsidR="00104327" w:rsidRPr="0050182D" w:rsidRDefault="00104327" w:rsidP="00D303F0">
            <w:pPr>
              <w:spacing w:line="36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Pitfall</w:t>
            </w:r>
          </w:p>
        </w:tc>
        <w:tc>
          <w:tcPr>
            <w:tcW w:w="218" w:type="pct"/>
            <w:tcBorders>
              <w:top w:val="nil"/>
              <w:bottom w:val="nil"/>
            </w:tcBorders>
          </w:tcPr>
          <w:p w14:paraId="673E19FF" w14:textId="77777777" w:rsidR="00104327" w:rsidRPr="0050182D" w:rsidRDefault="001E5ABE" w:rsidP="00D303F0">
            <w:pPr>
              <w:spacing w:line="36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5</w:t>
            </w:r>
          </w:p>
        </w:tc>
      </w:tr>
      <w:tr w:rsidR="005165B2" w:rsidRPr="0050182D" w14:paraId="0AD8F9CF" w14:textId="77777777" w:rsidTr="005465EC">
        <w:tc>
          <w:tcPr>
            <w:tcW w:w="4220" w:type="pct"/>
            <w:tcBorders>
              <w:top w:val="nil"/>
            </w:tcBorders>
          </w:tcPr>
          <w:p w14:paraId="21E3583E" w14:textId="0F62E187" w:rsidR="005165B2" w:rsidRPr="0050182D" w:rsidRDefault="00104327" w:rsidP="005165B2">
            <w:pPr>
              <w:spacing w:line="360" w:lineRule="auto"/>
              <w:rPr>
                <w:rFonts w:ascii="Times New Roman" w:hAnsi="Times New Roman"/>
                <w:sz w:val="18"/>
                <w:szCs w:val="18"/>
              </w:rPr>
            </w:pPr>
            <w:r w:rsidRPr="0050182D">
              <w:rPr>
                <w:rFonts w:ascii="Times New Roman" w:hAnsi="Times New Roman"/>
                <w:sz w:val="18"/>
                <w:szCs w:val="18"/>
              </w:rPr>
              <w:t>T/Z</w:t>
            </w:r>
            <w:r w:rsidR="00B10E1E" w:rsidRPr="00B10E1E">
              <w:rPr>
                <w:rFonts w:ascii="Times New Roman" w:hAnsi="Times New Roman"/>
                <w:sz w:val="18"/>
                <w:szCs w:val="18"/>
                <w:vertAlign w:val="superscript"/>
              </w:rPr>
              <w:t>2</w:t>
            </w:r>
            <w:r w:rsidRPr="0050182D">
              <w:rPr>
                <w:rFonts w:ascii="Times New Roman" w:hAnsi="Times New Roman"/>
                <w:sz w:val="18"/>
                <w:szCs w:val="18"/>
              </w:rPr>
              <w:t xml:space="preserve"> (1.25 mg/kg)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+ </w:t>
            </w:r>
            <w:r w:rsidR="005165B2" w:rsidRPr="0050182D">
              <w:rPr>
                <w:rFonts w:ascii="Times New Roman" w:hAnsi="Times New Roman"/>
                <w:sz w:val="18"/>
                <w:szCs w:val="18"/>
              </w:rPr>
              <w:t xml:space="preserve">Medetomidine (0.006 mg/kg) + Ketamine (0.6 mg/kg) + 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Atropine </w:t>
            </w:r>
            <w:r w:rsidRPr="0050182D">
              <w:rPr>
                <w:rFonts w:ascii="Times New Roman" w:hAnsi="Times New Roman"/>
                <w:sz w:val="18"/>
                <w:szCs w:val="18"/>
              </w:rPr>
              <w:t>(0.</w:t>
            </w:r>
            <w:r>
              <w:rPr>
                <w:rFonts w:ascii="Times New Roman" w:hAnsi="Times New Roman"/>
                <w:sz w:val="18"/>
                <w:szCs w:val="18"/>
              </w:rPr>
              <w:t>03</w:t>
            </w:r>
            <w:r w:rsidRPr="0050182D">
              <w:rPr>
                <w:rFonts w:ascii="Times New Roman" w:hAnsi="Times New Roman"/>
                <w:sz w:val="18"/>
                <w:szCs w:val="18"/>
              </w:rPr>
              <w:t xml:space="preserve"> mg/kg)</w:t>
            </w:r>
            <w:r w:rsidR="005465EC" w:rsidRPr="00010CEB">
              <w:rPr>
                <w:rFonts w:ascii="Times New Roman" w:hAnsi="Times New Roman"/>
                <w:sz w:val="18"/>
                <w:szCs w:val="18"/>
                <w:vertAlign w:val="superscript"/>
              </w:rPr>
              <w:t xml:space="preserve"> 3</w:t>
            </w:r>
          </w:p>
        </w:tc>
        <w:tc>
          <w:tcPr>
            <w:tcW w:w="562" w:type="pct"/>
            <w:tcBorders>
              <w:top w:val="nil"/>
            </w:tcBorders>
          </w:tcPr>
          <w:p w14:paraId="29BD05D0" w14:textId="77777777" w:rsidR="005165B2" w:rsidRPr="0050182D" w:rsidRDefault="005165B2" w:rsidP="005165B2">
            <w:pPr>
              <w:spacing w:line="360" w:lineRule="auto"/>
              <w:rPr>
                <w:rFonts w:ascii="Times New Roman" w:hAnsi="Times New Roman"/>
                <w:sz w:val="18"/>
                <w:szCs w:val="18"/>
              </w:rPr>
            </w:pPr>
            <w:r w:rsidRPr="0050182D">
              <w:rPr>
                <w:rFonts w:ascii="Times New Roman" w:hAnsi="Times New Roman"/>
                <w:sz w:val="18"/>
                <w:szCs w:val="18"/>
              </w:rPr>
              <w:t>Darting</w:t>
            </w:r>
          </w:p>
        </w:tc>
        <w:tc>
          <w:tcPr>
            <w:tcW w:w="218" w:type="pct"/>
            <w:tcBorders>
              <w:top w:val="nil"/>
            </w:tcBorders>
          </w:tcPr>
          <w:p w14:paraId="5394B462" w14:textId="77777777" w:rsidR="005165B2" w:rsidRPr="0050182D" w:rsidRDefault="001E5ABE" w:rsidP="005165B2">
            <w:pPr>
              <w:spacing w:line="36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</w:tr>
    </w:tbl>
    <w:p w14:paraId="40F42462" w14:textId="3D88EAF1" w:rsidR="00B10E1E" w:rsidRPr="00582496" w:rsidRDefault="00B10E1E" w:rsidP="005165B2">
      <w:pPr>
        <w:spacing w:after="0" w:line="480" w:lineRule="auto"/>
        <w:rPr>
          <w:rFonts w:ascii="Times New Roman" w:hAnsi="Times New Roman"/>
          <w:sz w:val="16"/>
          <w:szCs w:val="16"/>
        </w:rPr>
      </w:pPr>
      <w:r w:rsidRPr="00582496">
        <w:rPr>
          <w:rFonts w:ascii="Times New Roman" w:hAnsi="Times New Roman"/>
          <w:sz w:val="16"/>
          <w:szCs w:val="16"/>
          <w:vertAlign w:val="superscript"/>
        </w:rPr>
        <w:t>1</w:t>
      </w:r>
      <w:r w:rsidR="005465EC">
        <w:rPr>
          <w:rFonts w:ascii="Times New Roman" w:hAnsi="Times New Roman"/>
          <w:sz w:val="16"/>
          <w:szCs w:val="16"/>
          <w:vertAlign w:val="superscript"/>
        </w:rPr>
        <w:t xml:space="preserve"> </w:t>
      </w:r>
      <w:r w:rsidRPr="00582496">
        <w:rPr>
          <w:rFonts w:ascii="Times New Roman" w:hAnsi="Times New Roman"/>
          <w:sz w:val="16"/>
          <w:szCs w:val="16"/>
        </w:rPr>
        <w:t>Atropine</w:t>
      </w:r>
      <w:r w:rsidR="00582496" w:rsidRPr="00582496">
        <w:rPr>
          <w:rFonts w:ascii="Times New Roman" w:hAnsi="Times New Roman"/>
          <w:sz w:val="16"/>
          <w:szCs w:val="16"/>
        </w:rPr>
        <w:t xml:space="preserve"> was added as needed (0.03 mg/kg)</w:t>
      </w:r>
      <w:r w:rsidR="00332CCB">
        <w:rPr>
          <w:rFonts w:ascii="Times New Roman" w:hAnsi="Times New Roman"/>
          <w:sz w:val="16"/>
          <w:szCs w:val="16"/>
        </w:rPr>
        <w:t>.</w:t>
      </w:r>
    </w:p>
    <w:p w14:paraId="7124A78E" w14:textId="48A9F0B3" w:rsidR="005165B2" w:rsidRDefault="00B10E1E" w:rsidP="005165B2">
      <w:pPr>
        <w:spacing w:after="0" w:line="480" w:lineRule="auto"/>
        <w:rPr>
          <w:rFonts w:ascii="Times New Roman" w:hAnsi="Times New Roman"/>
          <w:sz w:val="16"/>
          <w:szCs w:val="16"/>
        </w:rPr>
      </w:pPr>
      <w:r w:rsidRPr="00582496">
        <w:rPr>
          <w:rFonts w:ascii="Times New Roman" w:hAnsi="Times New Roman"/>
          <w:sz w:val="16"/>
          <w:szCs w:val="16"/>
          <w:vertAlign w:val="superscript"/>
        </w:rPr>
        <w:t>2</w:t>
      </w:r>
      <w:r w:rsidR="005465EC">
        <w:rPr>
          <w:rFonts w:ascii="Times New Roman" w:hAnsi="Times New Roman"/>
          <w:sz w:val="16"/>
          <w:szCs w:val="16"/>
          <w:vertAlign w:val="superscript"/>
        </w:rPr>
        <w:t xml:space="preserve"> </w:t>
      </w:r>
      <w:r w:rsidR="005165B2" w:rsidRPr="00582496">
        <w:rPr>
          <w:rFonts w:ascii="Times New Roman" w:hAnsi="Times New Roman"/>
          <w:sz w:val="16"/>
          <w:szCs w:val="16"/>
        </w:rPr>
        <w:t>T/Z = Tiletamine/Zolazepam</w:t>
      </w:r>
      <w:r w:rsidR="00332CCB">
        <w:rPr>
          <w:rFonts w:ascii="Times New Roman" w:hAnsi="Times New Roman"/>
          <w:sz w:val="16"/>
          <w:szCs w:val="16"/>
        </w:rPr>
        <w:t>.</w:t>
      </w:r>
    </w:p>
    <w:p w14:paraId="156D5739" w14:textId="77777777" w:rsidR="005465EC" w:rsidRPr="00582496" w:rsidRDefault="005465EC" w:rsidP="005465EC">
      <w:pPr>
        <w:spacing w:after="0" w:line="480" w:lineRule="auto"/>
        <w:rPr>
          <w:rFonts w:ascii="Times New Roman" w:hAnsi="Times New Roman"/>
          <w:sz w:val="16"/>
          <w:szCs w:val="16"/>
        </w:rPr>
      </w:pPr>
      <w:r w:rsidRPr="00010CEB">
        <w:rPr>
          <w:rFonts w:ascii="Times New Roman" w:hAnsi="Times New Roman"/>
          <w:sz w:val="16"/>
          <w:szCs w:val="16"/>
          <w:vertAlign w:val="superscript"/>
        </w:rPr>
        <w:t>3</w:t>
      </w:r>
      <w:r w:rsidRPr="00010CEB">
        <w:t xml:space="preserve"> </w:t>
      </w:r>
      <w:r w:rsidRPr="00010CEB">
        <w:rPr>
          <w:rFonts w:ascii="Times New Roman" w:hAnsi="Times New Roman"/>
          <w:sz w:val="16"/>
          <w:szCs w:val="16"/>
        </w:rPr>
        <w:t>Midazolam (0.03 mg/kg) was administered 30 minutes after the administration of Zolazepam</w:t>
      </w:r>
      <w:r>
        <w:rPr>
          <w:rFonts w:ascii="Times New Roman" w:hAnsi="Times New Roman"/>
          <w:sz w:val="16"/>
          <w:szCs w:val="16"/>
        </w:rPr>
        <w:t>.</w:t>
      </w:r>
    </w:p>
    <w:p w14:paraId="5755E635" w14:textId="77777777" w:rsidR="005465EC" w:rsidRPr="00582496" w:rsidRDefault="005465EC" w:rsidP="005165B2">
      <w:pPr>
        <w:spacing w:after="0" w:line="480" w:lineRule="auto"/>
        <w:rPr>
          <w:rFonts w:ascii="Times New Roman" w:hAnsi="Times New Roman"/>
          <w:sz w:val="16"/>
          <w:szCs w:val="16"/>
        </w:rPr>
      </w:pPr>
    </w:p>
    <w:p w14:paraId="263CD844" w14:textId="77777777" w:rsidR="005165B2" w:rsidRDefault="005165B2" w:rsidP="005165B2">
      <w:pPr>
        <w:rPr>
          <w:rFonts w:ascii="Times New Roman" w:hAnsi="Times New Roman"/>
          <w:sz w:val="18"/>
          <w:szCs w:val="20"/>
        </w:rPr>
      </w:pPr>
      <w:r>
        <w:rPr>
          <w:rFonts w:ascii="Times New Roman" w:hAnsi="Times New Roman"/>
          <w:sz w:val="18"/>
          <w:szCs w:val="20"/>
        </w:rPr>
        <w:br w:type="page"/>
      </w:r>
    </w:p>
    <w:p w14:paraId="07416EEA" w14:textId="77777777" w:rsidR="00C102D3" w:rsidRPr="0092482A" w:rsidRDefault="005165B2" w:rsidP="00C102D3">
      <w:pPr>
        <w:spacing w:after="0" w:line="480" w:lineRule="auto"/>
        <w:rPr>
          <w:rFonts w:ascii="Times New Roman" w:eastAsia="Calibri" w:hAnsi="Times New Roman" w:cs="Times New Roman"/>
          <w:sz w:val="24"/>
          <w:szCs w:val="24"/>
        </w:rPr>
      </w:pPr>
      <w:r w:rsidRPr="00F11135">
        <w:rPr>
          <w:rFonts w:ascii="Times New Roman" w:eastAsia="Times New Roman" w:hAnsi="Times New Roman"/>
          <w:b/>
          <w:sz w:val="24"/>
          <w:szCs w:val="24"/>
        </w:rPr>
        <w:lastRenderedPageBreak/>
        <w:t xml:space="preserve">Table </w:t>
      </w:r>
      <w:r w:rsidR="00511A74">
        <w:rPr>
          <w:rFonts w:ascii="Times New Roman" w:eastAsia="Times New Roman" w:hAnsi="Times New Roman"/>
          <w:b/>
          <w:sz w:val="24"/>
          <w:szCs w:val="24"/>
        </w:rPr>
        <w:t>2</w:t>
      </w:r>
      <w:r w:rsidRPr="00F11135">
        <w:rPr>
          <w:rFonts w:ascii="Times New Roman" w:eastAsia="Times New Roman" w:hAnsi="Times New Roman"/>
          <w:b/>
          <w:sz w:val="24"/>
          <w:szCs w:val="24"/>
        </w:rPr>
        <w:t>.</w:t>
      </w:r>
      <w:r w:rsidRPr="00F11135">
        <w:rPr>
          <w:rFonts w:ascii="Times New Roman" w:eastAsia="Times New Roman" w:hAnsi="Times New Roman"/>
          <w:sz w:val="24"/>
          <w:szCs w:val="24"/>
        </w:rPr>
        <w:t xml:space="preserve"> Physiological parameters of wild lowland tapirs </w:t>
      </w:r>
      <w:r w:rsidR="00C102D3" w:rsidRPr="0092482A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r w:rsidR="00C102D3" w:rsidRPr="0092482A">
        <w:rPr>
          <w:rFonts w:ascii="Times New Roman" w:eastAsia="Calibri" w:hAnsi="Times New Roman" w:cs="Times New Roman"/>
          <w:i/>
          <w:sz w:val="24"/>
          <w:szCs w:val="24"/>
        </w:rPr>
        <w:t>Tapirus</w:t>
      </w:r>
      <w:proofErr w:type="spellEnd"/>
      <w:r w:rsidR="00C102D3" w:rsidRPr="0092482A">
        <w:rPr>
          <w:rFonts w:ascii="Times New Roman" w:eastAsia="Calibri" w:hAnsi="Times New Roman" w:cs="Times New Roman"/>
          <w:i/>
          <w:sz w:val="24"/>
          <w:szCs w:val="24"/>
        </w:rPr>
        <w:t xml:space="preserve"> </w:t>
      </w:r>
      <w:proofErr w:type="spellStart"/>
      <w:r w:rsidR="00C102D3" w:rsidRPr="0092482A">
        <w:rPr>
          <w:rFonts w:ascii="Times New Roman" w:eastAsia="Calibri" w:hAnsi="Times New Roman" w:cs="Times New Roman"/>
          <w:i/>
          <w:sz w:val="24"/>
          <w:szCs w:val="24"/>
        </w:rPr>
        <w:t>terrestris</w:t>
      </w:r>
      <w:proofErr w:type="spellEnd"/>
      <w:r w:rsidR="00C102D3" w:rsidRPr="0092482A">
        <w:rPr>
          <w:rFonts w:ascii="Times New Roman" w:eastAsia="Calibri" w:hAnsi="Times New Roman" w:cs="Times New Roman"/>
          <w:sz w:val="24"/>
          <w:szCs w:val="24"/>
        </w:rPr>
        <w:t xml:space="preserve">) </w:t>
      </w:r>
      <w:r w:rsidRPr="00F11135">
        <w:rPr>
          <w:rFonts w:ascii="Times New Roman" w:eastAsia="Times New Roman" w:hAnsi="Times New Roman"/>
          <w:sz w:val="24"/>
          <w:szCs w:val="24"/>
        </w:rPr>
        <w:t xml:space="preserve">under anesthesia </w:t>
      </w:r>
      <w:r w:rsidR="00A95675">
        <w:rPr>
          <w:rFonts w:ascii="Times New Roman" w:eastAsia="Times New Roman" w:hAnsi="Times New Roman"/>
          <w:sz w:val="24"/>
          <w:szCs w:val="24"/>
        </w:rPr>
        <w:t>using the association</w:t>
      </w:r>
      <w:r w:rsidR="005602D0">
        <w:rPr>
          <w:rFonts w:ascii="Times New Roman" w:eastAsia="Times New Roman" w:hAnsi="Times New Roman"/>
          <w:sz w:val="24"/>
          <w:szCs w:val="24"/>
        </w:rPr>
        <w:t xml:space="preserve"> of</w:t>
      </w:r>
      <w:r w:rsidR="00A95675">
        <w:rPr>
          <w:rFonts w:ascii="Times New Roman" w:eastAsia="Times New Roman" w:hAnsi="Times New Roman"/>
          <w:sz w:val="24"/>
          <w:szCs w:val="24"/>
        </w:rPr>
        <w:t xml:space="preserve"> </w:t>
      </w:r>
      <w:r w:rsidR="00A95675" w:rsidRPr="00A95675">
        <w:rPr>
          <w:rFonts w:ascii="Times New Roman" w:eastAsia="Times New Roman" w:hAnsi="Times New Roman"/>
          <w:sz w:val="24"/>
          <w:szCs w:val="24"/>
        </w:rPr>
        <w:t>Butorphanol (0.17 mg/kg)</w:t>
      </w:r>
      <w:r w:rsidR="005602D0">
        <w:rPr>
          <w:rFonts w:ascii="Times New Roman" w:eastAsia="Times New Roman" w:hAnsi="Times New Roman"/>
          <w:sz w:val="24"/>
          <w:szCs w:val="24"/>
        </w:rPr>
        <w:t>,</w:t>
      </w:r>
      <w:r w:rsidR="00A95675" w:rsidRPr="00A95675">
        <w:rPr>
          <w:rFonts w:ascii="Times New Roman" w:eastAsia="Times New Roman" w:hAnsi="Times New Roman"/>
          <w:sz w:val="24"/>
          <w:szCs w:val="24"/>
        </w:rPr>
        <w:t xml:space="preserve"> Medetomidine (0.012 mg/kg) </w:t>
      </w:r>
      <w:r w:rsidR="005602D0">
        <w:rPr>
          <w:rFonts w:ascii="Times New Roman" w:eastAsia="Times New Roman" w:hAnsi="Times New Roman"/>
          <w:sz w:val="24"/>
          <w:szCs w:val="24"/>
        </w:rPr>
        <w:t>and</w:t>
      </w:r>
      <w:r w:rsidR="00A95675" w:rsidRPr="00A95675">
        <w:rPr>
          <w:rFonts w:ascii="Times New Roman" w:eastAsia="Times New Roman" w:hAnsi="Times New Roman"/>
          <w:sz w:val="24"/>
          <w:szCs w:val="24"/>
        </w:rPr>
        <w:t xml:space="preserve"> Ketamine (0.7 mg/kg)</w:t>
      </w:r>
      <w:r w:rsidR="005602D0">
        <w:rPr>
          <w:rFonts w:ascii="Times New Roman" w:eastAsia="Times New Roman" w:hAnsi="Times New Roman"/>
          <w:sz w:val="24"/>
          <w:szCs w:val="24"/>
        </w:rPr>
        <w:t xml:space="preserve"> </w:t>
      </w:r>
      <w:r w:rsidR="00C102D3" w:rsidRPr="0092482A">
        <w:rPr>
          <w:rFonts w:ascii="Times New Roman" w:eastAsia="Calibri" w:hAnsi="Times New Roman" w:cs="Times New Roman"/>
          <w:sz w:val="24"/>
          <w:szCs w:val="24"/>
        </w:rPr>
        <w:t xml:space="preserve">in the </w:t>
      </w:r>
      <w:proofErr w:type="spellStart"/>
      <w:r w:rsidR="00C102D3">
        <w:rPr>
          <w:rFonts w:ascii="Times New Roman" w:eastAsia="Calibri" w:hAnsi="Times New Roman" w:cs="Times New Roman"/>
          <w:sz w:val="24"/>
          <w:szCs w:val="24"/>
          <w:lang w:eastAsia="ar-SA"/>
        </w:rPr>
        <w:t>Cerrado</w:t>
      </w:r>
      <w:proofErr w:type="spellEnd"/>
      <w:r w:rsidR="00C102D3" w:rsidRPr="0092482A">
        <w:rPr>
          <w:rFonts w:ascii="Times New Roman" w:eastAsia="Calibri" w:hAnsi="Times New Roman" w:cs="Times New Roman"/>
          <w:sz w:val="24"/>
          <w:szCs w:val="24"/>
        </w:rPr>
        <w:t xml:space="preserve"> (</w:t>
      </w:r>
      <w:r w:rsidR="00C102D3">
        <w:rPr>
          <w:rFonts w:ascii="Times New Roman" w:eastAsia="Calibri" w:hAnsi="Times New Roman" w:cs="Times New Roman"/>
          <w:sz w:val="24"/>
          <w:szCs w:val="24"/>
        </w:rPr>
        <w:t>CE</w:t>
      </w:r>
      <w:r w:rsidR="00C102D3" w:rsidRPr="0092482A">
        <w:rPr>
          <w:rFonts w:ascii="Times New Roman" w:eastAsia="Calibri" w:hAnsi="Times New Roman" w:cs="Times New Roman"/>
          <w:sz w:val="24"/>
          <w:szCs w:val="24"/>
        </w:rPr>
        <w:t xml:space="preserve">; </w:t>
      </w:r>
      <w:r w:rsidR="00C102D3">
        <w:rPr>
          <w:rFonts w:ascii="Times New Roman" w:eastAsia="Calibri" w:hAnsi="Times New Roman" w:cs="Times New Roman"/>
          <w:sz w:val="24"/>
          <w:szCs w:val="24"/>
        </w:rPr>
        <w:t>2015</w:t>
      </w:r>
      <w:r w:rsidR="00C102D3" w:rsidRPr="0092482A">
        <w:rPr>
          <w:rFonts w:ascii="Times New Roman" w:eastAsia="Calibri" w:hAnsi="Times New Roman" w:cs="Times New Roman"/>
          <w:sz w:val="24"/>
          <w:szCs w:val="24"/>
        </w:rPr>
        <w:t>–20</w:t>
      </w:r>
      <w:r w:rsidR="00C102D3">
        <w:rPr>
          <w:rFonts w:ascii="Times New Roman" w:eastAsia="Calibri" w:hAnsi="Times New Roman" w:cs="Times New Roman"/>
          <w:sz w:val="24"/>
          <w:szCs w:val="24"/>
        </w:rPr>
        <w:t>17</w:t>
      </w:r>
      <w:r w:rsidR="00C102D3" w:rsidRPr="0092482A">
        <w:rPr>
          <w:rFonts w:ascii="Times New Roman" w:eastAsia="Calibri" w:hAnsi="Times New Roman" w:cs="Times New Roman"/>
          <w:sz w:val="24"/>
          <w:szCs w:val="24"/>
        </w:rPr>
        <w:t xml:space="preserve">), Brazil. </w:t>
      </w:r>
    </w:p>
    <w:p w14:paraId="7448C20C" w14:textId="77777777" w:rsidR="005165B2" w:rsidRPr="005165B2" w:rsidRDefault="005165B2" w:rsidP="005165B2">
      <w:pPr>
        <w:spacing w:after="0" w:line="480" w:lineRule="auto"/>
        <w:rPr>
          <w:rStyle w:val="CommentReference"/>
          <w:sz w:val="20"/>
          <w:szCs w:val="20"/>
        </w:rPr>
      </w:pPr>
    </w:p>
    <w:tbl>
      <w:tblPr>
        <w:tblW w:w="2501" w:type="pct"/>
        <w:tblBorders>
          <w:top w:val="single" w:sz="2" w:space="0" w:color="auto"/>
          <w:bottom w:val="single" w:sz="2" w:space="0" w:color="auto"/>
          <w:insideH w:val="single" w:sz="2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2"/>
        <w:gridCol w:w="853"/>
        <w:gridCol w:w="567"/>
        <w:gridCol w:w="709"/>
        <w:gridCol w:w="426"/>
      </w:tblGrid>
      <w:tr w:rsidR="005165B2" w:rsidRPr="005165B2" w14:paraId="3D905F8E" w14:textId="77777777" w:rsidTr="006A26B2">
        <w:trPr>
          <w:trHeight w:val="240"/>
        </w:trPr>
        <w:tc>
          <w:tcPr>
            <w:tcW w:w="3124" w:type="pct"/>
            <w:gridSpan w:val="2"/>
            <w:shd w:val="clear" w:color="auto" w:fill="auto"/>
            <w:noWrap/>
            <w:vAlign w:val="center"/>
            <w:hideMark/>
          </w:tcPr>
          <w:p w14:paraId="26494BA9" w14:textId="77777777" w:rsidR="005165B2" w:rsidRPr="005165B2" w:rsidRDefault="005165B2" w:rsidP="00D303F0">
            <w:pPr>
              <w:spacing w:after="0" w:line="48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Parameter</w:t>
            </w:r>
          </w:p>
        </w:tc>
        <w:tc>
          <w:tcPr>
            <w:tcW w:w="625" w:type="pct"/>
            <w:shd w:val="clear" w:color="auto" w:fill="auto"/>
            <w:noWrap/>
            <w:vAlign w:val="center"/>
            <w:hideMark/>
          </w:tcPr>
          <w:p w14:paraId="64E84B43" w14:textId="77777777" w:rsidR="005165B2" w:rsidRPr="005165B2" w:rsidRDefault="005165B2" w:rsidP="00D303F0">
            <w:pPr>
              <w:spacing w:after="0" w:line="480" w:lineRule="auto"/>
              <w:rPr>
                <w:rFonts w:ascii="Times New Roman" w:hAnsi="Times New Roman"/>
                <w:sz w:val="20"/>
                <w:szCs w:val="20"/>
              </w:rPr>
            </w:pPr>
            <w:r w:rsidRPr="002E37B3">
              <w:rPr>
                <w:rFonts w:ascii="Times New Roman" w:eastAsia="Calibri" w:hAnsi="Times New Roman" w:cs="Times New Roman"/>
                <w:bCs/>
                <w:i/>
                <w:color w:val="000000"/>
                <w:sz w:val="20"/>
                <w:szCs w:val="20"/>
              </w:rPr>
              <w:t>n</w:t>
            </w:r>
          </w:p>
        </w:tc>
        <w:tc>
          <w:tcPr>
            <w:tcW w:w="781" w:type="pct"/>
            <w:shd w:val="clear" w:color="auto" w:fill="auto"/>
            <w:noWrap/>
            <w:vAlign w:val="center"/>
            <w:hideMark/>
          </w:tcPr>
          <w:p w14:paraId="3E9C445F" w14:textId="77777777" w:rsidR="005165B2" w:rsidRPr="005165B2" w:rsidRDefault="005165B2" w:rsidP="00D303F0">
            <w:pPr>
              <w:spacing w:after="0" w:line="480" w:lineRule="auto"/>
              <w:rPr>
                <w:rFonts w:ascii="Times New Roman" w:hAnsi="Times New Roman"/>
                <w:sz w:val="20"/>
                <w:szCs w:val="20"/>
              </w:rPr>
            </w:pPr>
            <w:r w:rsidRPr="002E37B3"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  <w:t>Mean</w:t>
            </w:r>
          </w:p>
        </w:tc>
        <w:tc>
          <w:tcPr>
            <w:tcW w:w="469" w:type="pct"/>
            <w:shd w:val="clear" w:color="auto" w:fill="auto"/>
            <w:noWrap/>
            <w:vAlign w:val="center"/>
            <w:hideMark/>
          </w:tcPr>
          <w:p w14:paraId="0BF7D418" w14:textId="77777777" w:rsidR="005165B2" w:rsidRPr="005165B2" w:rsidRDefault="005165B2" w:rsidP="00D303F0">
            <w:pPr>
              <w:spacing w:after="0" w:line="480" w:lineRule="auto"/>
              <w:rPr>
                <w:rFonts w:ascii="Times New Roman" w:hAnsi="Times New Roman"/>
                <w:sz w:val="20"/>
                <w:szCs w:val="20"/>
              </w:rPr>
            </w:pPr>
            <w:r w:rsidRPr="002E37B3"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  <w:t>SD</w:t>
            </w:r>
          </w:p>
        </w:tc>
      </w:tr>
      <w:tr w:rsidR="005165B2" w:rsidRPr="0050182D" w14:paraId="01AB5CCC" w14:textId="77777777" w:rsidTr="006A26B2">
        <w:trPr>
          <w:trHeight w:val="240"/>
        </w:trPr>
        <w:tc>
          <w:tcPr>
            <w:tcW w:w="2184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66AEA552" w14:textId="77777777" w:rsidR="005165B2" w:rsidRPr="0050182D" w:rsidRDefault="005165B2" w:rsidP="00D303F0">
            <w:pPr>
              <w:spacing w:after="0" w:line="480" w:lineRule="auto"/>
              <w:rPr>
                <w:rFonts w:ascii="Times New Roman" w:hAnsi="Times New Roman"/>
                <w:sz w:val="18"/>
                <w:szCs w:val="18"/>
              </w:rPr>
            </w:pPr>
            <w:r w:rsidRPr="0050182D">
              <w:rPr>
                <w:rFonts w:ascii="Times New Roman" w:hAnsi="Times New Roman"/>
                <w:sz w:val="18"/>
                <w:szCs w:val="18"/>
              </w:rPr>
              <w:t>Cardiac Rate</w:t>
            </w:r>
          </w:p>
        </w:tc>
        <w:tc>
          <w:tcPr>
            <w:tcW w:w="940" w:type="pct"/>
            <w:tcBorders>
              <w:bottom w:val="nil"/>
            </w:tcBorders>
            <w:vAlign w:val="center"/>
          </w:tcPr>
          <w:p w14:paraId="550939B7" w14:textId="77777777" w:rsidR="005165B2" w:rsidRPr="0050182D" w:rsidRDefault="005165B2" w:rsidP="00D303F0">
            <w:pPr>
              <w:spacing w:after="0" w:line="480" w:lineRule="auto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50182D">
              <w:rPr>
                <w:rFonts w:ascii="Times New Roman" w:eastAsia="Times New Roman" w:hAnsi="Times New Roman"/>
                <w:sz w:val="18"/>
                <w:szCs w:val="18"/>
              </w:rPr>
              <w:t>(bpm)</w:t>
            </w:r>
          </w:p>
        </w:tc>
        <w:tc>
          <w:tcPr>
            <w:tcW w:w="625" w:type="pct"/>
            <w:tcBorders>
              <w:bottom w:val="nil"/>
            </w:tcBorders>
            <w:shd w:val="clear" w:color="auto" w:fill="auto"/>
            <w:noWrap/>
            <w:vAlign w:val="center"/>
          </w:tcPr>
          <w:p w14:paraId="5DF81624" w14:textId="77777777" w:rsidR="005165B2" w:rsidRPr="0050182D" w:rsidRDefault="00A80DB4" w:rsidP="00D303F0">
            <w:pPr>
              <w:spacing w:after="0" w:line="48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33</w:t>
            </w:r>
          </w:p>
        </w:tc>
        <w:tc>
          <w:tcPr>
            <w:tcW w:w="781" w:type="pct"/>
            <w:tcBorders>
              <w:bottom w:val="nil"/>
            </w:tcBorders>
            <w:shd w:val="clear" w:color="auto" w:fill="auto"/>
            <w:noWrap/>
            <w:vAlign w:val="center"/>
          </w:tcPr>
          <w:p w14:paraId="11765C2A" w14:textId="77777777" w:rsidR="005165B2" w:rsidRPr="0050182D" w:rsidRDefault="00A80DB4" w:rsidP="00D303F0">
            <w:pPr>
              <w:spacing w:after="0" w:line="48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56</w:t>
            </w:r>
          </w:p>
        </w:tc>
        <w:tc>
          <w:tcPr>
            <w:tcW w:w="469" w:type="pct"/>
            <w:tcBorders>
              <w:bottom w:val="nil"/>
            </w:tcBorders>
            <w:shd w:val="clear" w:color="auto" w:fill="auto"/>
            <w:noWrap/>
            <w:vAlign w:val="center"/>
          </w:tcPr>
          <w:p w14:paraId="04BA7F1E" w14:textId="77777777" w:rsidR="005165B2" w:rsidRPr="0050182D" w:rsidRDefault="00A80DB4" w:rsidP="00D303F0">
            <w:pPr>
              <w:spacing w:after="0" w:line="48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15</w:t>
            </w:r>
          </w:p>
        </w:tc>
      </w:tr>
      <w:tr w:rsidR="005165B2" w:rsidRPr="0050182D" w14:paraId="7356DC29" w14:textId="77777777" w:rsidTr="006A26B2">
        <w:trPr>
          <w:trHeight w:val="240"/>
        </w:trPr>
        <w:tc>
          <w:tcPr>
            <w:tcW w:w="218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613A8BF" w14:textId="77777777" w:rsidR="005165B2" w:rsidRPr="0050182D" w:rsidRDefault="005165B2" w:rsidP="00D303F0">
            <w:pPr>
              <w:spacing w:after="0" w:line="480" w:lineRule="auto"/>
              <w:rPr>
                <w:rFonts w:ascii="Times New Roman" w:hAnsi="Times New Roman"/>
                <w:sz w:val="18"/>
                <w:szCs w:val="18"/>
              </w:rPr>
            </w:pPr>
            <w:r w:rsidRPr="0050182D">
              <w:rPr>
                <w:rFonts w:ascii="Times New Roman" w:hAnsi="Times New Roman"/>
                <w:sz w:val="18"/>
                <w:szCs w:val="18"/>
              </w:rPr>
              <w:t>Respiratory Rate</w:t>
            </w:r>
          </w:p>
        </w:tc>
        <w:tc>
          <w:tcPr>
            <w:tcW w:w="940" w:type="pct"/>
            <w:tcBorders>
              <w:top w:val="nil"/>
              <w:bottom w:val="nil"/>
            </w:tcBorders>
            <w:vAlign w:val="center"/>
          </w:tcPr>
          <w:p w14:paraId="5B3D686D" w14:textId="77777777" w:rsidR="005165B2" w:rsidRPr="0050182D" w:rsidRDefault="005165B2" w:rsidP="00D303F0">
            <w:pPr>
              <w:spacing w:after="0" w:line="480" w:lineRule="auto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50182D">
              <w:rPr>
                <w:rFonts w:ascii="Times New Roman" w:eastAsia="Times New Roman" w:hAnsi="Times New Roman"/>
                <w:sz w:val="18"/>
                <w:szCs w:val="18"/>
              </w:rPr>
              <w:t>(bpm)</w:t>
            </w:r>
          </w:p>
        </w:tc>
        <w:tc>
          <w:tcPr>
            <w:tcW w:w="6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5DDC018D" w14:textId="77777777" w:rsidR="005165B2" w:rsidRPr="0050182D" w:rsidRDefault="00A80DB4" w:rsidP="00D303F0">
            <w:pPr>
              <w:spacing w:after="0" w:line="48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33</w:t>
            </w:r>
          </w:p>
        </w:tc>
        <w:tc>
          <w:tcPr>
            <w:tcW w:w="78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5C3463E6" w14:textId="77777777" w:rsidR="005165B2" w:rsidRPr="0050182D" w:rsidRDefault="00A80DB4" w:rsidP="00D303F0">
            <w:pPr>
              <w:spacing w:after="0" w:line="48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23</w:t>
            </w:r>
          </w:p>
        </w:tc>
        <w:tc>
          <w:tcPr>
            <w:tcW w:w="46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60E95B0D" w14:textId="77777777" w:rsidR="005165B2" w:rsidRPr="0050182D" w:rsidRDefault="00A80DB4" w:rsidP="00D303F0">
            <w:pPr>
              <w:spacing w:after="0" w:line="48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10</w:t>
            </w:r>
          </w:p>
        </w:tc>
      </w:tr>
      <w:tr w:rsidR="005165B2" w:rsidRPr="0050182D" w14:paraId="396B2948" w14:textId="77777777" w:rsidTr="006A26B2">
        <w:trPr>
          <w:trHeight w:val="240"/>
        </w:trPr>
        <w:tc>
          <w:tcPr>
            <w:tcW w:w="218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648F3F3" w14:textId="77777777" w:rsidR="005165B2" w:rsidRPr="0050182D" w:rsidRDefault="005165B2" w:rsidP="00D303F0">
            <w:pPr>
              <w:spacing w:after="0" w:line="480" w:lineRule="auto"/>
              <w:rPr>
                <w:rFonts w:ascii="Times New Roman" w:hAnsi="Times New Roman"/>
                <w:sz w:val="18"/>
                <w:szCs w:val="18"/>
              </w:rPr>
            </w:pPr>
            <w:r w:rsidRPr="0050182D">
              <w:rPr>
                <w:rFonts w:ascii="Times New Roman" w:hAnsi="Times New Roman"/>
                <w:sz w:val="18"/>
                <w:szCs w:val="18"/>
              </w:rPr>
              <w:t>Blood Oxygen Saturation</w:t>
            </w:r>
          </w:p>
        </w:tc>
        <w:tc>
          <w:tcPr>
            <w:tcW w:w="940" w:type="pct"/>
            <w:tcBorders>
              <w:top w:val="nil"/>
              <w:bottom w:val="nil"/>
            </w:tcBorders>
            <w:vAlign w:val="center"/>
          </w:tcPr>
          <w:p w14:paraId="17C39037" w14:textId="77777777" w:rsidR="005165B2" w:rsidRPr="0050182D" w:rsidRDefault="005165B2" w:rsidP="00D303F0">
            <w:pPr>
              <w:spacing w:after="0" w:line="480" w:lineRule="auto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50182D">
              <w:rPr>
                <w:rFonts w:ascii="Times New Roman" w:eastAsia="Times New Roman" w:hAnsi="Times New Roman"/>
                <w:sz w:val="18"/>
                <w:szCs w:val="18"/>
              </w:rPr>
              <w:t>(%)</w:t>
            </w:r>
          </w:p>
        </w:tc>
        <w:tc>
          <w:tcPr>
            <w:tcW w:w="6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448046C7" w14:textId="77777777" w:rsidR="005165B2" w:rsidRPr="0050182D" w:rsidRDefault="00A80DB4" w:rsidP="00D303F0">
            <w:pPr>
              <w:spacing w:after="0" w:line="48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32</w:t>
            </w:r>
          </w:p>
        </w:tc>
        <w:tc>
          <w:tcPr>
            <w:tcW w:w="78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08280DFF" w14:textId="77777777" w:rsidR="005165B2" w:rsidRPr="0050182D" w:rsidRDefault="00A80DB4" w:rsidP="00D303F0">
            <w:pPr>
              <w:spacing w:after="0" w:line="48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90</w:t>
            </w:r>
          </w:p>
        </w:tc>
        <w:tc>
          <w:tcPr>
            <w:tcW w:w="46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03ADB0FA" w14:textId="77777777" w:rsidR="005165B2" w:rsidRPr="0050182D" w:rsidRDefault="00A80DB4" w:rsidP="00D303F0">
            <w:pPr>
              <w:spacing w:after="0" w:line="48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8</w:t>
            </w:r>
          </w:p>
        </w:tc>
      </w:tr>
      <w:tr w:rsidR="005165B2" w:rsidRPr="0050182D" w14:paraId="2E5B586E" w14:textId="77777777" w:rsidTr="006A26B2">
        <w:trPr>
          <w:trHeight w:val="240"/>
        </w:trPr>
        <w:tc>
          <w:tcPr>
            <w:tcW w:w="218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F1B8D6A" w14:textId="77777777" w:rsidR="005165B2" w:rsidRPr="0050182D" w:rsidRDefault="005165B2" w:rsidP="00D303F0">
            <w:pPr>
              <w:spacing w:after="0" w:line="480" w:lineRule="auto"/>
              <w:rPr>
                <w:rFonts w:ascii="Times New Roman" w:hAnsi="Times New Roman"/>
                <w:sz w:val="18"/>
                <w:szCs w:val="18"/>
              </w:rPr>
            </w:pPr>
            <w:r w:rsidRPr="0050182D">
              <w:rPr>
                <w:rFonts w:ascii="Times New Roman" w:hAnsi="Times New Roman"/>
                <w:sz w:val="18"/>
                <w:szCs w:val="18"/>
              </w:rPr>
              <w:t>Body Temperature</w:t>
            </w:r>
          </w:p>
        </w:tc>
        <w:tc>
          <w:tcPr>
            <w:tcW w:w="940" w:type="pct"/>
            <w:tcBorders>
              <w:top w:val="nil"/>
              <w:bottom w:val="nil"/>
            </w:tcBorders>
            <w:vAlign w:val="center"/>
          </w:tcPr>
          <w:p w14:paraId="3F0D08AE" w14:textId="77777777" w:rsidR="005165B2" w:rsidRPr="0050182D" w:rsidRDefault="005165B2" w:rsidP="00D303F0">
            <w:pPr>
              <w:spacing w:after="0" w:line="480" w:lineRule="auto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50182D">
              <w:rPr>
                <w:rFonts w:ascii="Times New Roman" w:eastAsia="Times New Roman" w:hAnsi="Times New Roman"/>
                <w:sz w:val="18"/>
                <w:szCs w:val="18"/>
              </w:rPr>
              <w:t>(</w:t>
            </w:r>
            <w:proofErr w:type="spellStart"/>
            <w:r w:rsidRPr="0050182D">
              <w:rPr>
                <w:rFonts w:ascii="Times New Roman" w:eastAsia="Times New Roman" w:hAnsi="Times New Roman"/>
                <w:sz w:val="18"/>
                <w:szCs w:val="18"/>
                <w:vertAlign w:val="superscript"/>
              </w:rPr>
              <w:t>o</w:t>
            </w:r>
            <w:r w:rsidRPr="0050182D">
              <w:rPr>
                <w:rFonts w:ascii="Times New Roman" w:eastAsia="Times New Roman" w:hAnsi="Times New Roman"/>
                <w:sz w:val="18"/>
                <w:szCs w:val="18"/>
              </w:rPr>
              <w:t>C</w:t>
            </w:r>
            <w:proofErr w:type="spellEnd"/>
            <w:r w:rsidRPr="0050182D">
              <w:rPr>
                <w:rFonts w:ascii="Times New Roman" w:eastAsia="Times New Roman" w:hAnsi="Times New Roman"/>
                <w:sz w:val="18"/>
                <w:szCs w:val="18"/>
              </w:rPr>
              <w:t>)</w:t>
            </w:r>
          </w:p>
        </w:tc>
        <w:tc>
          <w:tcPr>
            <w:tcW w:w="6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7212C7A3" w14:textId="77777777" w:rsidR="005165B2" w:rsidRPr="0050182D" w:rsidRDefault="006A26B2" w:rsidP="00D303F0">
            <w:pPr>
              <w:spacing w:after="0" w:line="48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32</w:t>
            </w:r>
          </w:p>
        </w:tc>
        <w:tc>
          <w:tcPr>
            <w:tcW w:w="78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55819C8B" w14:textId="77777777" w:rsidR="005165B2" w:rsidRPr="0050182D" w:rsidRDefault="006A26B2" w:rsidP="00D303F0">
            <w:pPr>
              <w:spacing w:after="0" w:line="48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36.4</w:t>
            </w:r>
          </w:p>
        </w:tc>
        <w:tc>
          <w:tcPr>
            <w:tcW w:w="46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685F62BA" w14:textId="77777777" w:rsidR="005165B2" w:rsidRPr="0050182D" w:rsidRDefault="006A26B2" w:rsidP="00D303F0">
            <w:pPr>
              <w:spacing w:after="0" w:line="48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0.9</w:t>
            </w:r>
          </w:p>
        </w:tc>
      </w:tr>
      <w:tr w:rsidR="006A26B2" w:rsidRPr="0050182D" w14:paraId="06941146" w14:textId="77777777" w:rsidTr="006A26B2">
        <w:trPr>
          <w:trHeight w:val="240"/>
        </w:trPr>
        <w:tc>
          <w:tcPr>
            <w:tcW w:w="2184" w:type="pct"/>
            <w:tcBorders>
              <w:top w:val="nil"/>
            </w:tcBorders>
            <w:shd w:val="clear" w:color="auto" w:fill="auto"/>
            <w:noWrap/>
            <w:vAlign w:val="center"/>
          </w:tcPr>
          <w:p w14:paraId="015C4C28" w14:textId="77777777" w:rsidR="006A26B2" w:rsidRPr="0050182D" w:rsidRDefault="006A26B2" w:rsidP="00D303F0">
            <w:pPr>
              <w:spacing w:after="0" w:line="48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</w:t>
            </w:r>
            <w:r w:rsidRPr="006A26B2">
              <w:rPr>
                <w:rFonts w:ascii="Times New Roman" w:hAnsi="Times New Roman"/>
                <w:sz w:val="18"/>
                <w:szCs w:val="18"/>
              </w:rPr>
              <w:t xml:space="preserve">ystolic </w:t>
            </w:r>
            <w:r>
              <w:rPr>
                <w:rFonts w:ascii="Times New Roman" w:hAnsi="Times New Roman"/>
                <w:sz w:val="18"/>
                <w:szCs w:val="18"/>
              </w:rPr>
              <w:t>B</w:t>
            </w:r>
            <w:r w:rsidRPr="006A26B2">
              <w:rPr>
                <w:rFonts w:ascii="Times New Roman" w:hAnsi="Times New Roman"/>
                <w:sz w:val="18"/>
                <w:szCs w:val="18"/>
              </w:rPr>
              <w:t xml:space="preserve">lood </w:t>
            </w:r>
            <w:r>
              <w:rPr>
                <w:rFonts w:ascii="Times New Roman" w:hAnsi="Times New Roman"/>
                <w:sz w:val="18"/>
                <w:szCs w:val="18"/>
              </w:rPr>
              <w:t>P</w:t>
            </w:r>
            <w:r w:rsidRPr="006A26B2">
              <w:rPr>
                <w:rFonts w:ascii="Times New Roman" w:hAnsi="Times New Roman"/>
                <w:sz w:val="18"/>
                <w:szCs w:val="18"/>
              </w:rPr>
              <w:t>ressure</w:t>
            </w:r>
          </w:p>
        </w:tc>
        <w:tc>
          <w:tcPr>
            <w:tcW w:w="940" w:type="pct"/>
            <w:tcBorders>
              <w:top w:val="nil"/>
            </w:tcBorders>
            <w:vAlign w:val="center"/>
          </w:tcPr>
          <w:p w14:paraId="4CE245FD" w14:textId="77777777" w:rsidR="006A26B2" w:rsidRPr="0050182D" w:rsidRDefault="006A26B2" w:rsidP="00D303F0">
            <w:pPr>
              <w:spacing w:after="0" w:line="480" w:lineRule="auto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6A26B2">
              <w:rPr>
                <w:rFonts w:ascii="Times New Roman" w:eastAsia="Times New Roman" w:hAnsi="Times New Roman"/>
                <w:sz w:val="18"/>
                <w:szCs w:val="18"/>
              </w:rPr>
              <w:t>(mmHg)</w:t>
            </w:r>
          </w:p>
        </w:tc>
        <w:tc>
          <w:tcPr>
            <w:tcW w:w="625" w:type="pct"/>
            <w:tcBorders>
              <w:top w:val="nil"/>
            </w:tcBorders>
            <w:shd w:val="clear" w:color="auto" w:fill="auto"/>
            <w:noWrap/>
            <w:vAlign w:val="center"/>
          </w:tcPr>
          <w:p w14:paraId="1FA3E23D" w14:textId="77777777" w:rsidR="006A26B2" w:rsidRPr="0050182D" w:rsidRDefault="006A26B2" w:rsidP="00D303F0">
            <w:pPr>
              <w:spacing w:after="0" w:line="48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7</w:t>
            </w:r>
          </w:p>
        </w:tc>
        <w:tc>
          <w:tcPr>
            <w:tcW w:w="781" w:type="pct"/>
            <w:tcBorders>
              <w:top w:val="nil"/>
            </w:tcBorders>
            <w:shd w:val="clear" w:color="auto" w:fill="auto"/>
            <w:noWrap/>
            <w:vAlign w:val="center"/>
          </w:tcPr>
          <w:p w14:paraId="6D2B0F9B" w14:textId="77777777" w:rsidR="006A26B2" w:rsidRPr="0050182D" w:rsidRDefault="006A26B2" w:rsidP="00D303F0">
            <w:pPr>
              <w:spacing w:after="0" w:line="48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104</w:t>
            </w:r>
          </w:p>
        </w:tc>
        <w:tc>
          <w:tcPr>
            <w:tcW w:w="469" w:type="pct"/>
            <w:tcBorders>
              <w:top w:val="nil"/>
            </w:tcBorders>
            <w:shd w:val="clear" w:color="auto" w:fill="auto"/>
            <w:noWrap/>
            <w:vAlign w:val="center"/>
          </w:tcPr>
          <w:p w14:paraId="28029828" w14:textId="77777777" w:rsidR="006A26B2" w:rsidRPr="0050182D" w:rsidRDefault="006A26B2" w:rsidP="00D303F0">
            <w:pPr>
              <w:spacing w:after="0" w:line="48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12</w:t>
            </w:r>
          </w:p>
        </w:tc>
      </w:tr>
    </w:tbl>
    <w:p w14:paraId="79675CA1" w14:textId="77777777" w:rsidR="005165B2" w:rsidRPr="0050182D" w:rsidRDefault="005165B2" w:rsidP="005165B2">
      <w:pPr>
        <w:widowControl w:val="0"/>
        <w:adjustRightInd w:val="0"/>
        <w:spacing w:after="0" w:line="480" w:lineRule="auto"/>
        <w:textAlignment w:val="baseline"/>
        <w:rPr>
          <w:rFonts w:ascii="Times New Roman" w:eastAsia="Times New Roman" w:hAnsi="Times New Roman"/>
          <w:sz w:val="16"/>
          <w:szCs w:val="16"/>
        </w:rPr>
      </w:pPr>
      <w:r w:rsidRPr="0050182D">
        <w:rPr>
          <w:rFonts w:ascii="Times New Roman" w:eastAsia="Times New Roman" w:hAnsi="Times New Roman"/>
          <w:sz w:val="16"/>
          <w:szCs w:val="16"/>
        </w:rPr>
        <w:t>SD = standard deviation</w:t>
      </w:r>
    </w:p>
    <w:p w14:paraId="0D598128" w14:textId="77777777" w:rsidR="005165B2" w:rsidRDefault="005165B2" w:rsidP="005165B2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br w:type="page"/>
      </w:r>
    </w:p>
    <w:p w14:paraId="3DBC87F7" w14:textId="77777777" w:rsidR="00C102D3" w:rsidRDefault="00C102D3" w:rsidP="00C102D3">
      <w:pPr>
        <w:spacing w:after="0" w:line="480" w:lineRule="auto"/>
        <w:rPr>
          <w:rFonts w:ascii="Times New Roman" w:eastAsia="Calibri" w:hAnsi="Times New Roman" w:cs="Times New Roman"/>
          <w:sz w:val="24"/>
          <w:szCs w:val="24"/>
        </w:rPr>
      </w:pPr>
      <w:r w:rsidRPr="00F11135">
        <w:rPr>
          <w:rFonts w:ascii="Times New Roman" w:eastAsia="Times New Roman" w:hAnsi="Times New Roman"/>
          <w:b/>
          <w:sz w:val="24"/>
          <w:szCs w:val="24"/>
        </w:rPr>
        <w:lastRenderedPageBreak/>
        <w:t xml:space="preserve">Table </w:t>
      </w:r>
      <w:r w:rsidR="00511A74">
        <w:rPr>
          <w:rFonts w:ascii="Times New Roman" w:eastAsia="Times New Roman" w:hAnsi="Times New Roman"/>
          <w:b/>
          <w:sz w:val="24"/>
          <w:szCs w:val="24"/>
        </w:rPr>
        <w:t>3</w:t>
      </w:r>
      <w:r w:rsidRPr="00F11135">
        <w:rPr>
          <w:rFonts w:ascii="Times New Roman" w:eastAsia="Times New Roman" w:hAnsi="Times New Roman"/>
          <w:b/>
          <w:sz w:val="24"/>
          <w:szCs w:val="24"/>
        </w:rPr>
        <w:t xml:space="preserve">. </w:t>
      </w:r>
      <w:r w:rsidRPr="00F11135">
        <w:rPr>
          <w:rFonts w:ascii="Times New Roman" w:eastAsia="Times New Roman" w:hAnsi="Times New Roman"/>
          <w:sz w:val="24"/>
          <w:szCs w:val="24"/>
        </w:rPr>
        <w:t xml:space="preserve">Estimated body mass </w:t>
      </w:r>
      <w:r w:rsidR="00906A90">
        <w:rPr>
          <w:rFonts w:ascii="Times New Roman" w:eastAsia="Times New Roman" w:hAnsi="Times New Roman"/>
          <w:sz w:val="24"/>
          <w:szCs w:val="24"/>
        </w:rPr>
        <w:t xml:space="preserve">(kg) </w:t>
      </w:r>
      <w:r w:rsidRPr="00F11135">
        <w:rPr>
          <w:rFonts w:ascii="Times New Roman" w:eastAsia="Times New Roman" w:hAnsi="Times New Roman"/>
          <w:sz w:val="24"/>
          <w:szCs w:val="24"/>
        </w:rPr>
        <w:t xml:space="preserve">of wild lowland tapirs </w:t>
      </w:r>
      <w:r w:rsidRPr="0092482A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r w:rsidRPr="0092482A">
        <w:rPr>
          <w:rFonts w:ascii="Times New Roman" w:eastAsia="Calibri" w:hAnsi="Times New Roman" w:cs="Times New Roman"/>
          <w:i/>
          <w:sz w:val="24"/>
          <w:szCs w:val="24"/>
        </w:rPr>
        <w:t>Tapirus</w:t>
      </w:r>
      <w:proofErr w:type="spellEnd"/>
      <w:r w:rsidRPr="0092482A">
        <w:rPr>
          <w:rFonts w:ascii="Times New Roman" w:eastAsia="Calibri" w:hAnsi="Times New Roman" w:cs="Times New Roman"/>
          <w:i/>
          <w:sz w:val="24"/>
          <w:szCs w:val="24"/>
        </w:rPr>
        <w:t xml:space="preserve"> </w:t>
      </w:r>
      <w:proofErr w:type="spellStart"/>
      <w:r w:rsidRPr="0092482A">
        <w:rPr>
          <w:rFonts w:ascii="Times New Roman" w:eastAsia="Calibri" w:hAnsi="Times New Roman" w:cs="Times New Roman"/>
          <w:i/>
          <w:sz w:val="24"/>
          <w:szCs w:val="24"/>
        </w:rPr>
        <w:t>terrestris</w:t>
      </w:r>
      <w:proofErr w:type="spellEnd"/>
      <w:r w:rsidRPr="0092482A">
        <w:rPr>
          <w:rFonts w:ascii="Times New Roman" w:eastAsia="Calibri" w:hAnsi="Times New Roman" w:cs="Times New Roman"/>
          <w:sz w:val="24"/>
          <w:szCs w:val="24"/>
        </w:rPr>
        <w:t>)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92482A">
        <w:rPr>
          <w:rFonts w:ascii="Times New Roman" w:eastAsia="Calibri" w:hAnsi="Times New Roman" w:cs="Times New Roman"/>
          <w:sz w:val="24"/>
          <w:szCs w:val="24"/>
        </w:rPr>
        <w:t xml:space="preserve">in the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eastAsia="ar-SA"/>
        </w:rPr>
        <w:t>Cerrado</w:t>
      </w:r>
      <w:proofErr w:type="spellEnd"/>
      <w:r w:rsidRPr="0092482A">
        <w:rPr>
          <w:rFonts w:ascii="Times New Roman" w:eastAsia="Calibri" w:hAnsi="Times New Roman" w:cs="Times New Roman"/>
          <w:sz w:val="24"/>
          <w:szCs w:val="24"/>
        </w:rPr>
        <w:t xml:space="preserve"> (</w:t>
      </w:r>
      <w:r>
        <w:rPr>
          <w:rFonts w:ascii="Times New Roman" w:eastAsia="Calibri" w:hAnsi="Times New Roman" w:cs="Times New Roman"/>
          <w:sz w:val="24"/>
          <w:szCs w:val="24"/>
        </w:rPr>
        <w:t>CE</w:t>
      </w:r>
      <w:r w:rsidRPr="0092482A">
        <w:rPr>
          <w:rFonts w:ascii="Times New Roman" w:eastAsia="Calibri" w:hAnsi="Times New Roman" w:cs="Times New Roman"/>
          <w:sz w:val="24"/>
          <w:szCs w:val="24"/>
        </w:rPr>
        <w:t xml:space="preserve">; </w:t>
      </w:r>
      <w:r>
        <w:rPr>
          <w:rFonts w:ascii="Times New Roman" w:eastAsia="Calibri" w:hAnsi="Times New Roman" w:cs="Times New Roman"/>
          <w:sz w:val="24"/>
          <w:szCs w:val="24"/>
        </w:rPr>
        <w:t>2015</w:t>
      </w:r>
      <w:r w:rsidRPr="0092482A">
        <w:rPr>
          <w:rFonts w:ascii="Times New Roman" w:eastAsia="Calibri" w:hAnsi="Times New Roman" w:cs="Times New Roman"/>
          <w:sz w:val="24"/>
          <w:szCs w:val="24"/>
        </w:rPr>
        <w:t>–20</w:t>
      </w:r>
      <w:r>
        <w:rPr>
          <w:rFonts w:ascii="Times New Roman" w:eastAsia="Calibri" w:hAnsi="Times New Roman" w:cs="Times New Roman"/>
          <w:sz w:val="24"/>
          <w:szCs w:val="24"/>
        </w:rPr>
        <w:t>17</w:t>
      </w:r>
      <w:r w:rsidRPr="0092482A">
        <w:rPr>
          <w:rFonts w:ascii="Times New Roman" w:eastAsia="Calibri" w:hAnsi="Times New Roman" w:cs="Times New Roman"/>
          <w:sz w:val="24"/>
          <w:szCs w:val="24"/>
        </w:rPr>
        <w:t>), Brazil.</w:t>
      </w:r>
    </w:p>
    <w:p w14:paraId="04B8DD8F" w14:textId="77777777" w:rsidR="00C102D3" w:rsidRPr="00F11135" w:rsidRDefault="00C102D3" w:rsidP="00C102D3">
      <w:pPr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</w:p>
    <w:tbl>
      <w:tblPr>
        <w:tblW w:w="0" w:type="auto"/>
        <w:tblBorders>
          <w:top w:val="single" w:sz="2" w:space="0" w:color="auto"/>
          <w:bottom w:val="single" w:sz="2" w:space="0" w:color="auto"/>
          <w:insideH w:val="single" w:sz="2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73"/>
        <w:gridCol w:w="2025"/>
        <w:gridCol w:w="655"/>
        <w:gridCol w:w="709"/>
        <w:gridCol w:w="663"/>
      </w:tblGrid>
      <w:tr w:rsidR="00C102D3" w:rsidRPr="00C102D3" w14:paraId="1DC140A7" w14:textId="77777777" w:rsidTr="00906A90">
        <w:trPr>
          <w:trHeight w:val="240"/>
        </w:trPr>
        <w:tc>
          <w:tcPr>
            <w:tcW w:w="1573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43186DB9" w14:textId="77777777" w:rsidR="00C102D3" w:rsidRPr="00906A90" w:rsidRDefault="00C102D3" w:rsidP="0041658E">
            <w:pPr>
              <w:spacing w:after="0" w:line="48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25" w:type="dxa"/>
            <w:vMerge w:val="restart"/>
            <w:vAlign w:val="bottom"/>
          </w:tcPr>
          <w:p w14:paraId="1B362395" w14:textId="77777777" w:rsidR="00C102D3" w:rsidRPr="00906A90" w:rsidRDefault="00C102D3" w:rsidP="0041658E">
            <w:pPr>
              <w:spacing w:after="0" w:line="480" w:lineRule="auto"/>
              <w:rPr>
                <w:rFonts w:ascii="Times New Roman" w:hAnsi="Times New Roman"/>
                <w:sz w:val="20"/>
                <w:szCs w:val="20"/>
              </w:rPr>
            </w:pPr>
            <w:r w:rsidRPr="00906A90">
              <w:rPr>
                <w:rFonts w:ascii="Times New Roman" w:eastAsia="Times New Roman" w:hAnsi="Times New Roman"/>
                <w:sz w:val="20"/>
                <w:szCs w:val="20"/>
              </w:rPr>
              <w:t>Age Class</w:t>
            </w:r>
          </w:p>
        </w:tc>
        <w:tc>
          <w:tcPr>
            <w:tcW w:w="2027" w:type="dxa"/>
            <w:gridSpan w:val="3"/>
            <w:shd w:val="clear" w:color="auto" w:fill="auto"/>
            <w:noWrap/>
            <w:vAlign w:val="bottom"/>
            <w:hideMark/>
          </w:tcPr>
          <w:p w14:paraId="06FFC8A6" w14:textId="77777777" w:rsidR="00C102D3" w:rsidRPr="00C102D3" w:rsidRDefault="00906A90" w:rsidP="00906A90">
            <w:pPr>
              <w:spacing w:after="0" w:line="480" w:lineRule="auto"/>
              <w:jc w:val="center"/>
              <w:rPr>
                <w:rFonts w:ascii="Times New Roman" w:hAnsi="Times New Roman"/>
                <w:color w:val="FF0000"/>
                <w:sz w:val="20"/>
                <w:szCs w:val="20"/>
              </w:rPr>
            </w:pPr>
            <w:r w:rsidRPr="00906A90">
              <w:rPr>
                <w:rFonts w:ascii="Times New Roman" w:hAnsi="Times New Roman"/>
                <w:sz w:val="20"/>
                <w:szCs w:val="20"/>
              </w:rPr>
              <w:t>CE</w:t>
            </w:r>
          </w:p>
        </w:tc>
      </w:tr>
      <w:tr w:rsidR="006C7E2C" w:rsidRPr="00C102D3" w14:paraId="437128E4" w14:textId="77777777" w:rsidTr="00906A90">
        <w:trPr>
          <w:trHeight w:val="240"/>
        </w:trPr>
        <w:tc>
          <w:tcPr>
            <w:tcW w:w="1573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19DA10ED" w14:textId="77777777" w:rsidR="006C7E2C" w:rsidRPr="00906A90" w:rsidRDefault="006C7E2C" w:rsidP="006C7E2C">
            <w:pPr>
              <w:spacing w:after="0" w:line="480" w:lineRule="auto"/>
              <w:rPr>
                <w:rFonts w:ascii="Times New Roman" w:hAnsi="Times New Roman"/>
                <w:sz w:val="20"/>
                <w:szCs w:val="20"/>
              </w:rPr>
            </w:pPr>
            <w:r w:rsidRPr="00906A90">
              <w:rPr>
                <w:rFonts w:ascii="Times New Roman" w:eastAsia="Times New Roman" w:hAnsi="Times New Roman"/>
                <w:sz w:val="20"/>
                <w:szCs w:val="20"/>
              </w:rPr>
              <w:t>Sex</w:t>
            </w:r>
          </w:p>
        </w:tc>
        <w:tc>
          <w:tcPr>
            <w:tcW w:w="2025" w:type="dxa"/>
            <w:vMerge/>
          </w:tcPr>
          <w:p w14:paraId="5DC807CC" w14:textId="77777777" w:rsidR="006C7E2C" w:rsidRPr="00906A90" w:rsidRDefault="006C7E2C" w:rsidP="006C7E2C">
            <w:pPr>
              <w:spacing w:after="0" w:line="48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55" w:type="dxa"/>
            <w:shd w:val="clear" w:color="auto" w:fill="auto"/>
            <w:noWrap/>
            <w:vAlign w:val="center"/>
            <w:hideMark/>
          </w:tcPr>
          <w:p w14:paraId="5DE003AF" w14:textId="77777777" w:rsidR="006C7E2C" w:rsidRPr="005165B2" w:rsidRDefault="006C7E2C" w:rsidP="006C7E2C">
            <w:pPr>
              <w:spacing w:after="0" w:line="480" w:lineRule="auto"/>
              <w:rPr>
                <w:rFonts w:ascii="Times New Roman" w:hAnsi="Times New Roman"/>
                <w:sz w:val="20"/>
                <w:szCs w:val="20"/>
              </w:rPr>
            </w:pPr>
            <w:r w:rsidRPr="002E37B3">
              <w:rPr>
                <w:rFonts w:ascii="Times New Roman" w:eastAsia="Calibri" w:hAnsi="Times New Roman" w:cs="Times New Roman"/>
                <w:bCs/>
                <w:i/>
                <w:color w:val="000000"/>
                <w:sz w:val="20"/>
                <w:szCs w:val="20"/>
              </w:rPr>
              <w:t>n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75FA43F6" w14:textId="77777777" w:rsidR="006C7E2C" w:rsidRPr="005165B2" w:rsidRDefault="006C7E2C" w:rsidP="006C7E2C">
            <w:pPr>
              <w:spacing w:after="0" w:line="480" w:lineRule="auto"/>
              <w:rPr>
                <w:rFonts w:ascii="Times New Roman" w:hAnsi="Times New Roman"/>
                <w:sz w:val="20"/>
                <w:szCs w:val="20"/>
              </w:rPr>
            </w:pPr>
            <w:r w:rsidRPr="002E37B3"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  <w:t>Mean</w:t>
            </w:r>
          </w:p>
        </w:tc>
        <w:tc>
          <w:tcPr>
            <w:tcW w:w="663" w:type="dxa"/>
            <w:shd w:val="clear" w:color="auto" w:fill="auto"/>
            <w:noWrap/>
            <w:vAlign w:val="center"/>
            <w:hideMark/>
          </w:tcPr>
          <w:p w14:paraId="1D0E2A15" w14:textId="77777777" w:rsidR="006C7E2C" w:rsidRPr="005165B2" w:rsidRDefault="006C7E2C" w:rsidP="006C7E2C">
            <w:pPr>
              <w:spacing w:after="0" w:line="480" w:lineRule="auto"/>
              <w:rPr>
                <w:rFonts w:ascii="Times New Roman" w:hAnsi="Times New Roman"/>
                <w:sz w:val="20"/>
                <w:szCs w:val="20"/>
              </w:rPr>
            </w:pPr>
            <w:r w:rsidRPr="002E37B3"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  <w:t>SD</w:t>
            </w:r>
          </w:p>
        </w:tc>
      </w:tr>
      <w:tr w:rsidR="00906A90" w:rsidRPr="00906A90" w14:paraId="37D89A40" w14:textId="77777777" w:rsidTr="00906A90">
        <w:trPr>
          <w:trHeight w:val="240"/>
        </w:trPr>
        <w:tc>
          <w:tcPr>
            <w:tcW w:w="1573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673A94AF" w14:textId="77777777" w:rsidR="00C102D3" w:rsidRPr="00906A90" w:rsidRDefault="00C102D3" w:rsidP="0041658E">
            <w:pPr>
              <w:spacing w:after="0" w:line="480" w:lineRule="auto"/>
              <w:rPr>
                <w:rFonts w:ascii="Times New Roman" w:hAnsi="Times New Roman"/>
                <w:sz w:val="18"/>
                <w:szCs w:val="18"/>
              </w:rPr>
            </w:pPr>
            <w:r w:rsidRPr="00906A90">
              <w:rPr>
                <w:rFonts w:ascii="Times New Roman" w:hAnsi="Times New Roman"/>
                <w:sz w:val="18"/>
                <w:szCs w:val="18"/>
              </w:rPr>
              <w:t>Female</w:t>
            </w:r>
          </w:p>
        </w:tc>
        <w:tc>
          <w:tcPr>
            <w:tcW w:w="2025" w:type="dxa"/>
            <w:tcBorders>
              <w:bottom w:val="nil"/>
            </w:tcBorders>
            <w:vAlign w:val="center"/>
          </w:tcPr>
          <w:p w14:paraId="4D66DFF4" w14:textId="77777777" w:rsidR="00C102D3" w:rsidRPr="00906A90" w:rsidRDefault="00C102D3" w:rsidP="0041658E">
            <w:pPr>
              <w:spacing w:after="0" w:line="480" w:lineRule="auto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906A90">
              <w:rPr>
                <w:rFonts w:ascii="Times New Roman" w:eastAsia="Times New Roman" w:hAnsi="Times New Roman"/>
                <w:sz w:val="18"/>
                <w:szCs w:val="18"/>
              </w:rPr>
              <w:t>Adult</w:t>
            </w:r>
          </w:p>
        </w:tc>
        <w:tc>
          <w:tcPr>
            <w:tcW w:w="655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7EAA806F" w14:textId="77777777" w:rsidR="00C102D3" w:rsidRPr="00906A90" w:rsidRDefault="00906A90" w:rsidP="0041658E">
            <w:pPr>
              <w:spacing w:after="0" w:line="480" w:lineRule="auto"/>
              <w:rPr>
                <w:rFonts w:ascii="Times New Roman" w:hAnsi="Times New Roman"/>
                <w:sz w:val="18"/>
                <w:szCs w:val="18"/>
              </w:rPr>
            </w:pPr>
            <w:r w:rsidRPr="00906A90">
              <w:rPr>
                <w:rFonts w:ascii="Times New Roman" w:hAnsi="Times New Roman"/>
                <w:sz w:val="18"/>
                <w:szCs w:val="18"/>
              </w:rPr>
              <w:t>15</w:t>
            </w:r>
          </w:p>
        </w:tc>
        <w:tc>
          <w:tcPr>
            <w:tcW w:w="709" w:type="dxa"/>
            <w:tcBorders>
              <w:bottom w:val="nil"/>
            </w:tcBorders>
            <w:shd w:val="clear" w:color="auto" w:fill="auto"/>
            <w:noWrap/>
            <w:vAlign w:val="center"/>
          </w:tcPr>
          <w:p w14:paraId="6E0E18A2" w14:textId="77777777" w:rsidR="00C102D3" w:rsidRPr="00906A90" w:rsidRDefault="00906A90" w:rsidP="0041658E">
            <w:pPr>
              <w:spacing w:after="0" w:line="480" w:lineRule="auto"/>
              <w:rPr>
                <w:rFonts w:ascii="Times New Roman" w:hAnsi="Times New Roman"/>
                <w:sz w:val="18"/>
                <w:szCs w:val="18"/>
              </w:rPr>
            </w:pPr>
            <w:r w:rsidRPr="00906A90">
              <w:rPr>
                <w:rFonts w:ascii="Times New Roman" w:hAnsi="Times New Roman"/>
                <w:sz w:val="18"/>
                <w:szCs w:val="18"/>
              </w:rPr>
              <w:t>20</w:t>
            </w:r>
            <w:r w:rsidR="00F9589C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663" w:type="dxa"/>
            <w:tcBorders>
              <w:bottom w:val="nil"/>
            </w:tcBorders>
            <w:shd w:val="clear" w:color="auto" w:fill="auto"/>
            <w:noWrap/>
            <w:vAlign w:val="center"/>
          </w:tcPr>
          <w:p w14:paraId="2DD3F7DD" w14:textId="77777777" w:rsidR="00C102D3" w:rsidRPr="00906A90" w:rsidRDefault="00906A90" w:rsidP="0041658E">
            <w:pPr>
              <w:spacing w:after="0" w:line="480" w:lineRule="auto"/>
              <w:rPr>
                <w:rFonts w:ascii="Times New Roman" w:hAnsi="Times New Roman"/>
                <w:sz w:val="18"/>
                <w:szCs w:val="18"/>
              </w:rPr>
            </w:pPr>
            <w:r w:rsidRPr="00906A90">
              <w:rPr>
                <w:rFonts w:ascii="Times New Roman" w:hAnsi="Times New Roman"/>
                <w:sz w:val="18"/>
                <w:szCs w:val="18"/>
              </w:rPr>
              <w:t>20</w:t>
            </w:r>
          </w:p>
        </w:tc>
      </w:tr>
      <w:tr w:rsidR="00906A90" w:rsidRPr="00906A90" w14:paraId="223D5318" w14:textId="77777777" w:rsidTr="00906A90">
        <w:trPr>
          <w:trHeight w:val="240"/>
        </w:trPr>
        <w:tc>
          <w:tcPr>
            <w:tcW w:w="157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BA24F3D" w14:textId="77777777" w:rsidR="00C102D3" w:rsidRPr="00906A90" w:rsidRDefault="00C102D3" w:rsidP="0041658E">
            <w:pPr>
              <w:spacing w:after="0" w:line="48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025" w:type="dxa"/>
            <w:tcBorders>
              <w:top w:val="nil"/>
              <w:bottom w:val="nil"/>
            </w:tcBorders>
            <w:vAlign w:val="center"/>
          </w:tcPr>
          <w:p w14:paraId="6CC67D4C" w14:textId="77777777" w:rsidR="00C102D3" w:rsidRPr="00906A90" w:rsidRDefault="00C102D3" w:rsidP="0041658E">
            <w:pPr>
              <w:spacing w:after="0" w:line="480" w:lineRule="auto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906A90">
              <w:rPr>
                <w:rFonts w:ascii="Times New Roman" w:eastAsia="Times New Roman" w:hAnsi="Times New Roman"/>
                <w:sz w:val="18"/>
                <w:szCs w:val="18"/>
              </w:rPr>
              <w:t>Sub-adult</w:t>
            </w:r>
          </w:p>
        </w:tc>
        <w:tc>
          <w:tcPr>
            <w:tcW w:w="65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15C1B7E9" w14:textId="77777777" w:rsidR="00C102D3" w:rsidRPr="00906A90" w:rsidRDefault="00906A90" w:rsidP="0041658E">
            <w:pPr>
              <w:spacing w:after="0" w:line="480" w:lineRule="auto"/>
              <w:rPr>
                <w:rFonts w:ascii="Times New Roman" w:hAnsi="Times New Roman"/>
                <w:sz w:val="18"/>
                <w:szCs w:val="18"/>
              </w:rPr>
            </w:pPr>
            <w:r w:rsidRPr="00906A90"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43B91D51" w14:textId="77777777" w:rsidR="00C102D3" w:rsidRPr="00906A90" w:rsidRDefault="00906A90" w:rsidP="0041658E">
            <w:pPr>
              <w:spacing w:after="0" w:line="480" w:lineRule="auto"/>
              <w:rPr>
                <w:rFonts w:ascii="Times New Roman" w:hAnsi="Times New Roman"/>
                <w:sz w:val="18"/>
                <w:szCs w:val="18"/>
              </w:rPr>
            </w:pPr>
            <w:r w:rsidRPr="00906A90">
              <w:rPr>
                <w:rFonts w:ascii="Times New Roman" w:hAnsi="Times New Roman"/>
                <w:sz w:val="18"/>
                <w:szCs w:val="18"/>
              </w:rPr>
              <w:t>180</w:t>
            </w:r>
          </w:p>
        </w:tc>
        <w:tc>
          <w:tcPr>
            <w:tcW w:w="66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2FA684B1" w14:textId="77777777" w:rsidR="00C102D3" w:rsidRPr="00906A90" w:rsidRDefault="00906A90" w:rsidP="0041658E">
            <w:pPr>
              <w:spacing w:after="0" w:line="480" w:lineRule="auto"/>
              <w:rPr>
                <w:rFonts w:ascii="Times New Roman" w:hAnsi="Times New Roman"/>
                <w:sz w:val="18"/>
                <w:szCs w:val="18"/>
              </w:rPr>
            </w:pPr>
            <w:r w:rsidRPr="00906A90">
              <w:rPr>
                <w:rFonts w:ascii="Times New Roman" w:hAnsi="Times New Roman"/>
                <w:sz w:val="18"/>
                <w:szCs w:val="18"/>
              </w:rPr>
              <w:t>0</w:t>
            </w:r>
          </w:p>
        </w:tc>
      </w:tr>
      <w:tr w:rsidR="00906A90" w:rsidRPr="00906A90" w14:paraId="604BD161" w14:textId="77777777" w:rsidTr="00906A90">
        <w:trPr>
          <w:trHeight w:val="240"/>
        </w:trPr>
        <w:tc>
          <w:tcPr>
            <w:tcW w:w="157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5A97C90" w14:textId="77777777" w:rsidR="00C102D3" w:rsidRPr="00906A90" w:rsidRDefault="00C102D3" w:rsidP="0041658E">
            <w:pPr>
              <w:spacing w:after="0" w:line="48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025" w:type="dxa"/>
            <w:tcBorders>
              <w:top w:val="nil"/>
              <w:bottom w:val="nil"/>
            </w:tcBorders>
            <w:vAlign w:val="center"/>
          </w:tcPr>
          <w:p w14:paraId="721C66AB" w14:textId="77777777" w:rsidR="00C102D3" w:rsidRPr="00906A90" w:rsidRDefault="00C102D3" w:rsidP="0041658E">
            <w:pPr>
              <w:spacing w:after="0" w:line="480" w:lineRule="auto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906A90">
              <w:rPr>
                <w:rFonts w:ascii="Times New Roman" w:eastAsia="Times New Roman" w:hAnsi="Times New Roman"/>
                <w:sz w:val="18"/>
                <w:szCs w:val="18"/>
              </w:rPr>
              <w:t>Juvenile</w:t>
            </w:r>
          </w:p>
        </w:tc>
        <w:tc>
          <w:tcPr>
            <w:tcW w:w="65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469B9D77" w14:textId="77777777" w:rsidR="00C102D3" w:rsidRPr="00906A90" w:rsidRDefault="00906A90" w:rsidP="0041658E">
            <w:pPr>
              <w:spacing w:after="0" w:line="480" w:lineRule="auto"/>
              <w:rPr>
                <w:rFonts w:ascii="Times New Roman" w:hAnsi="Times New Roman"/>
                <w:sz w:val="18"/>
                <w:szCs w:val="18"/>
              </w:rPr>
            </w:pPr>
            <w:r w:rsidRPr="00906A90">
              <w:rPr>
                <w:rFonts w:ascii="Times New Roman" w:hAnsi="Times New Roman"/>
                <w:sz w:val="18"/>
                <w:szCs w:val="18"/>
              </w:rPr>
              <w:t>4</w:t>
            </w: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5AF4B512" w14:textId="77777777" w:rsidR="00C102D3" w:rsidRPr="00906A90" w:rsidRDefault="00906A90" w:rsidP="0041658E">
            <w:pPr>
              <w:spacing w:after="0" w:line="480" w:lineRule="auto"/>
              <w:rPr>
                <w:rFonts w:ascii="Times New Roman" w:hAnsi="Times New Roman"/>
                <w:sz w:val="18"/>
                <w:szCs w:val="18"/>
              </w:rPr>
            </w:pPr>
            <w:r w:rsidRPr="00906A90">
              <w:rPr>
                <w:rFonts w:ascii="Times New Roman" w:hAnsi="Times New Roman"/>
                <w:sz w:val="18"/>
                <w:szCs w:val="18"/>
              </w:rPr>
              <w:t>9</w:t>
            </w:r>
            <w:r w:rsidR="00F9589C">
              <w:rPr>
                <w:rFonts w:ascii="Times New Roman" w:hAnsi="Times New Roman"/>
                <w:sz w:val="18"/>
                <w:szCs w:val="18"/>
              </w:rPr>
              <w:t>5</w:t>
            </w:r>
          </w:p>
        </w:tc>
        <w:tc>
          <w:tcPr>
            <w:tcW w:w="66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78D36161" w14:textId="77777777" w:rsidR="00C102D3" w:rsidRPr="00906A90" w:rsidRDefault="00906A90" w:rsidP="0041658E">
            <w:pPr>
              <w:spacing w:after="0" w:line="480" w:lineRule="auto"/>
              <w:rPr>
                <w:rFonts w:ascii="Times New Roman" w:hAnsi="Times New Roman"/>
                <w:sz w:val="18"/>
                <w:szCs w:val="18"/>
              </w:rPr>
            </w:pPr>
            <w:r w:rsidRPr="00906A90">
              <w:rPr>
                <w:rFonts w:ascii="Times New Roman" w:hAnsi="Times New Roman"/>
                <w:sz w:val="18"/>
                <w:szCs w:val="18"/>
              </w:rPr>
              <w:t>1</w:t>
            </w:r>
            <w:r w:rsidR="00F9589C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</w:tr>
      <w:tr w:rsidR="00906A90" w:rsidRPr="00906A90" w14:paraId="436612BD" w14:textId="77777777" w:rsidTr="00906A90">
        <w:trPr>
          <w:trHeight w:val="240"/>
        </w:trPr>
        <w:tc>
          <w:tcPr>
            <w:tcW w:w="157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7AC5BEA" w14:textId="77777777" w:rsidR="00C102D3" w:rsidRPr="00906A90" w:rsidRDefault="00C102D3" w:rsidP="0041658E">
            <w:pPr>
              <w:spacing w:after="0" w:line="480" w:lineRule="auto"/>
              <w:rPr>
                <w:rFonts w:ascii="Times New Roman" w:hAnsi="Times New Roman"/>
                <w:sz w:val="18"/>
                <w:szCs w:val="18"/>
              </w:rPr>
            </w:pPr>
            <w:r w:rsidRPr="00906A90">
              <w:rPr>
                <w:rFonts w:ascii="Times New Roman" w:hAnsi="Times New Roman"/>
                <w:sz w:val="18"/>
                <w:szCs w:val="18"/>
              </w:rPr>
              <w:t>Male</w:t>
            </w:r>
          </w:p>
        </w:tc>
        <w:tc>
          <w:tcPr>
            <w:tcW w:w="2025" w:type="dxa"/>
            <w:tcBorders>
              <w:top w:val="nil"/>
              <w:bottom w:val="nil"/>
            </w:tcBorders>
            <w:vAlign w:val="center"/>
          </w:tcPr>
          <w:p w14:paraId="0A4F0C82" w14:textId="77777777" w:rsidR="00C102D3" w:rsidRPr="00906A90" w:rsidRDefault="00C102D3" w:rsidP="0041658E">
            <w:pPr>
              <w:spacing w:after="0" w:line="480" w:lineRule="auto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906A90">
              <w:rPr>
                <w:rFonts w:ascii="Times New Roman" w:eastAsia="Times New Roman" w:hAnsi="Times New Roman"/>
                <w:sz w:val="18"/>
                <w:szCs w:val="18"/>
              </w:rPr>
              <w:t>Adult</w:t>
            </w:r>
          </w:p>
        </w:tc>
        <w:tc>
          <w:tcPr>
            <w:tcW w:w="65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159F8B4E" w14:textId="77777777" w:rsidR="00C102D3" w:rsidRPr="00906A90" w:rsidRDefault="00906A90" w:rsidP="0041658E">
            <w:pPr>
              <w:spacing w:after="0" w:line="480" w:lineRule="auto"/>
              <w:rPr>
                <w:rFonts w:ascii="Times New Roman" w:hAnsi="Times New Roman"/>
                <w:sz w:val="18"/>
                <w:szCs w:val="18"/>
              </w:rPr>
            </w:pPr>
            <w:r w:rsidRPr="00906A90">
              <w:rPr>
                <w:rFonts w:ascii="Times New Roman" w:hAnsi="Times New Roman"/>
                <w:sz w:val="18"/>
                <w:szCs w:val="18"/>
              </w:rPr>
              <w:t>8</w:t>
            </w: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24AFEC08" w14:textId="77777777" w:rsidR="00C102D3" w:rsidRPr="00906A90" w:rsidRDefault="00906A90" w:rsidP="0041658E">
            <w:pPr>
              <w:spacing w:after="0" w:line="480" w:lineRule="auto"/>
              <w:rPr>
                <w:rFonts w:ascii="Times New Roman" w:hAnsi="Times New Roman"/>
                <w:sz w:val="18"/>
                <w:szCs w:val="18"/>
              </w:rPr>
            </w:pPr>
            <w:r w:rsidRPr="00906A90">
              <w:rPr>
                <w:rFonts w:ascii="Times New Roman" w:hAnsi="Times New Roman"/>
                <w:sz w:val="18"/>
                <w:szCs w:val="18"/>
              </w:rPr>
              <w:t>19</w:t>
            </w:r>
            <w:r w:rsidR="00F9589C">
              <w:rPr>
                <w:rFonts w:ascii="Times New Roman" w:hAnsi="Times New Roman"/>
                <w:sz w:val="18"/>
                <w:szCs w:val="18"/>
              </w:rPr>
              <w:t>0</w:t>
            </w:r>
          </w:p>
        </w:tc>
        <w:tc>
          <w:tcPr>
            <w:tcW w:w="66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0BFEA755" w14:textId="77777777" w:rsidR="00C102D3" w:rsidRPr="00906A90" w:rsidRDefault="00906A90" w:rsidP="0041658E">
            <w:pPr>
              <w:spacing w:after="0" w:line="480" w:lineRule="auto"/>
              <w:rPr>
                <w:rFonts w:ascii="Times New Roman" w:hAnsi="Times New Roman"/>
                <w:sz w:val="18"/>
                <w:szCs w:val="18"/>
              </w:rPr>
            </w:pPr>
            <w:r w:rsidRPr="00906A90">
              <w:rPr>
                <w:rFonts w:ascii="Times New Roman" w:hAnsi="Times New Roman"/>
                <w:sz w:val="18"/>
                <w:szCs w:val="18"/>
              </w:rPr>
              <w:t>1</w:t>
            </w:r>
            <w:r w:rsidR="00F9589C">
              <w:rPr>
                <w:rFonts w:ascii="Times New Roman" w:hAnsi="Times New Roman"/>
                <w:sz w:val="18"/>
                <w:szCs w:val="18"/>
              </w:rPr>
              <w:t>0</w:t>
            </w:r>
          </w:p>
        </w:tc>
      </w:tr>
      <w:tr w:rsidR="00906A90" w:rsidRPr="00906A90" w14:paraId="26FA525F" w14:textId="77777777" w:rsidTr="00906A90">
        <w:trPr>
          <w:trHeight w:val="240"/>
        </w:trPr>
        <w:tc>
          <w:tcPr>
            <w:tcW w:w="157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DE9B29A" w14:textId="77777777" w:rsidR="00C102D3" w:rsidRPr="00906A90" w:rsidRDefault="00C102D3" w:rsidP="0041658E">
            <w:pPr>
              <w:spacing w:after="0" w:line="48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025" w:type="dxa"/>
            <w:tcBorders>
              <w:top w:val="nil"/>
              <w:bottom w:val="nil"/>
            </w:tcBorders>
            <w:vAlign w:val="center"/>
          </w:tcPr>
          <w:p w14:paraId="4975A4E6" w14:textId="77777777" w:rsidR="00C102D3" w:rsidRPr="00906A90" w:rsidRDefault="00C102D3" w:rsidP="0041658E">
            <w:pPr>
              <w:spacing w:after="0" w:line="480" w:lineRule="auto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906A90">
              <w:rPr>
                <w:rFonts w:ascii="Times New Roman" w:eastAsia="Times New Roman" w:hAnsi="Times New Roman"/>
                <w:sz w:val="18"/>
                <w:szCs w:val="18"/>
              </w:rPr>
              <w:t>Sub-adult</w:t>
            </w:r>
          </w:p>
        </w:tc>
        <w:tc>
          <w:tcPr>
            <w:tcW w:w="65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4143D50F" w14:textId="77777777" w:rsidR="00C102D3" w:rsidRPr="00906A90" w:rsidRDefault="00906A90" w:rsidP="0041658E">
            <w:pPr>
              <w:spacing w:after="0" w:line="480" w:lineRule="auto"/>
              <w:rPr>
                <w:rFonts w:ascii="Times New Roman" w:hAnsi="Times New Roman"/>
                <w:sz w:val="18"/>
                <w:szCs w:val="18"/>
              </w:rPr>
            </w:pPr>
            <w:r w:rsidRPr="00906A90">
              <w:rPr>
                <w:rFonts w:ascii="Times New Roman" w:hAnsi="Times New Roman"/>
                <w:sz w:val="18"/>
                <w:szCs w:val="18"/>
              </w:rPr>
              <w:t>6</w:t>
            </w: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6251818E" w14:textId="77777777" w:rsidR="00C102D3" w:rsidRPr="00906A90" w:rsidRDefault="00906A90" w:rsidP="0041658E">
            <w:pPr>
              <w:spacing w:after="0" w:line="480" w:lineRule="auto"/>
              <w:rPr>
                <w:rFonts w:ascii="Times New Roman" w:hAnsi="Times New Roman"/>
                <w:sz w:val="18"/>
                <w:szCs w:val="18"/>
              </w:rPr>
            </w:pPr>
            <w:r w:rsidRPr="00906A90">
              <w:rPr>
                <w:rFonts w:ascii="Times New Roman" w:hAnsi="Times New Roman"/>
                <w:sz w:val="18"/>
                <w:szCs w:val="18"/>
              </w:rPr>
              <w:t>15</w:t>
            </w:r>
            <w:r w:rsidR="00F9589C">
              <w:rPr>
                <w:rFonts w:ascii="Times New Roman" w:hAnsi="Times New Roman"/>
                <w:sz w:val="18"/>
                <w:szCs w:val="18"/>
              </w:rPr>
              <w:t>5</w:t>
            </w:r>
          </w:p>
        </w:tc>
        <w:tc>
          <w:tcPr>
            <w:tcW w:w="66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6BE40E02" w14:textId="77777777" w:rsidR="00C102D3" w:rsidRPr="00906A90" w:rsidRDefault="00906A90" w:rsidP="0041658E">
            <w:pPr>
              <w:spacing w:after="0" w:line="480" w:lineRule="auto"/>
              <w:rPr>
                <w:rFonts w:ascii="Times New Roman" w:hAnsi="Times New Roman"/>
                <w:sz w:val="18"/>
                <w:szCs w:val="18"/>
              </w:rPr>
            </w:pPr>
            <w:r w:rsidRPr="00906A90">
              <w:rPr>
                <w:rFonts w:ascii="Times New Roman" w:hAnsi="Times New Roman"/>
                <w:sz w:val="18"/>
                <w:szCs w:val="18"/>
              </w:rPr>
              <w:t>2</w:t>
            </w:r>
            <w:r w:rsidR="00F9589C">
              <w:rPr>
                <w:rFonts w:ascii="Times New Roman" w:hAnsi="Times New Roman"/>
                <w:sz w:val="18"/>
                <w:szCs w:val="18"/>
              </w:rPr>
              <w:t>8</w:t>
            </w:r>
          </w:p>
        </w:tc>
      </w:tr>
      <w:tr w:rsidR="00906A90" w:rsidRPr="00906A90" w14:paraId="4ECF1550" w14:textId="77777777" w:rsidTr="00906A90">
        <w:trPr>
          <w:trHeight w:val="240"/>
        </w:trPr>
        <w:tc>
          <w:tcPr>
            <w:tcW w:w="1573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C36D2DC" w14:textId="77777777" w:rsidR="00C102D3" w:rsidRPr="00906A90" w:rsidRDefault="00C102D3" w:rsidP="0041658E">
            <w:pPr>
              <w:spacing w:after="0" w:line="48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025" w:type="dxa"/>
            <w:tcBorders>
              <w:top w:val="nil"/>
            </w:tcBorders>
            <w:vAlign w:val="center"/>
          </w:tcPr>
          <w:p w14:paraId="0E4445A6" w14:textId="77777777" w:rsidR="00C102D3" w:rsidRPr="00906A90" w:rsidRDefault="00C102D3" w:rsidP="0041658E">
            <w:pPr>
              <w:spacing w:after="0" w:line="480" w:lineRule="auto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906A90">
              <w:rPr>
                <w:rFonts w:ascii="Times New Roman" w:eastAsia="Times New Roman" w:hAnsi="Times New Roman"/>
                <w:sz w:val="18"/>
                <w:szCs w:val="18"/>
              </w:rPr>
              <w:t>Juvenile</w:t>
            </w:r>
          </w:p>
        </w:tc>
        <w:tc>
          <w:tcPr>
            <w:tcW w:w="655" w:type="dxa"/>
            <w:tcBorders>
              <w:top w:val="nil"/>
            </w:tcBorders>
            <w:shd w:val="clear" w:color="auto" w:fill="auto"/>
            <w:noWrap/>
            <w:vAlign w:val="center"/>
          </w:tcPr>
          <w:p w14:paraId="6C30B15E" w14:textId="77777777" w:rsidR="00C102D3" w:rsidRPr="00906A90" w:rsidRDefault="00906A90" w:rsidP="0041658E">
            <w:pPr>
              <w:spacing w:after="0" w:line="480" w:lineRule="auto"/>
              <w:rPr>
                <w:rFonts w:ascii="Times New Roman" w:hAnsi="Times New Roman"/>
                <w:sz w:val="18"/>
                <w:szCs w:val="18"/>
              </w:rPr>
            </w:pPr>
            <w:r w:rsidRPr="00906A90">
              <w:rPr>
                <w:rFonts w:ascii="Times New Roman" w:hAnsi="Times New Roman"/>
                <w:sz w:val="18"/>
                <w:szCs w:val="18"/>
              </w:rPr>
              <w:t>0</w:t>
            </w:r>
          </w:p>
        </w:tc>
        <w:tc>
          <w:tcPr>
            <w:tcW w:w="709" w:type="dxa"/>
            <w:tcBorders>
              <w:top w:val="nil"/>
            </w:tcBorders>
            <w:shd w:val="clear" w:color="auto" w:fill="auto"/>
            <w:noWrap/>
            <w:vAlign w:val="center"/>
          </w:tcPr>
          <w:p w14:paraId="2311489A" w14:textId="77777777" w:rsidR="00C102D3" w:rsidRPr="00906A90" w:rsidRDefault="00906A90" w:rsidP="0041658E">
            <w:pPr>
              <w:spacing w:after="0" w:line="480" w:lineRule="auto"/>
              <w:rPr>
                <w:rFonts w:ascii="Times New Roman" w:hAnsi="Times New Roman"/>
                <w:sz w:val="18"/>
                <w:szCs w:val="18"/>
              </w:rPr>
            </w:pPr>
            <w:r w:rsidRPr="00906A90">
              <w:rPr>
                <w:rFonts w:ascii="Times New Roman" w:hAnsi="Times New Roman"/>
                <w:sz w:val="18"/>
                <w:szCs w:val="18"/>
              </w:rPr>
              <w:t xml:space="preserve"> -</w:t>
            </w:r>
          </w:p>
        </w:tc>
        <w:tc>
          <w:tcPr>
            <w:tcW w:w="663" w:type="dxa"/>
            <w:tcBorders>
              <w:top w:val="nil"/>
            </w:tcBorders>
            <w:shd w:val="clear" w:color="auto" w:fill="auto"/>
            <w:noWrap/>
            <w:vAlign w:val="center"/>
          </w:tcPr>
          <w:p w14:paraId="691B13AF" w14:textId="77777777" w:rsidR="00C102D3" w:rsidRPr="00906A90" w:rsidRDefault="00906A90" w:rsidP="0041658E">
            <w:pPr>
              <w:spacing w:after="0" w:line="480" w:lineRule="auto"/>
              <w:rPr>
                <w:rFonts w:ascii="Times New Roman" w:hAnsi="Times New Roman"/>
                <w:sz w:val="18"/>
                <w:szCs w:val="18"/>
              </w:rPr>
            </w:pPr>
            <w:r w:rsidRPr="00906A90">
              <w:rPr>
                <w:rFonts w:ascii="Times New Roman" w:hAnsi="Times New Roman"/>
                <w:sz w:val="18"/>
                <w:szCs w:val="18"/>
              </w:rPr>
              <w:t xml:space="preserve"> -</w:t>
            </w:r>
          </w:p>
        </w:tc>
      </w:tr>
    </w:tbl>
    <w:p w14:paraId="797177C0" w14:textId="77777777" w:rsidR="00C102D3" w:rsidRPr="00C102D3" w:rsidRDefault="00C102D3" w:rsidP="00C102D3">
      <w:pPr>
        <w:widowControl w:val="0"/>
        <w:adjustRightInd w:val="0"/>
        <w:spacing w:after="0" w:line="480" w:lineRule="auto"/>
        <w:textAlignment w:val="baseline"/>
        <w:rPr>
          <w:rFonts w:ascii="Times New Roman" w:eastAsia="Times New Roman" w:hAnsi="Times New Roman"/>
          <w:sz w:val="16"/>
          <w:szCs w:val="16"/>
        </w:rPr>
      </w:pPr>
      <w:r w:rsidRPr="00C102D3">
        <w:rPr>
          <w:rFonts w:ascii="Times New Roman" w:eastAsia="Times New Roman" w:hAnsi="Times New Roman"/>
          <w:sz w:val="16"/>
          <w:szCs w:val="16"/>
        </w:rPr>
        <w:t>SD = standard deviation</w:t>
      </w:r>
    </w:p>
    <w:p w14:paraId="110BEADA" w14:textId="77777777" w:rsidR="00C102D3" w:rsidRDefault="00C102D3" w:rsidP="00C102D3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113D6877" w14:textId="77777777" w:rsidR="00C102D3" w:rsidRDefault="00C102D3" w:rsidP="00C102D3">
      <w:pPr>
        <w:spacing w:after="0" w:line="480" w:lineRule="auto"/>
        <w:rPr>
          <w:rFonts w:ascii="Times New Roman" w:eastAsia="Calibri" w:hAnsi="Times New Roman" w:cs="Times New Roman"/>
          <w:sz w:val="24"/>
          <w:szCs w:val="24"/>
        </w:rPr>
      </w:pPr>
      <w:r w:rsidRPr="00F11135">
        <w:rPr>
          <w:rFonts w:ascii="Times New Roman" w:eastAsia="Times New Roman" w:hAnsi="Times New Roman"/>
          <w:b/>
          <w:sz w:val="24"/>
          <w:szCs w:val="24"/>
        </w:rPr>
        <w:lastRenderedPageBreak/>
        <w:t xml:space="preserve">Table </w:t>
      </w:r>
      <w:r w:rsidR="00511A74">
        <w:rPr>
          <w:rFonts w:ascii="Times New Roman" w:eastAsia="Times New Roman" w:hAnsi="Times New Roman"/>
          <w:b/>
          <w:sz w:val="24"/>
          <w:szCs w:val="24"/>
        </w:rPr>
        <w:t>4</w:t>
      </w:r>
      <w:r w:rsidRPr="00F11135">
        <w:rPr>
          <w:rFonts w:ascii="Times New Roman" w:eastAsia="Times New Roman" w:hAnsi="Times New Roman"/>
          <w:b/>
          <w:sz w:val="24"/>
          <w:szCs w:val="24"/>
        </w:rPr>
        <w:t>.</w:t>
      </w:r>
      <w:r w:rsidRPr="00F11135"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>Results of p</w:t>
      </w:r>
      <w:r w:rsidRPr="00F11135">
        <w:rPr>
          <w:rFonts w:ascii="Times New Roman" w:eastAsia="Times New Roman" w:hAnsi="Times New Roman"/>
          <w:sz w:val="24"/>
          <w:szCs w:val="24"/>
        </w:rPr>
        <w:t xml:space="preserve">hysical evaluation of wild lowland tapirs </w:t>
      </w:r>
      <w:r w:rsidRPr="0092482A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r w:rsidRPr="0092482A">
        <w:rPr>
          <w:rFonts w:ascii="Times New Roman" w:eastAsia="Calibri" w:hAnsi="Times New Roman" w:cs="Times New Roman"/>
          <w:i/>
          <w:sz w:val="24"/>
          <w:szCs w:val="24"/>
        </w:rPr>
        <w:t>Tapirus</w:t>
      </w:r>
      <w:proofErr w:type="spellEnd"/>
      <w:r w:rsidRPr="0092482A">
        <w:rPr>
          <w:rFonts w:ascii="Times New Roman" w:eastAsia="Calibri" w:hAnsi="Times New Roman" w:cs="Times New Roman"/>
          <w:i/>
          <w:sz w:val="24"/>
          <w:szCs w:val="24"/>
        </w:rPr>
        <w:t xml:space="preserve"> </w:t>
      </w:r>
      <w:proofErr w:type="spellStart"/>
      <w:r w:rsidRPr="0092482A">
        <w:rPr>
          <w:rFonts w:ascii="Times New Roman" w:eastAsia="Calibri" w:hAnsi="Times New Roman" w:cs="Times New Roman"/>
          <w:i/>
          <w:sz w:val="24"/>
          <w:szCs w:val="24"/>
        </w:rPr>
        <w:t>terrestris</w:t>
      </w:r>
      <w:proofErr w:type="spellEnd"/>
      <w:r w:rsidRPr="0092482A">
        <w:rPr>
          <w:rFonts w:ascii="Times New Roman" w:eastAsia="Calibri" w:hAnsi="Times New Roman" w:cs="Times New Roman"/>
          <w:sz w:val="24"/>
          <w:szCs w:val="24"/>
        </w:rPr>
        <w:t>)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92482A">
        <w:rPr>
          <w:rFonts w:ascii="Times New Roman" w:eastAsia="Calibri" w:hAnsi="Times New Roman" w:cs="Times New Roman"/>
          <w:sz w:val="24"/>
          <w:szCs w:val="24"/>
        </w:rPr>
        <w:t xml:space="preserve">in the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eastAsia="ar-SA"/>
        </w:rPr>
        <w:t>Cerrado</w:t>
      </w:r>
      <w:proofErr w:type="spellEnd"/>
      <w:r w:rsidRPr="0092482A">
        <w:rPr>
          <w:rFonts w:ascii="Times New Roman" w:eastAsia="Calibri" w:hAnsi="Times New Roman" w:cs="Times New Roman"/>
          <w:sz w:val="24"/>
          <w:szCs w:val="24"/>
        </w:rPr>
        <w:t xml:space="preserve"> (</w:t>
      </w:r>
      <w:r>
        <w:rPr>
          <w:rFonts w:ascii="Times New Roman" w:eastAsia="Calibri" w:hAnsi="Times New Roman" w:cs="Times New Roman"/>
          <w:sz w:val="24"/>
          <w:szCs w:val="24"/>
        </w:rPr>
        <w:t>CE</w:t>
      </w:r>
      <w:r w:rsidRPr="0092482A">
        <w:rPr>
          <w:rFonts w:ascii="Times New Roman" w:eastAsia="Calibri" w:hAnsi="Times New Roman" w:cs="Times New Roman"/>
          <w:sz w:val="24"/>
          <w:szCs w:val="24"/>
        </w:rPr>
        <w:t xml:space="preserve">; </w:t>
      </w:r>
      <w:r>
        <w:rPr>
          <w:rFonts w:ascii="Times New Roman" w:eastAsia="Calibri" w:hAnsi="Times New Roman" w:cs="Times New Roman"/>
          <w:sz w:val="24"/>
          <w:szCs w:val="24"/>
        </w:rPr>
        <w:t>2015</w:t>
      </w:r>
      <w:r w:rsidRPr="0092482A">
        <w:rPr>
          <w:rFonts w:ascii="Times New Roman" w:eastAsia="Calibri" w:hAnsi="Times New Roman" w:cs="Times New Roman"/>
          <w:sz w:val="24"/>
          <w:szCs w:val="24"/>
        </w:rPr>
        <w:t>–20</w:t>
      </w:r>
      <w:r>
        <w:rPr>
          <w:rFonts w:ascii="Times New Roman" w:eastAsia="Calibri" w:hAnsi="Times New Roman" w:cs="Times New Roman"/>
          <w:sz w:val="24"/>
          <w:szCs w:val="24"/>
        </w:rPr>
        <w:t>17</w:t>
      </w:r>
      <w:r w:rsidRPr="0092482A">
        <w:rPr>
          <w:rFonts w:ascii="Times New Roman" w:eastAsia="Calibri" w:hAnsi="Times New Roman" w:cs="Times New Roman"/>
          <w:sz w:val="24"/>
          <w:szCs w:val="24"/>
        </w:rPr>
        <w:t>), Brazil.</w:t>
      </w:r>
    </w:p>
    <w:p w14:paraId="7BDD6AB4" w14:textId="77777777" w:rsidR="00C102D3" w:rsidRPr="00F11135" w:rsidRDefault="00C102D3" w:rsidP="00C102D3">
      <w:pPr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</w:p>
    <w:tbl>
      <w:tblPr>
        <w:tblStyle w:val="TableGrid"/>
        <w:tblW w:w="0" w:type="auto"/>
        <w:tblBorders>
          <w:top w:val="single" w:sz="2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1560"/>
        <w:gridCol w:w="3118"/>
      </w:tblGrid>
      <w:tr w:rsidR="0051427B" w:rsidRPr="00F9589C" w14:paraId="1EE93C46" w14:textId="77777777" w:rsidTr="0051427B">
        <w:tc>
          <w:tcPr>
            <w:tcW w:w="1701" w:type="dxa"/>
            <w:shd w:val="clear" w:color="auto" w:fill="auto"/>
            <w:vAlign w:val="center"/>
          </w:tcPr>
          <w:p w14:paraId="7853748C" w14:textId="77777777" w:rsidR="0051427B" w:rsidRPr="00F9589C" w:rsidRDefault="0051427B" w:rsidP="0041658E">
            <w:pPr>
              <w:spacing w:line="480" w:lineRule="auto"/>
              <w:rPr>
                <w:rFonts w:ascii="Times New Roman" w:eastAsia="Times New Roman" w:hAnsi="Times New Roman"/>
                <w:bCs/>
                <w:lang w:eastAsia="pt-BR"/>
              </w:rPr>
            </w:pPr>
            <w:r w:rsidRPr="00F9589C">
              <w:rPr>
                <w:rFonts w:ascii="Times New Roman" w:eastAsia="Times New Roman" w:hAnsi="Times New Roman"/>
                <w:bCs/>
                <w:lang w:eastAsia="pt-BR"/>
              </w:rPr>
              <w:t>Parameter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34AB1420" w14:textId="77777777" w:rsidR="0051427B" w:rsidRPr="00F9589C" w:rsidRDefault="0051427B" w:rsidP="0041658E">
            <w:pPr>
              <w:spacing w:line="480" w:lineRule="auto"/>
              <w:rPr>
                <w:rFonts w:ascii="Times New Roman" w:eastAsia="Times New Roman" w:hAnsi="Times New Roman"/>
                <w:bCs/>
                <w:lang w:eastAsia="pt-BR"/>
              </w:rPr>
            </w:pPr>
            <w:r w:rsidRPr="00F9589C">
              <w:rPr>
                <w:rFonts w:ascii="Times New Roman" w:eastAsia="Times New Roman" w:hAnsi="Times New Roman"/>
                <w:bCs/>
                <w:lang w:eastAsia="pt-BR"/>
              </w:rPr>
              <w:t>CE (</w:t>
            </w:r>
            <w:r w:rsidRPr="00F9589C">
              <w:rPr>
                <w:rFonts w:ascii="Times New Roman" w:eastAsia="Times New Roman" w:hAnsi="Times New Roman"/>
                <w:bCs/>
                <w:i/>
                <w:lang w:eastAsia="pt-BR"/>
              </w:rPr>
              <w:t>n</w:t>
            </w:r>
            <w:r w:rsidRPr="00F9589C">
              <w:rPr>
                <w:rFonts w:ascii="Times New Roman" w:eastAsia="Times New Roman" w:hAnsi="Times New Roman"/>
                <w:bCs/>
                <w:lang w:eastAsia="pt-BR"/>
              </w:rPr>
              <w:t xml:space="preserve"> = 35)</w:t>
            </w:r>
          </w:p>
        </w:tc>
        <w:tc>
          <w:tcPr>
            <w:tcW w:w="3118" w:type="dxa"/>
          </w:tcPr>
          <w:p w14:paraId="222FCD71" w14:textId="77777777" w:rsidR="0051427B" w:rsidRPr="00F9589C" w:rsidRDefault="0051427B" w:rsidP="0041658E">
            <w:pPr>
              <w:spacing w:line="480" w:lineRule="auto"/>
              <w:rPr>
                <w:rFonts w:ascii="Times New Roman" w:eastAsia="Times New Roman" w:hAnsi="Times New Roman"/>
                <w:bCs/>
                <w:lang w:eastAsia="pt-BR"/>
              </w:rPr>
            </w:pPr>
            <w:r>
              <w:rPr>
                <w:rFonts w:ascii="Times New Roman" w:eastAsia="Times New Roman" w:hAnsi="Times New Roman"/>
                <w:bCs/>
                <w:lang w:eastAsia="pt-BR"/>
              </w:rPr>
              <w:t>C</w:t>
            </w:r>
            <w:r w:rsidRPr="0051427B">
              <w:rPr>
                <w:rFonts w:ascii="Times New Roman" w:eastAsia="Times New Roman" w:hAnsi="Times New Roman"/>
                <w:bCs/>
                <w:lang w:eastAsia="pt-BR"/>
              </w:rPr>
              <w:t>ategories</w:t>
            </w:r>
            <w:r>
              <w:rPr>
                <w:rFonts w:ascii="Times New Roman" w:eastAsia="Times New Roman" w:hAnsi="Times New Roman"/>
                <w:bCs/>
                <w:lang w:eastAsia="pt-BR"/>
              </w:rPr>
              <w:t xml:space="preserve"> / Alterations</w:t>
            </w:r>
          </w:p>
        </w:tc>
      </w:tr>
      <w:tr w:rsidR="0051427B" w:rsidRPr="00C102D3" w14:paraId="202EC7CB" w14:textId="77777777" w:rsidTr="0051427B">
        <w:tc>
          <w:tcPr>
            <w:tcW w:w="1701" w:type="dxa"/>
            <w:shd w:val="clear" w:color="auto" w:fill="auto"/>
            <w:vAlign w:val="center"/>
          </w:tcPr>
          <w:p w14:paraId="74BA0332" w14:textId="77777777" w:rsidR="0051427B" w:rsidRPr="00C102D3" w:rsidRDefault="0051427B" w:rsidP="0051427B">
            <w:pPr>
              <w:spacing w:line="360" w:lineRule="auto"/>
              <w:rPr>
                <w:rFonts w:ascii="Times New Roman" w:eastAsia="Times New Roman" w:hAnsi="Times New Roman"/>
                <w:bCs/>
                <w:color w:val="FF0000"/>
                <w:sz w:val="18"/>
                <w:szCs w:val="18"/>
                <w:lang w:eastAsia="pt-BR"/>
              </w:rPr>
            </w:pPr>
            <w:r w:rsidRPr="0051427B">
              <w:rPr>
                <w:rFonts w:ascii="Times New Roman" w:eastAsia="Times New Roman" w:hAnsi="Times New Roman"/>
                <w:bCs/>
                <w:sz w:val="18"/>
                <w:szCs w:val="18"/>
                <w:lang w:eastAsia="pt-BR"/>
              </w:rPr>
              <w:t>Body condition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1F199718" w14:textId="77777777" w:rsidR="0051427B" w:rsidRPr="00F9589C" w:rsidRDefault="0051427B" w:rsidP="0051427B">
            <w:pPr>
              <w:spacing w:line="360" w:lineRule="auto"/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</w:pPr>
            <w:r w:rsidRPr="00F9589C"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  <w:t xml:space="preserve">71% </w:t>
            </w:r>
          </w:p>
          <w:p w14:paraId="33C625FF" w14:textId="77777777" w:rsidR="0051427B" w:rsidRPr="00F9589C" w:rsidRDefault="0051427B" w:rsidP="0051427B">
            <w:pPr>
              <w:spacing w:line="360" w:lineRule="auto"/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</w:pPr>
            <w:r w:rsidRPr="00F9589C"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  <w:t xml:space="preserve">20% </w:t>
            </w:r>
          </w:p>
          <w:p w14:paraId="53AC7CE7" w14:textId="77777777" w:rsidR="0051427B" w:rsidRPr="00C102D3" w:rsidRDefault="0051427B" w:rsidP="0051427B">
            <w:pPr>
              <w:widowControl w:val="0"/>
              <w:adjustRightInd w:val="0"/>
              <w:spacing w:line="360" w:lineRule="auto"/>
              <w:textAlignment w:val="baseline"/>
              <w:rPr>
                <w:rFonts w:ascii="Times New Roman" w:eastAsia="Times New Roman" w:hAnsi="Times New Roman"/>
                <w:color w:val="FF0000"/>
                <w:sz w:val="18"/>
                <w:szCs w:val="18"/>
              </w:rPr>
            </w:pPr>
            <w:r w:rsidRPr="00F9589C"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  <w:t xml:space="preserve">9% </w:t>
            </w:r>
          </w:p>
        </w:tc>
        <w:tc>
          <w:tcPr>
            <w:tcW w:w="3118" w:type="dxa"/>
          </w:tcPr>
          <w:p w14:paraId="1B409EE2" w14:textId="77777777" w:rsidR="0051427B" w:rsidRDefault="0051427B" w:rsidP="0051427B">
            <w:pPr>
              <w:spacing w:line="360" w:lineRule="auto"/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  <w:t>G</w:t>
            </w:r>
            <w:r w:rsidRPr="00F9589C"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  <w:t>ood</w:t>
            </w:r>
          </w:p>
          <w:p w14:paraId="191C0C56" w14:textId="77777777" w:rsidR="0051427B" w:rsidRDefault="0051427B" w:rsidP="0051427B">
            <w:pPr>
              <w:spacing w:line="360" w:lineRule="auto"/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  <w:t>R</w:t>
            </w:r>
            <w:r w:rsidRPr="00F9589C"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  <w:t>egular</w:t>
            </w:r>
          </w:p>
          <w:p w14:paraId="6411F69D" w14:textId="77777777" w:rsidR="0051427B" w:rsidRPr="00F9589C" w:rsidRDefault="0051427B" w:rsidP="0051427B">
            <w:pPr>
              <w:spacing w:line="360" w:lineRule="auto"/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  <w:t>P</w:t>
            </w:r>
            <w:r w:rsidRPr="00F9589C"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  <w:t>oor</w:t>
            </w:r>
          </w:p>
        </w:tc>
      </w:tr>
      <w:tr w:rsidR="0051427B" w:rsidRPr="00C102D3" w14:paraId="6B8CA13D" w14:textId="77777777" w:rsidTr="001259F5">
        <w:tc>
          <w:tcPr>
            <w:tcW w:w="1701" w:type="dxa"/>
            <w:shd w:val="clear" w:color="auto" w:fill="auto"/>
            <w:vAlign w:val="center"/>
          </w:tcPr>
          <w:p w14:paraId="3DB379A8" w14:textId="77777777" w:rsidR="0051427B" w:rsidRPr="00C102D3" w:rsidRDefault="0051427B" w:rsidP="0051427B">
            <w:pPr>
              <w:spacing w:line="360" w:lineRule="auto"/>
              <w:rPr>
                <w:rFonts w:ascii="Times New Roman" w:eastAsia="Times New Roman" w:hAnsi="Times New Roman"/>
                <w:bCs/>
                <w:color w:val="FF0000"/>
                <w:sz w:val="18"/>
                <w:szCs w:val="18"/>
                <w:lang w:eastAsia="pt-BR"/>
              </w:rPr>
            </w:pPr>
            <w:r w:rsidRPr="0051427B">
              <w:rPr>
                <w:rFonts w:ascii="Times New Roman" w:eastAsia="Times New Roman" w:hAnsi="Times New Roman"/>
                <w:bCs/>
                <w:sz w:val="18"/>
                <w:szCs w:val="18"/>
                <w:lang w:eastAsia="pt-BR"/>
              </w:rPr>
              <w:t>Skin condition</w:t>
            </w:r>
          </w:p>
        </w:tc>
        <w:tc>
          <w:tcPr>
            <w:tcW w:w="1560" w:type="dxa"/>
            <w:shd w:val="clear" w:color="auto" w:fill="auto"/>
          </w:tcPr>
          <w:p w14:paraId="294F03BD" w14:textId="77777777" w:rsidR="0051427B" w:rsidRPr="001259F5" w:rsidRDefault="001259F5" w:rsidP="001259F5">
            <w:pPr>
              <w:spacing w:line="360" w:lineRule="auto"/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</w:pPr>
            <w:r w:rsidRPr="001259F5"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  <w:t>7</w:t>
            </w:r>
            <w:r w:rsidR="0051427B" w:rsidRPr="001259F5"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  <w:t xml:space="preserve">4% </w:t>
            </w:r>
          </w:p>
          <w:p w14:paraId="574F3E1A" w14:textId="77777777" w:rsidR="0051427B" w:rsidRPr="001259F5" w:rsidRDefault="001259F5" w:rsidP="001259F5">
            <w:pPr>
              <w:widowControl w:val="0"/>
              <w:adjustRightInd w:val="0"/>
              <w:spacing w:line="360" w:lineRule="auto"/>
              <w:textAlignment w:val="baseline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1259F5">
              <w:rPr>
                <w:rFonts w:ascii="Times New Roman" w:eastAsia="Times New Roman" w:hAnsi="Times New Roman"/>
                <w:sz w:val="18"/>
                <w:szCs w:val="18"/>
              </w:rPr>
              <w:t>23%</w:t>
            </w:r>
          </w:p>
          <w:p w14:paraId="160E607C" w14:textId="77777777" w:rsidR="001259F5" w:rsidRPr="00C102D3" w:rsidRDefault="001259F5" w:rsidP="001259F5">
            <w:pPr>
              <w:widowControl w:val="0"/>
              <w:adjustRightInd w:val="0"/>
              <w:spacing w:line="360" w:lineRule="auto"/>
              <w:textAlignment w:val="baseline"/>
              <w:rPr>
                <w:rFonts w:ascii="Times New Roman" w:eastAsia="Times New Roman" w:hAnsi="Times New Roman"/>
                <w:color w:val="FF0000"/>
                <w:sz w:val="18"/>
                <w:szCs w:val="18"/>
              </w:rPr>
            </w:pPr>
            <w:r w:rsidRPr="001259F5">
              <w:rPr>
                <w:rFonts w:ascii="Times New Roman" w:eastAsia="Times New Roman" w:hAnsi="Times New Roman"/>
                <w:sz w:val="18"/>
                <w:szCs w:val="18"/>
              </w:rPr>
              <w:t>3%</w:t>
            </w:r>
          </w:p>
        </w:tc>
        <w:tc>
          <w:tcPr>
            <w:tcW w:w="3118" w:type="dxa"/>
          </w:tcPr>
          <w:p w14:paraId="4098443F" w14:textId="77777777" w:rsidR="001259F5" w:rsidRDefault="001259F5" w:rsidP="001259F5">
            <w:pPr>
              <w:spacing w:line="360" w:lineRule="auto"/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  <w:t>G</w:t>
            </w:r>
            <w:r w:rsidRPr="00F9589C"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  <w:t>ood</w:t>
            </w:r>
          </w:p>
          <w:p w14:paraId="2C7EFE81" w14:textId="77777777" w:rsidR="001259F5" w:rsidRDefault="001259F5" w:rsidP="001259F5">
            <w:pPr>
              <w:spacing w:line="360" w:lineRule="auto"/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  <w:t>R</w:t>
            </w:r>
            <w:r w:rsidRPr="00F9589C"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  <w:t>egular</w:t>
            </w:r>
          </w:p>
          <w:p w14:paraId="1EF657A2" w14:textId="77777777" w:rsidR="0051427B" w:rsidRPr="00C102D3" w:rsidRDefault="001259F5" w:rsidP="001259F5">
            <w:pPr>
              <w:spacing w:line="360" w:lineRule="auto"/>
              <w:rPr>
                <w:rFonts w:ascii="Times New Roman" w:eastAsia="Times New Roman" w:hAnsi="Times New Roman"/>
                <w:color w:val="FF0000"/>
                <w:sz w:val="18"/>
                <w:szCs w:val="18"/>
                <w:lang w:eastAsia="pt-BR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  <w:t>P</w:t>
            </w:r>
            <w:r w:rsidRPr="00F9589C"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  <w:t>oor</w:t>
            </w:r>
          </w:p>
        </w:tc>
      </w:tr>
      <w:tr w:rsidR="001259F5" w:rsidRPr="00C102D3" w14:paraId="630A0D60" w14:textId="77777777" w:rsidTr="001259F5">
        <w:tc>
          <w:tcPr>
            <w:tcW w:w="1701" w:type="dxa"/>
            <w:shd w:val="clear" w:color="auto" w:fill="auto"/>
            <w:vAlign w:val="center"/>
          </w:tcPr>
          <w:p w14:paraId="0D1294A1" w14:textId="77777777" w:rsidR="001259F5" w:rsidRPr="0051427B" w:rsidRDefault="00430601" w:rsidP="0051427B">
            <w:pPr>
              <w:spacing w:line="360" w:lineRule="auto"/>
              <w:rPr>
                <w:rFonts w:ascii="Times New Roman" w:eastAsia="Times New Roman" w:hAnsi="Times New Roman"/>
                <w:bCs/>
                <w:sz w:val="18"/>
                <w:szCs w:val="18"/>
                <w:lang w:eastAsia="pt-BR"/>
              </w:rPr>
            </w:pPr>
            <w:r>
              <w:rPr>
                <w:rFonts w:ascii="Times New Roman" w:eastAsia="Times New Roman" w:hAnsi="Times New Roman"/>
                <w:bCs/>
                <w:sz w:val="18"/>
                <w:szCs w:val="18"/>
                <w:lang w:eastAsia="pt-BR"/>
              </w:rPr>
              <w:t>Skin integrity</w:t>
            </w:r>
          </w:p>
        </w:tc>
        <w:tc>
          <w:tcPr>
            <w:tcW w:w="1560" w:type="dxa"/>
            <w:shd w:val="clear" w:color="auto" w:fill="auto"/>
          </w:tcPr>
          <w:p w14:paraId="1CDC9485" w14:textId="77777777" w:rsidR="001259F5" w:rsidRDefault="00430601" w:rsidP="001259F5">
            <w:pPr>
              <w:spacing w:line="360" w:lineRule="auto"/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  <w:t>57%</w:t>
            </w:r>
          </w:p>
          <w:p w14:paraId="553A765A" w14:textId="77777777" w:rsidR="00430601" w:rsidRPr="001259F5" w:rsidRDefault="00430601" w:rsidP="001259F5">
            <w:pPr>
              <w:spacing w:line="360" w:lineRule="auto"/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  <w:t>34%</w:t>
            </w:r>
          </w:p>
        </w:tc>
        <w:tc>
          <w:tcPr>
            <w:tcW w:w="3118" w:type="dxa"/>
          </w:tcPr>
          <w:p w14:paraId="3EDB31D6" w14:textId="77777777" w:rsidR="00430601" w:rsidRPr="00430601" w:rsidRDefault="00430601" w:rsidP="001259F5">
            <w:pPr>
              <w:spacing w:line="360" w:lineRule="auto"/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</w:pPr>
            <w:r w:rsidRPr="00430601"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  <w:t xml:space="preserve">Presence of </w:t>
            </w:r>
            <w:r w:rsidR="001259F5" w:rsidRPr="00430601"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  <w:t xml:space="preserve">scars </w:t>
            </w:r>
          </w:p>
          <w:p w14:paraId="7A13C218" w14:textId="77777777" w:rsidR="001259F5" w:rsidRDefault="00430601" w:rsidP="001259F5">
            <w:pPr>
              <w:spacing w:line="360" w:lineRule="auto"/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</w:pPr>
            <w:r w:rsidRPr="00430601"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  <w:t>Presence of</w:t>
            </w:r>
            <w:r w:rsidR="001259F5" w:rsidRPr="00430601"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  <w:t xml:space="preserve"> recent wounds</w:t>
            </w:r>
          </w:p>
        </w:tc>
      </w:tr>
      <w:tr w:rsidR="001259F5" w:rsidRPr="00C102D3" w14:paraId="1578C445" w14:textId="77777777" w:rsidTr="0051427B">
        <w:tc>
          <w:tcPr>
            <w:tcW w:w="1701" w:type="dxa"/>
            <w:shd w:val="clear" w:color="auto" w:fill="auto"/>
            <w:vAlign w:val="center"/>
          </w:tcPr>
          <w:p w14:paraId="13B0030E" w14:textId="77777777" w:rsidR="001259F5" w:rsidRPr="0051427B" w:rsidRDefault="001259F5" w:rsidP="001259F5">
            <w:pPr>
              <w:spacing w:line="360" w:lineRule="auto"/>
              <w:rPr>
                <w:rFonts w:ascii="Times New Roman" w:eastAsia="Times New Roman" w:hAnsi="Times New Roman"/>
                <w:bCs/>
                <w:sz w:val="18"/>
                <w:szCs w:val="18"/>
                <w:lang w:eastAsia="pt-BR"/>
              </w:rPr>
            </w:pPr>
            <w:r w:rsidRPr="0051427B">
              <w:rPr>
                <w:rFonts w:ascii="Times New Roman" w:eastAsia="Times New Roman" w:hAnsi="Times New Roman"/>
                <w:bCs/>
                <w:sz w:val="18"/>
                <w:szCs w:val="18"/>
                <w:lang w:eastAsia="pt-BR"/>
              </w:rPr>
              <w:t>Fur condition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6271E821" w14:textId="77777777" w:rsidR="001259F5" w:rsidRPr="0051427B" w:rsidRDefault="001259F5" w:rsidP="001259F5">
            <w:pPr>
              <w:spacing w:line="360" w:lineRule="auto"/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</w:pPr>
            <w:r w:rsidRPr="0051427B"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  <w:t xml:space="preserve">11% </w:t>
            </w:r>
          </w:p>
        </w:tc>
        <w:tc>
          <w:tcPr>
            <w:tcW w:w="3118" w:type="dxa"/>
          </w:tcPr>
          <w:p w14:paraId="46E33518" w14:textId="77777777" w:rsidR="001259F5" w:rsidRPr="0051427B" w:rsidRDefault="001259F5" w:rsidP="001259F5">
            <w:pPr>
              <w:spacing w:line="360" w:lineRule="auto"/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  <w:t>A</w:t>
            </w:r>
            <w:r w:rsidRPr="0051427B"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  <w:t>ltered pigmentation</w:t>
            </w:r>
          </w:p>
        </w:tc>
      </w:tr>
      <w:tr w:rsidR="001259F5" w:rsidRPr="00C102D3" w14:paraId="1F990ABB" w14:textId="77777777" w:rsidTr="0051427B">
        <w:tc>
          <w:tcPr>
            <w:tcW w:w="1701" w:type="dxa"/>
            <w:shd w:val="clear" w:color="auto" w:fill="auto"/>
            <w:vAlign w:val="center"/>
          </w:tcPr>
          <w:p w14:paraId="550E49C8" w14:textId="77777777" w:rsidR="001259F5" w:rsidRPr="00C102D3" w:rsidRDefault="001259F5" w:rsidP="001259F5">
            <w:pPr>
              <w:spacing w:line="360" w:lineRule="auto"/>
              <w:rPr>
                <w:rFonts w:ascii="Times New Roman" w:eastAsia="Times New Roman" w:hAnsi="Times New Roman"/>
                <w:bCs/>
                <w:color w:val="FF0000"/>
                <w:sz w:val="18"/>
                <w:szCs w:val="18"/>
                <w:lang w:eastAsia="pt-BR"/>
              </w:rPr>
            </w:pPr>
            <w:r w:rsidRPr="00430601">
              <w:rPr>
                <w:rFonts w:ascii="Times New Roman" w:eastAsia="Times New Roman" w:hAnsi="Times New Roman"/>
                <w:bCs/>
                <w:sz w:val="18"/>
                <w:szCs w:val="18"/>
                <w:lang w:eastAsia="pt-BR"/>
              </w:rPr>
              <w:t xml:space="preserve">Eyes </w:t>
            </w:r>
            <w:r w:rsidRPr="0051427B">
              <w:rPr>
                <w:rFonts w:ascii="Times New Roman" w:eastAsia="Times New Roman" w:hAnsi="Times New Roman"/>
                <w:bCs/>
                <w:sz w:val="18"/>
                <w:szCs w:val="18"/>
                <w:lang w:eastAsia="pt-BR"/>
              </w:rPr>
              <w:t>condition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203158C5" w14:textId="77777777" w:rsidR="001259F5" w:rsidRPr="00C102D3" w:rsidRDefault="00430601" w:rsidP="00430601">
            <w:pPr>
              <w:spacing w:line="360" w:lineRule="auto"/>
              <w:rPr>
                <w:rFonts w:ascii="Times New Roman" w:eastAsia="Times New Roman" w:hAnsi="Times New Roman"/>
                <w:color w:val="FF0000"/>
                <w:sz w:val="18"/>
                <w:szCs w:val="18"/>
                <w:lang w:eastAsia="pt-BR"/>
              </w:rPr>
            </w:pPr>
            <w:r w:rsidRPr="00430601"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  <w:t>11</w:t>
            </w:r>
            <w:r w:rsidR="001259F5" w:rsidRPr="00430601"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  <w:t>%</w:t>
            </w:r>
          </w:p>
        </w:tc>
        <w:tc>
          <w:tcPr>
            <w:tcW w:w="3118" w:type="dxa"/>
          </w:tcPr>
          <w:p w14:paraId="2027529D" w14:textId="77777777" w:rsidR="001259F5" w:rsidRPr="00430601" w:rsidRDefault="00430601" w:rsidP="001259F5">
            <w:pPr>
              <w:spacing w:line="360" w:lineRule="auto"/>
              <w:rPr>
                <w:rFonts w:ascii="Times New Roman" w:hAnsi="Times New Roman"/>
                <w:color w:val="FF0000"/>
                <w:sz w:val="18"/>
                <w:szCs w:val="18"/>
              </w:rPr>
            </w:pPr>
            <w:r w:rsidRPr="00430601">
              <w:rPr>
                <w:rFonts w:ascii="Times New Roman" w:hAnsi="Times New Roman"/>
                <w:sz w:val="18"/>
                <w:szCs w:val="18"/>
              </w:rPr>
              <w:t>Bilateral yellowish discharge</w:t>
            </w:r>
          </w:p>
        </w:tc>
      </w:tr>
      <w:tr w:rsidR="001259F5" w:rsidRPr="00C102D3" w14:paraId="3D178646" w14:textId="77777777" w:rsidTr="0051427B">
        <w:trPr>
          <w:trHeight w:val="542"/>
        </w:trPr>
        <w:tc>
          <w:tcPr>
            <w:tcW w:w="1701" w:type="dxa"/>
            <w:shd w:val="clear" w:color="auto" w:fill="auto"/>
            <w:vAlign w:val="center"/>
          </w:tcPr>
          <w:p w14:paraId="4D3D7C87" w14:textId="77777777" w:rsidR="001259F5" w:rsidRPr="001B675C" w:rsidRDefault="001259F5" w:rsidP="001259F5">
            <w:pPr>
              <w:spacing w:line="360" w:lineRule="auto"/>
              <w:rPr>
                <w:rFonts w:ascii="Times New Roman" w:eastAsia="Times New Roman" w:hAnsi="Times New Roman"/>
                <w:bCs/>
                <w:sz w:val="18"/>
                <w:szCs w:val="18"/>
                <w:lang w:eastAsia="pt-BR"/>
              </w:rPr>
            </w:pPr>
            <w:r w:rsidRPr="001B675C">
              <w:rPr>
                <w:rFonts w:ascii="Times New Roman" w:eastAsia="Times New Roman" w:hAnsi="Times New Roman"/>
                <w:bCs/>
                <w:sz w:val="18"/>
                <w:szCs w:val="18"/>
                <w:lang w:eastAsia="pt-BR"/>
              </w:rPr>
              <w:t>Dental condition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4ADF23A7" w14:textId="77777777" w:rsidR="001259F5" w:rsidRPr="001B675C" w:rsidRDefault="001B675C" w:rsidP="001259F5">
            <w:pPr>
              <w:spacing w:line="360" w:lineRule="auto"/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</w:pPr>
            <w:r w:rsidRPr="001B675C"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  <w:t>57</w:t>
            </w:r>
            <w:r w:rsidR="001259F5" w:rsidRPr="001B675C"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  <w:t xml:space="preserve">% </w:t>
            </w:r>
          </w:p>
        </w:tc>
        <w:tc>
          <w:tcPr>
            <w:tcW w:w="3118" w:type="dxa"/>
          </w:tcPr>
          <w:p w14:paraId="6D67AAFC" w14:textId="77777777" w:rsidR="001259F5" w:rsidRPr="001B675C" w:rsidRDefault="001B675C" w:rsidP="001B675C">
            <w:pPr>
              <w:spacing w:line="360" w:lineRule="auto"/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</w:pPr>
            <w:r w:rsidRPr="001B675C"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  <w:t>Tooth loss, fractures, periodontitis and/or gingival retraction</w:t>
            </w:r>
          </w:p>
        </w:tc>
      </w:tr>
      <w:tr w:rsidR="001B675C" w:rsidRPr="00C102D3" w14:paraId="1DC04F38" w14:textId="77777777" w:rsidTr="0051427B">
        <w:trPr>
          <w:trHeight w:val="542"/>
        </w:trPr>
        <w:tc>
          <w:tcPr>
            <w:tcW w:w="1701" w:type="dxa"/>
            <w:shd w:val="clear" w:color="auto" w:fill="auto"/>
            <w:vAlign w:val="center"/>
          </w:tcPr>
          <w:p w14:paraId="4A8707AB" w14:textId="77777777" w:rsidR="001B675C" w:rsidRPr="001B675C" w:rsidRDefault="001B675C" w:rsidP="001259F5">
            <w:pPr>
              <w:spacing w:line="360" w:lineRule="auto"/>
              <w:rPr>
                <w:rFonts w:ascii="Times New Roman" w:eastAsia="Times New Roman" w:hAnsi="Times New Roman"/>
                <w:bCs/>
                <w:sz w:val="18"/>
                <w:szCs w:val="18"/>
                <w:lang w:eastAsia="pt-BR"/>
              </w:rPr>
            </w:pPr>
            <w:r>
              <w:rPr>
                <w:rFonts w:ascii="Times New Roman" w:eastAsia="Times New Roman" w:hAnsi="Times New Roman"/>
                <w:bCs/>
                <w:sz w:val="18"/>
                <w:szCs w:val="18"/>
                <w:lang w:eastAsia="pt-BR"/>
              </w:rPr>
              <w:t xml:space="preserve">Other </w:t>
            </w:r>
            <w:r w:rsidR="00D63293">
              <w:rPr>
                <w:rFonts w:ascii="Times New Roman" w:eastAsia="Times New Roman" w:hAnsi="Times New Roman"/>
                <w:bCs/>
                <w:sz w:val="18"/>
                <w:szCs w:val="18"/>
                <w:lang w:eastAsia="pt-BR"/>
              </w:rPr>
              <w:t>findings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393DF59A" w14:textId="77777777" w:rsidR="001B675C" w:rsidRDefault="00DC4108" w:rsidP="001259F5">
            <w:pPr>
              <w:spacing w:line="360" w:lineRule="auto"/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  <w:t>3%</w:t>
            </w:r>
          </w:p>
          <w:p w14:paraId="1903DD8E" w14:textId="77777777" w:rsidR="00DC4108" w:rsidRDefault="00DC4108" w:rsidP="001259F5">
            <w:pPr>
              <w:spacing w:line="360" w:lineRule="auto"/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  <w:t>3%</w:t>
            </w:r>
          </w:p>
          <w:p w14:paraId="44574470" w14:textId="77777777" w:rsidR="00DC4108" w:rsidRDefault="00DC4108" w:rsidP="001259F5">
            <w:pPr>
              <w:spacing w:line="360" w:lineRule="auto"/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  <w:t>3%</w:t>
            </w:r>
          </w:p>
          <w:p w14:paraId="62E94AD6" w14:textId="77777777" w:rsidR="00DC4108" w:rsidRDefault="00DC4108" w:rsidP="001259F5">
            <w:pPr>
              <w:spacing w:line="360" w:lineRule="auto"/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  <w:t>6%</w:t>
            </w:r>
          </w:p>
          <w:p w14:paraId="2AE8DEE4" w14:textId="77777777" w:rsidR="00DC4108" w:rsidRPr="001B675C" w:rsidRDefault="00DC4108" w:rsidP="00DC4108">
            <w:pPr>
              <w:spacing w:line="360" w:lineRule="auto"/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  <w:t>3%</w:t>
            </w:r>
          </w:p>
        </w:tc>
        <w:tc>
          <w:tcPr>
            <w:tcW w:w="3118" w:type="dxa"/>
          </w:tcPr>
          <w:p w14:paraId="42BBA0ED" w14:textId="77777777" w:rsidR="00DC4108" w:rsidRPr="00DC4108" w:rsidRDefault="00DC4108" w:rsidP="00DC4108">
            <w:pPr>
              <w:spacing w:line="360" w:lineRule="auto"/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</w:pPr>
            <w:r w:rsidRPr="00DC4108"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  <w:t>Abnormal respiratory discharge</w:t>
            </w:r>
          </w:p>
          <w:p w14:paraId="3319849B" w14:textId="77777777" w:rsidR="001B675C" w:rsidRDefault="00366660" w:rsidP="001B675C">
            <w:pPr>
              <w:spacing w:line="360" w:lineRule="auto"/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</w:pPr>
            <w:r w:rsidRPr="00366660"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  <w:t>Umbilical hernia</w:t>
            </w:r>
          </w:p>
          <w:p w14:paraId="75010659" w14:textId="77777777" w:rsidR="00DC4108" w:rsidRDefault="00DC4108" w:rsidP="001B675C">
            <w:pPr>
              <w:spacing w:line="360" w:lineRule="auto"/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</w:pPr>
            <w:r w:rsidRPr="00DC4108"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  <w:t xml:space="preserve">Absence of </w:t>
            </w:r>
            <w:r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  <w:t xml:space="preserve">one </w:t>
            </w:r>
            <w:r w:rsidRPr="00DC4108"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  <w:t>ear</w:t>
            </w:r>
          </w:p>
          <w:p w14:paraId="435D6E95" w14:textId="77777777" w:rsidR="00DC4108" w:rsidRDefault="00DC4108" w:rsidP="001B675C">
            <w:pPr>
              <w:spacing w:line="360" w:lineRule="auto"/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  <w:t>P</w:t>
            </w:r>
            <w:r w:rsidRPr="00DC4108"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  <w:t>enis injurie</w:t>
            </w:r>
          </w:p>
          <w:p w14:paraId="7268137B" w14:textId="77777777" w:rsidR="00366660" w:rsidRPr="001B675C" w:rsidRDefault="00366660" w:rsidP="001B675C">
            <w:pPr>
              <w:spacing w:line="360" w:lineRule="auto"/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</w:pPr>
            <w:r w:rsidRPr="00366660"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  <w:t>Edema and inflammation of the lip</w:t>
            </w:r>
          </w:p>
        </w:tc>
      </w:tr>
    </w:tbl>
    <w:p w14:paraId="75ABE2CB" w14:textId="77777777" w:rsidR="00C102D3" w:rsidRPr="00F11135" w:rsidRDefault="00C102D3" w:rsidP="00C102D3">
      <w:pPr>
        <w:spacing w:after="0" w:line="480" w:lineRule="auto"/>
        <w:rPr>
          <w:rFonts w:ascii="Times New Roman" w:eastAsia="Times New Roman" w:hAnsi="Times New Roman"/>
          <w:bCs/>
          <w:sz w:val="18"/>
          <w:szCs w:val="24"/>
          <w:lang w:eastAsia="pt-BR"/>
        </w:rPr>
      </w:pPr>
    </w:p>
    <w:p w14:paraId="5E288293" w14:textId="77777777" w:rsidR="00F52F3E" w:rsidRDefault="00F52F3E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br w:type="page"/>
      </w:r>
    </w:p>
    <w:p w14:paraId="532632EB" w14:textId="77777777" w:rsidR="0092482A" w:rsidRPr="0092482A" w:rsidRDefault="0092482A" w:rsidP="0092482A">
      <w:pPr>
        <w:spacing w:after="0" w:line="480" w:lineRule="auto"/>
        <w:rPr>
          <w:rFonts w:ascii="Times New Roman" w:eastAsia="Calibri" w:hAnsi="Times New Roman" w:cs="Times New Roman"/>
          <w:sz w:val="24"/>
          <w:szCs w:val="24"/>
        </w:rPr>
      </w:pPr>
      <w:r w:rsidRPr="0092482A">
        <w:rPr>
          <w:rFonts w:ascii="Times New Roman" w:eastAsia="Calibri" w:hAnsi="Times New Roman" w:cs="Times New Roman"/>
          <w:b/>
          <w:sz w:val="24"/>
          <w:szCs w:val="24"/>
        </w:rPr>
        <w:lastRenderedPageBreak/>
        <w:t xml:space="preserve">Table </w:t>
      </w:r>
      <w:r w:rsidR="00511A74">
        <w:rPr>
          <w:rFonts w:ascii="Times New Roman" w:eastAsia="Calibri" w:hAnsi="Times New Roman" w:cs="Times New Roman"/>
          <w:b/>
          <w:sz w:val="24"/>
          <w:szCs w:val="24"/>
        </w:rPr>
        <w:t>5</w:t>
      </w:r>
      <w:r w:rsidRPr="0092482A">
        <w:rPr>
          <w:rFonts w:ascii="Times New Roman" w:eastAsia="Calibri" w:hAnsi="Times New Roman" w:cs="Times New Roman"/>
          <w:b/>
          <w:sz w:val="24"/>
          <w:szCs w:val="24"/>
        </w:rPr>
        <w:t>.</w:t>
      </w:r>
      <w:r w:rsidRPr="0092482A">
        <w:rPr>
          <w:rFonts w:ascii="Times New Roman" w:eastAsia="Calibri" w:hAnsi="Times New Roman" w:cs="Times New Roman"/>
          <w:sz w:val="24"/>
          <w:szCs w:val="24"/>
        </w:rPr>
        <w:t xml:space="preserve"> Hematologic parameters of wild lowland tapirs (</w:t>
      </w:r>
      <w:proofErr w:type="spellStart"/>
      <w:r w:rsidRPr="0092482A">
        <w:rPr>
          <w:rFonts w:ascii="Times New Roman" w:eastAsia="Calibri" w:hAnsi="Times New Roman" w:cs="Times New Roman"/>
          <w:i/>
          <w:sz w:val="24"/>
          <w:szCs w:val="24"/>
        </w:rPr>
        <w:t>Tapirus</w:t>
      </w:r>
      <w:proofErr w:type="spellEnd"/>
      <w:r w:rsidRPr="0092482A">
        <w:rPr>
          <w:rFonts w:ascii="Times New Roman" w:eastAsia="Calibri" w:hAnsi="Times New Roman" w:cs="Times New Roman"/>
          <w:i/>
          <w:sz w:val="24"/>
          <w:szCs w:val="24"/>
        </w:rPr>
        <w:t xml:space="preserve"> </w:t>
      </w:r>
      <w:proofErr w:type="spellStart"/>
      <w:r w:rsidRPr="0092482A">
        <w:rPr>
          <w:rFonts w:ascii="Times New Roman" w:eastAsia="Calibri" w:hAnsi="Times New Roman" w:cs="Times New Roman"/>
          <w:i/>
          <w:sz w:val="24"/>
          <w:szCs w:val="24"/>
        </w:rPr>
        <w:t>terrestris</w:t>
      </w:r>
      <w:proofErr w:type="spellEnd"/>
      <w:r w:rsidRPr="0092482A">
        <w:rPr>
          <w:rFonts w:ascii="Times New Roman" w:eastAsia="Calibri" w:hAnsi="Times New Roman" w:cs="Times New Roman"/>
          <w:sz w:val="24"/>
          <w:szCs w:val="24"/>
        </w:rPr>
        <w:t xml:space="preserve">) in the </w:t>
      </w:r>
      <w:proofErr w:type="spellStart"/>
      <w:r w:rsidR="00EB3221">
        <w:rPr>
          <w:rFonts w:ascii="Times New Roman" w:eastAsia="Calibri" w:hAnsi="Times New Roman" w:cs="Times New Roman"/>
          <w:sz w:val="24"/>
          <w:szCs w:val="24"/>
          <w:lang w:eastAsia="ar-SA"/>
        </w:rPr>
        <w:t>Cerrado</w:t>
      </w:r>
      <w:proofErr w:type="spellEnd"/>
      <w:r w:rsidRPr="0092482A">
        <w:rPr>
          <w:rFonts w:ascii="Times New Roman" w:eastAsia="Calibri" w:hAnsi="Times New Roman" w:cs="Times New Roman"/>
          <w:sz w:val="24"/>
          <w:szCs w:val="24"/>
        </w:rPr>
        <w:t xml:space="preserve"> (</w:t>
      </w:r>
      <w:r w:rsidR="00EB3221">
        <w:rPr>
          <w:rFonts w:ascii="Times New Roman" w:eastAsia="Calibri" w:hAnsi="Times New Roman" w:cs="Times New Roman"/>
          <w:sz w:val="24"/>
          <w:szCs w:val="24"/>
        </w:rPr>
        <w:t>CE</w:t>
      </w:r>
      <w:r w:rsidRPr="0092482A">
        <w:rPr>
          <w:rFonts w:ascii="Times New Roman" w:eastAsia="Calibri" w:hAnsi="Times New Roman" w:cs="Times New Roman"/>
          <w:sz w:val="24"/>
          <w:szCs w:val="24"/>
        </w:rPr>
        <w:t xml:space="preserve">; </w:t>
      </w:r>
      <w:r w:rsidR="00EB3221">
        <w:rPr>
          <w:rFonts w:ascii="Times New Roman" w:eastAsia="Calibri" w:hAnsi="Times New Roman" w:cs="Times New Roman"/>
          <w:sz w:val="24"/>
          <w:szCs w:val="24"/>
        </w:rPr>
        <w:t>2015</w:t>
      </w:r>
      <w:r w:rsidRPr="0092482A">
        <w:rPr>
          <w:rFonts w:ascii="Times New Roman" w:eastAsia="Calibri" w:hAnsi="Times New Roman" w:cs="Times New Roman"/>
          <w:sz w:val="24"/>
          <w:szCs w:val="24"/>
        </w:rPr>
        <w:t>–20</w:t>
      </w:r>
      <w:r w:rsidR="00EB3221">
        <w:rPr>
          <w:rFonts w:ascii="Times New Roman" w:eastAsia="Calibri" w:hAnsi="Times New Roman" w:cs="Times New Roman"/>
          <w:sz w:val="24"/>
          <w:szCs w:val="24"/>
        </w:rPr>
        <w:t>17</w:t>
      </w:r>
      <w:r w:rsidRPr="0092482A">
        <w:rPr>
          <w:rFonts w:ascii="Times New Roman" w:eastAsia="Calibri" w:hAnsi="Times New Roman" w:cs="Times New Roman"/>
          <w:sz w:val="24"/>
          <w:szCs w:val="24"/>
        </w:rPr>
        <w:t xml:space="preserve">), Brazil. </w:t>
      </w:r>
    </w:p>
    <w:tbl>
      <w:tblPr>
        <w:tblW w:w="5000" w:type="pct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2125"/>
        <w:gridCol w:w="984"/>
        <w:gridCol w:w="507"/>
        <w:gridCol w:w="698"/>
        <w:gridCol w:w="623"/>
        <w:gridCol w:w="623"/>
        <w:gridCol w:w="776"/>
        <w:gridCol w:w="702"/>
        <w:gridCol w:w="704"/>
        <w:gridCol w:w="563"/>
        <w:gridCol w:w="561"/>
        <w:gridCol w:w="204"/>
      </w:tblGrid>
      <w:tr w:rsidR="00EB3221" w:rsidRPr="0092482A" w14:paraId="5CB336C9" w14:textId="77777777" w:rsidTr="0050182D">
        <w:trPr>
          <w:trHeight w:val="375"/>
        </w:trPr>
        <w:tc>
          <w:tcPr>
            <w:tcW w:w="1175" w:type="pct"/>
            <w:tcBorders>
              <w:top w:val="single" w:sz="2" w:space="0" w:color="auto"/>
              <w:lef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B7C4253" w14:textId="77777777" w:rsidR="00EB3221" w:rsidRPr="0092482A" w:rsidRDefault="00EB3221" w:rsidP="0092482A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14"/>
                <w:szCs w:val="14"/>
              </w:rPr>
            </w:pPr>
            <w:r w:rsidRPr="0092482A">
              <w:rPr>
                <w:rFonts w:ascii="Times New Roman" w:eastAsia="Calibri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46" w:type="pct"/>
            <w:tcBorders>
              <w:top w:val="single" w:sz="2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9096C00" w14:textId="77777777" w:rsidR="00EB3221" w:rsidRPr="0092482A" w:rsidRDefault="00EB3221" w:rsidP="0092482A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14"/>
                <w:szCs w:val="14"/>
              </w:rPr>
            </w:pPr>
            <w:r w:rsidRPr="0092482A">
              <w:rPr>
                <w:rFonts w:ascii="Times New Roman" w:eastAsia="Calibri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278" w:type="pct"/>
            <w:gridSpan w:val="10"/>
            <w:tcBorders>
              <w:top w:val="single" w:sz="2" w:space="0" w:color="auto"/>
              <w:bottom w:val="single" w:sz="2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98133F6" w14:textId="77777777" w:rsidR="00EB3221" w:rsidRPr="006F6F77" w:rsidRDefault="00EB3221" w:rsidP="0092482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</w:pPr>
            <w:r w:rsidRPr="006F6F77"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  <w:t>CE</w:t>
            </w:r>
          </w:p>
        </w:tc>
      </w:tr>
      <w:tr w:rsidR="0050182D" w:rsidRPr="0092482A" w14:paraId="70B6D3BC" w14:textId="77777777" w:rsidTr="0050182D">
        <w:trPr>
          <w:trHeight w:val="315"/>
        </w:trPr>
        <w:tc>
          <w:tcPr>
            <w:tcW w:w="1175" w:type="pct"/>
            <w:tcBorders>
              <w:left w:val="nil"/>
              <w:bottom w:val="single" w:sz="2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249B5BA" w14:textId="77777777" w:rsidR="00EB3221" w:rsidRPr="0092482A" w:rsidRDefault="00EB3221" w:rsidP="0092482A">
            <w:pPr>
              <w:spacing w:after="0" w:line="240" w:lineRule="auto"/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</w:pPr>
            <w:proofErr w:type="spellStart"/>
            <w:r w:rsidRPr="0092482A"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  <w:t>Parameter</w:t>
            </w:r>
            <w:r w:rsidRPr="0092482A"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  <w:vertAlign w:val="superscript"/>
              </w:rPr>
              <w:t>a</w:t>
            </w:r>
            <w:proofErr w:type="spellEnd"/>
          </w:p>
        </w:tc>
        <w:tc>
          <w:tcPr>
            <w:tcW w:w="546" w:type="pct"/>
            <w:tcBorders>
              <w:bottom w:val="single" w:sz="2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0CD9250" w14:textId="77777777" w:rsidR="00EB3221" w:rsidRPr="002E37B3" w:rsidRDefault="00EB3221" w:rsidP="0092482A">
            <w:pPr>
              <w:spacing w:after="0" w:line="240" w:lineRule="auto"/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</w:pPr>
            <w:r w:rsidRPr="002E37B3"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  <w:t>SI Unit</w:t>
            </w:r>
          </w:p>
        </w:tc>
        <w:tc>
          <w:tcPr>
            <w:tcW w:w="283" w:type="pct"/>
            <w:tcBorders>
              <w:top w:val="single" w:sz="2" w:space="0" w:color="auto"/>
              <w:bottom w:val="single" w:sz="2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972D690" w14:textId="77777777" w:rsidR="00EB3221" w:rsidRPr="002E37B3" w:rsidRDefault="00EB3221" w:rsidP="0092482A">
            <w:pPr>
              <w:spacing w:after="0" w:line="240" w:lineRule="auto"/>
              <w:rPr>
                <w:rFonts w:ascii="Times New Roman" w:eastAsia="Calibri" w:hAnsi="Times New Roman" w:cs="Times New Roman"/>
                <w:bCs/>
                <w:i/>
                <w:color w:val="000000"/>
                <w:sz w:val="20"/>
                <w:szCs w:val="20"/>
              </w:rPr>
            </w:pPr>
            <w:r w:rsidRPr="002E37B3">
              <w:rPr>
                <w:rFonts w:ascii="Times New Roman" w:eastAsia="Calibri" w:hAnsi="Times New Roman" w:cs="Times New Roman"/>
                <w:bCs/>
                <w:i/>
                <w:color w:val="000000"/>
                <w:sz w:val="20"/>
                <w:szCs w:val="20"/>
              </w:rPr>
              <w:t>n</w:t>
            </w:r>
          </w:p>
        </w:tc>
        <w:tc>
          <w:tcPr>
            <w:tcW w:w="388" w:type="pct"/>
            <w:tcBorders>
              <w:top w:val="single" w:sz="2" w:space="0" w:color="auto"/>
              <w:bottom w:val="single" w:sz="2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9E2170" w14:textId="77777777" w:rsidR="00EB3221" w:rsidRPr="002E37B3" w:rsidRDefault="00EB3221" w:rsidP="0092482A">
            <w:pPr>
              <w:spacing w:after="0" w:line="240" w:lineRule="auto"/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</w:pPr>
            <w:r w:rsidRPr="002E37B3"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  <w:t>Mean</w:t>
            </w:r>
          </w:p>
        </w:tc>
        <w:tc>
          <w:tcPr>
            <w:tcW w:w="347" w:type="pct"/>
            <w:tcBorders>
              <w:top w:val="single" w:sz="2" w:space="0" w:color="auto"/>
              <w:bottom w:val="single" w:sz="2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E759856" w14:textId="77777777" w:rsidR="00EB3221" w:rsidRPr="002E37B3" w:rsidRDefault="00EB3221" w:rsidP="0092482A">
            <w:pPr>
              <w:spacing w:after="0" w:line="240" w:lineRule="auto"/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</w:pPr>
            <w:r w:rsidRPr="002E37B3"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  <w:t>Min</w:t>
            </w:r>
          </w:p>
        </w:tc>
        <w:tc>
          <w:tcPr>
            <w:tcW w:w="347" w:type="pct"/>
            <w:tcBorders>
              <w:top w:val="single" w:sz="2" w:space="0" w:color="auto"/>
              <w:bottom w:val="single" w:sz="2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061DC21" w14:textId="77777777" w:rsidR="00EB3221" w:rsidRPr="002E37B3" w:rsidRDefault="00EB3221" w:rsidP="0092482A">
            <w:pPr>
              <w:spacing w:after="0" w:line="240" w:lineRule="auto"/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</w:pPr>
            <w:r w:rsidRPr="002E37B3"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  <w:t>Q1</w:t>
            </w:r>
          </w:p>
        </w:tc>
        <w:tc>
          <w:tcPr>
            <w:tcW w:w="431" w:type="pct"/>
            <w:tcBorders>
              <w:top w:val="single" w:sz="2" w:space="0" w:color="auto"/>
              <w:bottom w:val="single" w:sz="2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546C35E" w14:textId="77777777" w:rsidR="00EB3221" w:rsidRPr="002E37B3" w:rsidRDefault="00EB3221" w:rsidP="0092482A">
            <w:pPr>
              <w:spacing w:after="0" w:line="240" w:lineRule="auto"/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</w:pPr>
            <w:r w:rsidRPr="002E37B3"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  <w:t>Median</w:t>
            </w:r>
          </w:p>
        </w:tc>
        <w:tc>
          <w:tcPr>
            <w:tcW w:w="390" w:type="pct"/>
            <w:tcBorders>
              <w:top w:val="single" w:sz="2" w:space="0" w:color="auto"/>
              <w:bottom w:val="single" w:sz="2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6C1BDC6" w14:textId="77777777" w:rsidR="00EB3221" w:rsidRPr="002E37B3" w:rsidRDefault="00EB3221" w:rsidP="0092482A">
            <w:pPr>
              <w:spacing w:after="0" w:line="240" w:lineRule="auto"/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</w:pPr>
            <w:r w:rsidRPr="002E37B3"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  <w:t>Q3</w:t>
            </w:r>
          </w:p>
        </w:tc>
        <w:tc>
          <w:tcPr>
            <w:tcW w:w="391" w:type="pct"/>
            <w:tcBorders>
              <w:top w:val="single" w:sz="2" w:space="0" w:color="auto"/>
              <w:bottom w:val="single" w:sz="2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19A197E" w14:textId="77777777" w:rsidR="00EB3221" w:rsidRPr="002E37B3" w:rsidRDefault="00EB3221" w:rsidP="0092482A">
            <w:pPr>
              <w:spacing w:after="0" w:line="240" w:lineRule="auto"/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</w:pPr>
            <w:r w:rsidRPr="002E37B3"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  <w:t>Max</w:t>
            </w:r>
          </w:p>
        </w:tc>
        <w:tc>
          <w:tcPr>
            <w:tcW w:w="313" w:type="pct"/>
            <w:tcBorders>
              <w:top w:val="single" w:sz="2" w:space="0" w:color="auto"/>
              <w:bottom w:val="single" w:sz="2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FD0B1F8" w14:textId="77777777" w:rsidR="00EB3221" w:rsidRPr="002E37B3" w:rsidRDefault="00EB3221" w:rsidP="0092482A">
            <w:pPr>
              <w:spacing w:after="0" w:line="240" w:lineRule="auto"/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</w:pPr>
            <w:r w:rsidRPr="002E37B3"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  <w:t>SD</w:t>
            </w:r>
          </w:p>
        </w:tc>
        <w:tc>
          <w:tcPr>
            <w:tcW w:w="312" w:type="pct"/>
            <w:tcBorders>
              <w:top w:val="single" w:sz="2" w:space="0" w:color="auto"/>
              <w:bottom w:val="single" w:sz="2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4483D99" w14:textId="77777777" w:rsidR="00EB3221" w:rsidRPr="002E37B3" w:rsidRDefault="00EB3221" w:rsidP="0092482A">
            <w:pPr>
              <w:spacing w:after="0" w:line="240" w:lineRule="auto"/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</w:pPr>
            <w:r w:rsidRPr="002E37B3"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  <w:t>SE</w:t>
            </w:r>
          </w:p>
        </w:tc>
        <w:tc>
          <w:tcPr>
            <w:tcW w:w="77" w:type="pct"/>
            <w:tcBorders>
              <w:top w:val="single" w:sz="2" w:space="0" w:color="auto"/>
              <w:bottom w:val="single" w:sz="2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27013DE" w14:textId="77777777" w:rsidR="00EB3221" w:rsidRPr="0092482A" w:rsidRDefault="00EB3221" w:rsidP="0092482A">
            <w:pPr>
              <w:spacing w:after="0" w:line="240" w:lineRule="auto"/>
              <w:rPr>
                <w:rFonts w:ascii="Times New Roman" w:eastAsia="Calibri" w:hAnsi="Times New Roman" w:cs="Times New Roman"/>
                <w:bCs/>
                <w:color w:val="000000"/>
                <w:sz w:val="14"/>
                <w:szCs w:val="14"/>
              </w:rPr>
            </w:pPr>
          </w:p>
        </w:tc>
      </w:tr>
      <w:tr w:rsidR="0050182D" w:rsidRPr="00EB3221" w14:paraId="09B75C1D" w14:textId="77777777" w:rsidTr="0050182D">
        <w:trPr>
          <w:trHeight w:val="288"/>
        </w:trPr>
        <w:tc>
          <w:tcPr>
            <w:tcW w:w="1175" w:type="pct"/>
            <w:tcBorders>
              <w:top w:val="single" w:sz="2" w:space="0" w:color="auto"/>
              <w:left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0E5B3F5" w14:textId="77777777" w:rsidR="00D303F0" w:rsidRPr="00EB3221" w:rsidRDefault="00D303F0" w:rsidP="00D303F0">
            <w:pPr>
              <w:spacing w:after="0" w:line="480" w:lineRule="auto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EB3221">
              <w:rPr>
                <w:rFonts w:ascii="Times New Roman" w:eastAsia="Calibri" w:hAnsi="Times New Roman" w:cs="Times New Roman"/>
                <w:sz w:val="18"/>
                <w:szCs w:val="18"/>
              </w:rPr>
              <w:t>Red blood cell count</w:t>
            </w:r>
          </w:p>
        </w:tc>
        <w:tc>
          <w:tcPr>
            <w:tcW w:w="546" w:type="pct"/>
            <w:tcBorders>
              <w:top w:val="single" w:sz="2" w:space="0" w:color="auto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7357DC4" w14:textId="77777777" w:rsidR="00D303F0" w:rsidRPr="00EB3221" w:rsidRDefault="00D303F0" w:rsidP="00D303F0">
            <w:pPr>
              <w:spacing w:after="0" w:line="480" w:lineRule="auto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EB3221">
              <w:rPr>
                <w:rFonts w:ascii="Times New Roman" w:eastAsia="Calibri" w:hAnsi="Times New Roman" w:cs="Times New Roman"/>
                <w:sz w:val="18"/>
                <w:szCs w:val="18"/>
              </w:rPr>
              <w:t>10¹²/L</w:t>
            </w:r>
          </w:p>
        </w:tc>
        <w:tc>
          <w:tcPr>
            <w:tcW w:w="283" w:type="pct"/>
            <w:tcBorders>
              <w:top w:val="single" w:sz="2" w:space="0" w:color="auto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A26B825" w14:textId="77777777" w:rsidR="00D303F0" w:rsidRPr="00D303F0" w:rsidRDefault="00D303F0" w:rsidP="00D303F0">
            <w:pPr>
              <w:spacing w:after="0" w:line="480" w:lineRule="auto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D303F0">
              <w:rPr>
                <w:rFonts w:ascii="Times New Roman" w:eastAsia="Calibri" w:hAnsi="Times New Roman" w:cs="Times New Roman"/>
                <w:sz w:val="18"/>
                <w:szCs w:val="18"/>
              </w:rPr>
              <w:t>35</w:t>
            </w:r>
          </w:p>
        </w:tc>
        <w:tc>
          <w:tcPr>
            <w:tcW w:w="388" w:type="pct"/>
            <w:tcBorders>
              <w:top w:val="single" w:sz="2" w:space="0" w:color="auto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A734BAB" w14:textId="77777777" w:rsidR="00D303F0" w:rsidRPr="00C800A4" w:rsidRDefault="00D303F0" w:rsidP="00D303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6.50</w:t>
            </w:r>
          </w:p>
        </w:tc>
        <w:tc>
          <w:tcPr>
            <w:tcW w:w="347" w:type="pct"/>
            <w:tcBorders>
              <w:top w:val="single" w:sz="2" w:space="0" w:color="auto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42AABFF" w14:textId="77777777" w:rsidR="00D303F0" w:rsidRPr="00C800A4" w:rsidRDefault="00D303F0" w:rsidP="00D303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4.19</w:t>
            </w:r>
          </w:p>
        </w:tc>
        <w:tc>
          <w:tcPr>
            <w:tcW w:w="347" w:type="pct"/>
            <w:tcBorders>
              <w:top w:val="single" w:sz="2" w:space="0" w:color="auto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4153D6B" w14:textId="77777777" w:rsidR="00D303F0" w:rsidRPr="00C800A4" w:rsidRDefault="00D303F0" w:rsidP="00D303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5.57</w:t>
            </w:r>
          </w:p>
        </w:tc>
        <w:tc>
          <w:tcPr>
            <w:tcW w:w="431" w:type="pct"/>
            <w:tcBorders>
              <w:top w:val="single" w:sz="2" w:space="0" w:color="auto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DE1D4F0" w14:textId="77777777" w:rsidR="00D303F0" w:rsidRPr="00C800A4" w:rsidRDefault="00D303F0" w:rsidP="00D303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6.35</w:t>
            </w:r>
          </w:p>
        </w:tc>
        <w:tc>
          <w:tcPr>
            <w:tcW w:w="390" w:type="pct"/>
            <w:tcBorders>
              <w:top w:val="single" w:sz="2" w:space="0" w:color="auto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BB2D554" w14:textId="77777777" w:rsidR="00D303F0" w:rsidRPr="00C800A4" w:rsidRDefault="00D303F0" w:rsidP="00D303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7.24</w:t>
            </w:r>
          </w:p>
        </w:tc>
        <w:tc>
          <w:tcPr>
            <w:tcW w:w="391" w:type="pct"/>
            <w:tcBorders>
              <w:top w:val="single" w:sz="2" w:space="0" w:color="auto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6AEBEB3" w14:textId="77777777" w:rsidR="00D303F0" w:rsidRPr="00C800A4" w:rsidRDefault="00D303F0" w:rsidP="00D303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9.73</w:t>
            </w:r>
          </w:p>
        </w:tc>
        <w:tc>
          <w:tcPr>
            <w:tcW w:w="313" w:type="pct"/>
            <w:tcBorders>
              <w:top w:val="single" w:sz="2" w:space="0" w:color="auto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8D6A1EE" w14:textId="77777777" w:rsidR="00D303F0" w:rsidRPr="00C800A4" w:rsidRDefault="00D303F0" w:rsidP="00D303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1.40</w:t>
            </w:r>
          </w:p>
        </w:tc>
        <w:tc>
          <w:tcPr>
            <w:tcW w:w="312" w:type="pct"/>
            <w:tcBorders>
              <w:top w:val="single" w:sz="2" w:space="0" w:color="auto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D0F1D8D" w14:textId="77777777" w:rsidR="00D303F0" w:rsidRPr="00C800A4" w:rsidRDefault="00D303F0" w:rsidP="00D303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0.24</w:t>
            </w:r>
          </w:p>
        </w:tc>
        <w:tc>
          <w:tcPr>
            <w:tcW w:w="77" w:type="pct"/>
            <w:tcBorders>
              <w:top w:val="single" w:sz="2" w:space="0" w:color="auto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7ED67E4" w14:textId="77777777" w:rsidR="00D303F0" w:rsidRPr="00EB3221" w:rsidRDefault="00D303F0" w:rsidP="00D303F0">
            <w:pPr>
              <w:spacing w:after="0" w:line="480" w:lineRule="auto"/>
              <w:rPr>
                <w:rFonts w:ascii="Times New Roman" w:eastAsia="Calibri" w:hAnsi="Times New Roman" w:cs="Times New Roman"/>
                <w:color w:val="FF0000"/>
                <w:sz w:val="18"/>
                <w:szCs w:val="18"/>
              </w:rPr>
            </w:pPr>
            <w:r w:rsidRPr="000F0249">
              <w:rPr>
                <w:rFonts w:ascii="Times New Roman" w:eastAsia="Calibri" w:hAnsi="Times New Roman" w:cs="Times New Roman"/>
                <w:bCs/>
                <w:sz w:val="18"/>
                <w:szCs w:val="18"/>
                <w:vertAlign w:val="superscript"/>
              </w:rPr>
              <w:t>b</w:t>
            </w:r>
            <w:r w:rsidR="00573884">
              <w:rPr>
                <w:rFonts w:ascii="Times New Roman" w:eastAsia="Calibri" w:hAnsi="Times New Roman" w:cs="Times New Roman"/>
                <w:bCs/>
                <w:sz w:val="18"/>
                <w:szCs w:val="18"/>
                <w:vertAlign w:val="superscript"/>
              </w:rPr>
              <w:t>, c</w:t>
            </w:r>
          </w:p>
        </w:tc>
      </w:tr>
      <w:tr w:rsidR="0050182D" w:rsidRPr="00EB3221" w14:paraId="4C626FBB" w14:textId="77777777" w:rsidTr="0050182D">
        <w:trPr>
          <w:trHeight w:val="288"/>
        </w:trPr>
        <w:tc>
          <w:tcPr>
            <w:tcW w:w="1175" w:type="pct"/>
            <w:tcBorders>
              <w:top w:val="nil"/>
              <w:left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A55868C" w14:textId="77777777" w:rsidR="00D303F0" w:rsidRPr="00EB3221" w:rsidRDefault="00D303F0" w:rsidP="00D303F0">
            <w:pPr>
              <w:spacing w:after="0" w:line="480" w:lineRule="auto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EB3221">
              <w:rPr>
                <w:rFonts w:ascii="Times New Roman" w:eastAsia="Calibri" w:hAnsi="Times New Roman" w:cs="Times New Roman"/>
                <w:sz w:val="18"/>
                <w:szCs w:val="18"/>
              </w:rPr>
              <w:t>Packed cell volume</w:t>
            </w:r>
          </w:p>
        </w:tc>
        <w:tc>
          <w:tcPr>
            <w:tcW w:w="546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E1783AD" w14:textId="77777777" w:rsidR="00D303F0" w:rsidRPr="00EB3221" w:rsidRDefault="00D303F0" w:rsidP="00D303F0">
            <w:pPr>
              <w:spacing w:after="0" w:line="480" w:lineRule="auto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EB3221">
              <w:rPr>
                <w:rFonts w:ascii="Times New Roman" w:eastAsia="Calibri" w:hAnsi="Times New Roman" w:cs="Times New Roman"/>
                <w:sz w:val="18"/>
                <w:szCs w:val="18"/>
              </w:rPr>
              <w:t>L/L</w:t>
            </w:r>
          </w:p>
        </w:tc>
        <w:tc>
          <w:tcPr>
            <w:tcW w:w="283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7233D06" w14:textId="77777777" w:rsidR="00D303F0" w:rsidRPr="00D303F0" w:rsidRDefault="00D303F0" w:rsidP="00D303F0">
            <w:pPr>
              <w:spacing w:after="0" w:line="480" w:lineRule="auto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D303F0">
              <w:rPr>
                <w:rFonts w:ascii="Times New Roman" w:eastAsia="Calibri" w:hAnsi="Times New Roman" w:cs="Times New Roman"/>
                <w:sz w:val="18"/>
                <w:szCs w:val="18"/>
              </w:rPr>
              <w:t>35</w:t>
            </w:r>
          </w:p>
        </w:tc>
        <w:tc>
          <w:tcPr>
            <w:tcW w:w="388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DE8B2FE" w14:textId="77777777" w:rsidR="00D303F0" w:rsidRPr="00C800A4" w:rsidRDefault="00D303F0" w:rsidP="00D303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C800A4" w:rsidRPr="00C800A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29</w:t>
            </w:r>
          </w:p>
        </w:tc>
        <w:tc>
          <w:tcPr>
            <w:tcW w:w="347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327B3BC" w14:textId="77777777" w:rsidR="00D303F0" w:rsidRPr="00C800A4" w:rsidRDefault="00D303F0" w:rsidP="00D303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C800A4" w:rsidRPr="00C800A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19</w:t>
            </w:r>
          </w:p>
        </w:tc>
        <w:tc>
          <w:tcPr>
            <w:tcW w:w="347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526F7B4" w14:textId="77777777" w:rsidR="00D303F0" w:rsidRPr="00C800A4" w:rsidRDefault="00D303F0" w:rsidP="00D303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C800A4" w:rsidRPr="00C800A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27</w:t>
            </w:r>
          </w:p>
        </w:tc>
        <w:tc>
          <w:tcPr>
            <w:tcW w:w="431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2F9AE5F" w14:textId="77777777" w:rsidR="00D303F0" w:rsidRPr="00C800A4" w:rsidRDefault="00D303F0" w:rsidP="00D303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C800A4" w:rsidRPr="00C800A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29</w:t>
            </w:r>
          </w:p>
        </w:tc>
        <w:tc>
          <w:tcPr>
            <w:tcW w:w="390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FA3679F" w14:textId="77777777" w:rsidR="00D303F0" w:rsidRPr="00C800A4" w:rsidRDefault="00D303F0" w:rsidP="00D303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C800A4" w:rsidRPr="00C800A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32</w:t>
            </w:r>
          </w:p>
        </w:tc>
        <w:tc>
          <w:tcPr>
            <w:tcW w:w="391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ACB3B5D" w14:textId="77777777" w:rsidR="00D303F0" w:rsidRPr="00C800A4" w:rsidRDefault="00D303F0" w:rsidP="00D303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C800A4" w:rsidRPr="00C800A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36</w:t>
            </w:r>
          </w:p>
        </w:tc>
        <w:tc>
          <w:tcPr>
            <w:tcW w:w="313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1B161B0" w14:textId="77777777" w:rsidR="00D303F0" w:rsidRPr="00C800A4" w:rsidRDefault="00D303F0" w:rsidP="00D303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C800A4" w:rsidRPr="00C800A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04</w:t>
            </w:r>
          </w:p>
        </w:tc>
        <w:tc>
          <w:tcPr>
            <w:tcW w:w="312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CFD5D00" w14:textId="77777777" w:rsidR="00D303F0" w:rsidRPr="00C800A4" w:rsidRDefault="00D303F0" w:rsidP="00D303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C800A4" w:rsidRPr="00C800A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01</w:t>
            </w:r>
          </w:p>
        </w:tc>
        <w:tc>
          <w:tcPr>
            <w:tcW w:w="77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EE5AE73" w14:textId="47D84ADD" w:rsidR="00D303F0" w:rsidRPr="0035251C" w:rsidRDefault="00573884" w:rsidP="00D303F0">
            <w:pPr>
              <w:spacing w:after="0" w:line="480" w:lineRule="auto"/>
              <w:rPr>
                <w:rFonts w:ascii="Times New Roman" w:eastAsia="Calibri" w:hAnsi="Times New Roman" w:cs="Times New Roman"/>
                <w:sz w:val="18"/>
                <w:szCs w:val="18"/>
                <w:vertAlign w:val="superscript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vertAlign w:val="superscript"/>
              </w:rPr>
              <w:t>b</w:t>
            </w:r>
          </w:p>
        </w:tc>
      </w:tr>
      <w:tr w:rsidR="0050182D" w:rsidRPr="00EB3221" w14:paraId="61F9DF80" w14:textId="77777777" w:rsidTr="0050182D">
        <w:trPr>
          <w:trHeight w:val="288"/>
        </w:trPr>
        <w:tc>
          <w:tcPr>
            <w:tcW w:w="1175" w:type="pct"/>
            <w:tcBorders>
              <w:top w:val="nil"/>
              <w:left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7653FCF" w14:textId="77777777" w:rsidR="00D303F0" w:rsidRPr="00EB3221" w:rsidRDefault="00D303F0" w:rsidP="00D303F0">
            <w:pPr>
              <w:spacing w:after="0" w:line="480" w:lineRule="auto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EB3221">
              <w:rPr>
                <w:rFonts w:ascii="Times New Roman" w:eastAsia="Calibri" w:hAnsi="Times New Roman" w:cs="Times New Roman"/>
                <w:sz w:val="18"/>
                <w:szCs w:val="18"/>
              </w:rPr>
              <w:t>MCV</w:t>
            </w:r>
          </w:p>
        </w:tc>
        <w:tc>
          <w:tcPr>
            <w:tcW w:w="546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24DD11A" w14:textId="77777777" w:rsidR="00D303F0" w:rsidRPr="00EB3221" w:rsidRDefault="00D303F0" w:rsidP="00D303F0">
            <w:pPr>
              <w:spacing w:after="0" w:line="480" w:lineRule="auto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proofErr w:type="spellStart"/>
            <w:r w:rsidRPr="00EB3221">
              <w:rPr>
                <w:rFonts w:ascii="Times New Roman" w:eastAsia="Calibri" w:hAnsi="Times New Roman" w:cs="Times New Roman"/>
                <w:sz w:val="18"/>
                <w:szCs w:val="18"/>
              </w:rPr>
              <w:t>fL</w:t>
            </w:r>
            <w:proofErr w:type="spellEnd"/>
          </w:p>
        </w:tc>
        <w:tc>
          <w:tcPr>
            <w:tcW w:w="283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E5B914F" w14:textId="77777777" w:rsidR="00D303F0" w:rsidRPr="00D303F0" w:rsidRDefault="00D303F0" w:rsidP="00D303F0">
            <w:pPr>
              <w:spacing w:after="0" w:line="480" w:lineRule="auto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D303F0">
              <w:rPr>
                <w:rFonts w:ascii="Times New Roman" w:eastAsia="Calibri" w:hAnsi="Times New Roman" w:cs="Times New Roman"/>
                <w:sz w:val="18"/>
                <w:szCs w:val="18"/>
              </w:rPr>
              <w:t>35</w:t>
            </w:r>
          </w:p>
        </w:tc>
        <w:tc>
          <w:tcPr>
            <w:tcW w:w="388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9E26CC1" w14:textId="77777777" w:rsidR="00D303F0" w:rsidRPr="00C800A4" w:rsidRDefault="00D303F0" w:rsidP="00D303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46</w:t>
            </w:r>
            <w:r w:rsidR="00C800A4" w:rsidRPr="00C800A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43</w:t>
            </w:r>
          </w:p>
        </w:tc>
        <w:tc>
          <w:tcPr>
            <w:tcW w:w="347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E72E5A2" w14:textId="77777777" w:rsidR="00D303F0" w:rsidRPr="00C800A4" w:rsidRDefault="00D303F0" w:rsidP="00D303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31</w:t>
            </w:r>
            <w:r w:rsidR="00C800A4" w:rsidRPr="00C800A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05</w:t>
            </w:r>
          </w:p>
        </w:tc>
        <w:tc>
          <w:tcPr>
            <w:tcW w:w="347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8E03033" w14:textId="77777777" w:rsidR="00D303F0" w:rsidRPr="00C800A4" w:rsidRDefault="00D303F0" w:rsidP="00D303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38</w:t>
            </w:r>
            <w:r w:rsidR="00C800A4" w:rsidRPr="00C800A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89</w:t>
            </w:r>
          </w:p>
        </w:tc>
        <w:tc>
          <w:tcPr>
            <w:tcW w:w="431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BA5DEC9" w14:textId="77777777" w:rsidR="00D303F0" w:rsidRPr="00C800A4" w:rsidRDefault="00D303F0" w:rsidP="00D303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45</w:t>
            </w:r>
            <w:r w:rsidR="00C800A4" w:rsidRPr="00C800A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57</w:t>
            </w:r>
          </w:p>
        </w:tc>
        <w:tc>
          <w:tcPr>
            <w:tcW w:w="390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56078B8" w14:textId="77777777" w:rsidR="00D303F0" w:rsidRPr="00C800A4" w:rsidRDefault="00D303F0" w:rsidP="00D303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53</w:t>
            </w:r>
            <w:r w:rsidR="00C800A4" w:rsidRPr="00C800A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27</w:t>
            </w:r>
          </w:p>
        </w:tc>
        <w:tc>
          <w:tcPr>
            <w:tcW w:w="391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104116C" w14:textId="77777777" w:rsidR="00D303F0" w:rsidRPr="00C800A4" w:rsidRDefault="00D303F0" w:rsidP="00D303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72</w:t>
            </w:r>
            <w:r w:rsidR="00C800A4" w:rsidRPr="00C800A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69</w:t>
            </w:r>
          </w:p>
        </w:tc>
        <w:tc>
          <w:tcPr>
            <w:tcW w:w="313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41D2955" w14:textId="77777777" w:rsidR="00D303F0" w:rsidRPr="00C800A4" w:rsidRDefault="00D303F0" w:rsidP="00D303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9</w:t>
            </w:r>
            <w:r w:rsidR="00C800A4" w:rsidRPr="00C800A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45</w:t>
            </w:r>
          </w:p>
        </w:tc>
        <w:tc>
          <w:tcPr>
            <w:tcW w:w="312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DC79E8F" w14:textId="77777777" w:rsidR="00D303F0" w:rsidRPr="00C800A4" w:rsidRDefault="00D303F0" w:rsidP="00D303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C800A4" w:rsidRPr="00C800A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60</w:t>
            </w:r>
          </w:p>
        </w:tc>
        <w:tc>
          <w:tcPr>
            <w:tcW w:w="77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E1AB760" w14:textId="4FBCEB35" w:rsidR="00D303F0" w:rsidRPr="000F0249" w:rsidRDefault="00D303F0" w:rsidP="00D303F0">
            <w:pPr>
              <w:spacing w:after="0" w:line="480" w:lineRule="auto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0F0249">
              <w:rPr>
                <w:rFonts w:ascii="Times New Roman" w:eastAsia="Calibri" w:hAnsi="Times New Roman" w:cs="Times New Roman"/>
                <w:bCs/>
                <w:sz w:val="18"/>
                <w:szCs w:val="18"/>
                <w:vertAlign w:val="superscript"/>
              </w:rPr>
              <w:t>b</w:t>
            </w:r>
            <w:r w:rsidR="00573884">
              <w:rPr>
                <w:rFonts w:ascii="Times New Roman" w:eastAsia="Calibri" w:hAnsi="Times New Roman" w:cs="Times New Roman"/>
                <w:bCs/>
                <w:sz w:val="18"/>
                <w:szCs w:val="18"/>
                <w:vertAlign w:val="superscript"/>
              </w:rPr>
              <w:t>,</w:t>
            </w:r>
            <w:r w:rsidR="005465EC">
              <w:rPr>
                <w:rFonts w:ascii="Times New Roman" w:eastAsia="Calibri" w:hAnsi="Times New Roman" w:cs="Times New Roman"/>
                <w:bCs/>
                <w:sz w:val="18"/>
                <w:szCs w:val="18"/>
                <w:vertAlign w:val="superscript"/>
              </w:rPr>
              <w:t xml:space="preserve"> </w:t>
            </w:r>
            <w:r w:rsidR="00573884">
              <w:rPr>
                <w:rFonts w:ascii="Times New Roman" w:eastAsia="Calibri" w:hAnsi="Times New Roman" w:cs="Times New Roman"/>
                <w:bCs/>
                <w:sz w:val="18"/>
                <w:szCs w:val="18"/>
                <w:vertAlign w:val="superscript"/>
              </w:rPr>
              <w:t>c</w:t>
            </w:r>
          </w:p>
        </w:tc>
      </w:tr>
      <w:tr w:rsidR="0050182D" w:rsidRPr="00EB3221" w14:paraId="59C2D5FA" w14:textId="77777777" w:rsidTr="0050182D">
        <w:trPr>
          <w:trHeight w:val="312"/>
        </w:trPr>
        <w:tc>
          <w:tcPr>
            <w:tcW w:w="1175" w:type="pct"/>
            <w:tcBorders>
              <w:top w:val="nil"/>
              <w:left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A0014A1" w14:textId="77777777" w:rsidR="00D303F0" w:rsidRPr="00EB3221" w:rsidRDefault="00D303F0" w:rsidP="00D303F0">
            <w:pPr>
              <w:spacing w:after="0" w:line="480" w:lineRule="auto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EB3221">
              <w:rPr>
                <w:rFonts w:ascii="Times New Roman" w:eastAsia="Calibri" w:hAnsi="Times New Roman" w:cs="Times New Roman"/>
                <w:sz w:val="18"/>
                <w:szCs w:val="18"/>
              </w:rPr>
              <w:t>White blood cell count</w:t>
            </w:r>
          </w:p>
        </w:tc>
        <w:tc>
          <w:tcPr>
            <w:tcW w:w="546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0244A3F" w14:textId="77777777" w:rsidR="00D303F0" w:rsidRPr="00EB3221" w:rsidRDefault="00D303F0" w:rsidP="00D303F0">
            <w:pPr>
              <w:spacing w:after="0" w:line="480" w:lineRule="auto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EB3221">
              <w:rPr>
                <w:rFonts w:ascii="Times New Roman" w:eastAsia="Calibri" w:hAnsi="Times New Roman" w:cs="Times New Roman"/>
                <w:sz w:val="18"/>
                <w:szCs w:val="18"/>
              </w:rPr>
              <w:t>10</w:t>
            </w:r>
            <w:r w:rsidRPr="00EB3221">
              <w:rPr>
                <w:rFonts w:ascii="Times New Roman" w:eastAsia="Calibri" w:hAnsi="Times New Roman" w:cs="Times New Roman"/>
                <w:sz w:val="18"/>
                <w:szCs w:val="18"/>
                <w:vertAlign w:val="superscript"/>
              </w:rPr>
              <w:t>9</w:t>
            </w:r>
            <w:r w:rsidRPr="00EB3221">
              <w:rPr>
                <w:rFonts w:ascii="Times New Roman" w:eastAsia="Calibri" w:hAnsi="Times New Roman" w:cs="Times New Roman"/>
                <w:sz w:val="18"/>
                <w:szCs w:val="18"/>
              </w:rPr>
              <w:t>/L</w:t>
            </w:r>
          </w:p>
        </w:tc>
        <w:tc>
          <w:tcPr>
            <w:tcW w:w="283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B40F9A1" w14:textId="77777777" w:rsidR="00D303F0" w:rsidRPr="00D303F0" w:rsidRDefault="00D303F0" w:rsidP="00D303F0">
            <w:pPr>
              <w:spacing w:after="0" w:line="480" w:lineRule="auto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D303F0">
              <w:rPr>
                <w:rFonts w:ascii="Times New Roman" w:eastAsia="Calibri" w:hAnsi="Times New Roman" w:cs="Times New Roman"/>
                <w:sz w:val="18"/>
                <w:szCs w:val="18"/>
              </w:rPr>
              <w:t>35</w:t>
            </w:r>
          </w:p>
        </w:tc>
        <w:tc>
          <w:tcPr>
            <w:tcW w:w="388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6B54571" w14:textId="77777777" w:rsidR="00D303F0" w:rsidRPr="00C800A4" w:rsidRDefault="00D303F0" w:rsidP="00D303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14</w:t>
            </w:r>
            <w:r w:rsidR="00C800A4" w:rsidRPr="00C800A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38</w:t>
            </w:r>
          </w:p>
        </w:tc>
        <w:tc>
          <w:tcPr>
            <w:tcW w:w="347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335F1DD" w14:textId="77777777" w:rsidR="00D303F0" w:rsidRPr="00C800A4" w:rsidRDefault="00D303F0" w:rsidP="00D303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6</w:t>
            </w:r>
            <w:r w:rsidR="00C800A4" w:rsidRPr="00C800A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60</w:t>
            </w:r>
          </w:p>
        </w:tc>
        <w:tc>
          <w:tcPr>
            <w:tcW w:w="347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8C4C1B" w14:textId="77777777" w:rsidR="00D303F0" w:rsidRPr="00C800A4" w:rsidRDefault="00D303F0" w:rsidP="00D303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9</w:t>
            </w:r>
            <w:r w:rsidR="00C800A4" w:rsidRPr="00C800A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38</w:t>
            </w:r>
          </w:p>
        </w:tc>
        <w:tc>
          <w:tcPr>
            <w:tcW w:w="431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C5070B7" w14:textId="77777777" w:rsidR="00D303F0" w:rsidRPr="00C800A4" w:rsidRDefault="00D303F0" w:rsidP="00D303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14</w:t>
            </w:r>
            <w:r w:rsidR="00C800A4" w:rsidRPr="00C800A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25</w:t>
            </w:r>
          </w:p>
        </w:tc>
        <w:tc>
          <w:tcPr>
            <w:tcW w:w="390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5010335" w14:textId="77777777" w:rsidR="00D303F0" w:rsidRPr="00C800A4" w:rsidRDefault="00D303F0" w:rsidP="00D303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18</w:t>
            </w:r>
            <w:r w:rsidR="00C800A4" w:rsidRPr="00C800A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85</w:t>
            </w:r>
          </w:p>
        </w:tc>
        <w:tc>
          <w:tcPr>
            <w:tcW w:w="391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2E4E34A" w14:textId="77777777" w:rsidR="00D303F0" w:rsidRPr="00C800A4" w:rsidRDefault="00D303F0" w:rsidP="00D303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28</w:t>
            </w:r>
            <w:r w:rsidR="00C800A4" w:rsidRPr="00C800A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35</w:t>
            </w:r>
          </w:p>
        </w:tc>
        <w:tc>
          <w:tcPr>
            <w:tcW w:w="313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1F08252" w14:textId="77777777" w:rsidR="00D303F0" w:rsidRPr="00C800A4" w:rsidRDefault="00D303F0" w:rsidP="00D303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5</w:t>
            </w:r>
            <w:r w:rsidR="00C800A4" w:rsidRPr="00C800A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61</w:t>
            </w:r>
          </w:p>
        </w:tc>
        <w:tc>
          <w:tcPr>
            <w:tcW w:w="312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2C4681F" w14:textId="77777777" w:rsidR="00D303F0" w:rsidRPr="00C800A4" w:rsidRDefault="00D303F0" w:rsidP="00D303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C800A4" w:rsidRPr="00C800A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95</w:t>
            </w:r>
          </w:p>
        </w:tc>
        <w:tc>
          <w:tcPr>
            <w:tcW w:w="77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3DB290F" w14:textId="1D9831D0" w:rsidR="00D303F0" w:rsidRPr="000F0249" w:rsidRDefault="00D303F0" w:rsidP="00D303F0">
            <w:pPr>
              <w:spacing w:after="0" w:line="480" w:lineRule="auto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0F0249">
              <w:rPr>
                <w:rFonts w:ascii="Times New Roman" w:eastAsia="Calibri" w:hAnsi="Times New Roman" w:cs="Times New Roman"/>
                <w:bCs/>
                <w:sz w:val="18"/>
                <w:szCs w:val="18"/>
                <w:vertAlign w:val="superscript"/>
              </w:rPr>
              <w:t>b</w:t>
            </w:r>
            <w:r w:rsidR="00573884">
              <w:rPr>
                <w:rFonts w:ascii="Times New Roman" w:eastAsia="Calibri" w:hAnsi="Times New Roman" w:cs="Times New Roman"/>
                <w:bCs/>
                <w:sz w:val="18"/>
                <w:szCs w:val="18"/>
                <w:vertAlign w:val="superscript"/>
              </w:rPr>
              <w:t>,</w:t>
            </w:r>
            <w:r w:rsidR="005465EC">
              <w:rPr>
                <w:rFonts w:ascii="Times New Roman" w:eastAsia="Calibri" w:hAnsi="Times New Roman" w:cs="Times New Roman"/>
                <w:bCs/>
                <w:sz w:val="18"/>
                <w:szCs w:val="18"/>
                <w:vertAlign w:val="superscript"/>
              </w:rPr>
              <w:t xml:space="preserve"> </w:t>
            </w:r>
            <w:r w:rsidR="00573884">
              <w:rPr>
                <w:rFonts w:ascii="Times New Roman" w:eastAsia="Calibri" w:hAnsi="Times New Roman" w:cs="Times New Roman"/>
                <w:bCs/>
                <w:sz w:val="18"/>
                <w:szCs w:val="18"/>
                <w:vertAlign w:val="superscript"/>
              </w:rPr>
              <w:t>c</w:t>
            </w:r>
          </w:p>
        </w:tc>
      </w:tr>
      <w:tr w:rsidR="0050182D" w:rsidRPr="00EB3221" w14:paraId="16EA47E7" w14:textId="77777777" w:rsidTr="0050182D">
        <w:trPr>
          <w:trHeight w:val="300"/>
        </w:trPr>
        <w:tc>
          <w:tcPr>
            <w:tcW w:w="1175" w:type="pct"/>
            <w:tcBorders>
              <w:top w:val="nil"/>
              <w:left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297B422" w14:textId="77777777" w:rsidR="00D303F0" w:rsidRPr="00EB3221" w:rsidRDefault="00D303F0" w:rsidP="00D303F0">
            <w:pPr>
              <w:spacing w:after="0" w:line="480" w:lineRule="auto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EB3221">
              <w:rPr>
                <w:rFonts w:ascii="Times New Roman" w:eastAsia="Calibri" w:hAnsi="Times New Roman" w:cs="Times New Roman"/>
                <w:sz w:val="18"/>
                <w:szCs w:val="18"/>
              </w:rPr>
              <w:t>Eosinophils</w:t>
            </w:r>
          </w:p>
        </w:tc>
        <w:tc>
          <w:tcPr>
            <w:tcW w:w="546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0E64DCD" w14:textId="77777777" w:rsidR="00D303F0" w:rsidRPr="00EB3221" w:rsidRDefault="00D303F0" w:rsidP="00D303F0">
            <w:pPr>
              <w:spacing w:after="0" w:line="480" w:lineRule="auto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EB3221">
              <w:rPr>
                <w:rFonts w:ascii="Times New Roman" w:eastAsia="Calibri" w:hAnsi="Times New Roman" w:cs="Times New Roman"/>
                <w:sz w:val="18"/>
                <w:szCs w:val="18"/>
              </w:rPr>
              <w:t>10</w:t>
            </w:r>
            <w:r w:rsidRPr="00EB3221">
              <w:rPr>
                <w:rFonts w:ascii="Times New Roman" w:eastAsia="Calibri" w:hAnsi="Times New Roman" w:cs="Times New Roman"/>
                <w:sz w:val="18"/>
                <w:szCs w:val="18"/>
                <w:vertAlign w:val="superscript"/>
              </w:rPr>
              <w:t>9</w:t>
            </w:r>
            <w:r w:rsidRPr="00EB3221">
              <w:rPr>
                <w:rFonts w:ascii="Times New Roman" w:eastAsia="Calibri" w:hAnsi="Times New Roman" w:cs="Times New Roman"/>
                <w:sz w:val="18"/>
                <w:szCs w:val="18"/>
              </w:rPr>
              <w:t>/L</w:t>
            </w:r>
          </w:p>
        </w:tc>
        <w:tc>
          <w:tcPr>
            <w:tcW w:w="283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E4375F6" w14:textId="77777777" w:rsidR="00D303F0" w:rsidRPr="00D303F0" w:rsidRDefault="00D303F0" w:rsidP="00D303F0">
            <w:pPr>
              <w:spacing w:after="0" w:line="480" w:lineRule="auto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D303F0">
              <w:rPr>
                <w:rFonts w:ascii="Times New Roman" w:eastAsia="Calibri" w:hAnsi="Times New Roman" w:cs="Times New Roman"/>
                <w:sz w:val="18"/>
                <w:szCs w:val="18"/>
              </w:rPr>
              <w:t>35</w:t>
            </w:r>
          </w:p>
        </w:tc>
        <w:tc>
          <w:tcPr>
            <w:tcW w:w="388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D111297" w14:textId="77777777" w:rsidR="00D303F0" w:rsidRPr="00C800A4" w:rsidRDefault="00D303F0" w:rsidP="00D303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C800A4" w:rsidRPr="00C800A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39</w:t>
            </w:r>
          </w:p>
        </w:tc>
        <w:tc>
          <w:tcPr>
            <w:tcW w:w="347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3031BD9" w14:textId="77777777" w:rsidR="00D303F0" w:rsidRPr="00C800A4" w:rsidRDefault="00D303F0" w:rsidP="00D303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47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9502A60" w14:textId="77777777" w:rsidR="00D303F0" w:rsidRPr="00C800A4" w:rsidRDefault="00D303F0" w:rsidP="00D303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431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37676D9" w14:textId="77777777" w:rsidR="00D303F0" w:rsidRPr="00C800A4" w:rsidRDefault="00D303F0" w:rsidP="00D303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C800A4" w:rsidRPr="00C800A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18</w:t>
            </w:r>
          </w:p>
        </w:tc>
        <w:tc>
          <w:tcPr>
            <w:tcW w:w="390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2BA31BC" w14:textId="77777777" w:rsidR="00D303F0" w:rsidRPr="00C800A4" w:rsidRDefault="00D303F0" w:rsidP="00D303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C800A4" w:rsidRPr="00C800A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41</w:t>
            </w:r>
          </w:p>
        </w:tc>
        <w:tc>
          <w:tcPr>
            <w:tcW w:w="391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C12B70B" w14:textId="77777777" w:rsidR="00D303F0" w:rsidRPr="00C800A4" w:rsidRDefault="00D303F0" w:rsidP="00D303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C800A4" w:rsidRPr="00C800A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85</w:t>
            </w:r>
          </w:p>
        </w:tc>
        <w:tc>
          <w:tcPr>
            <w:tcW w:w="313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504C7E2" w14:textId="77777777" w:rsidR="00D303F0" w:rsidRPr="00C800A4" w:rsidRDefault="00D303F0" w:rsidP="00D303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C800A4" w:rsidRPr="00C800A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56</w:t>
            </w:r>
          </w:p>
        </w:tc>
        <w:tc>
          <w:tcPr>
            <w:tcW w:w="312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3750D5B" w14:textId="77777777" w:rsidR="00D303F0" w:rsidRPr="00C800A4" w:rsidRDefault="00D303F0" w:rsidP="00D303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C800A4" w:rsidRPr="00C800A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77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C8E3740" w14:textId="77777777" w:rsidR="00D303F0" w:rsidRPr="00EB3221" w:rsidRDefault="0035251C" w:rsidP="00D303F0">
            <w:pPr>
              <w:spacing w:after="0" w:line="480" w:lineRule="auto"/>
              <w:rPr>
                <w:rFonts w:ascii="Times New Roman" w:eastAsia="Calibri" w:hAnsi="Times New Roman" w:cs="Times New Roman"/>
                <w:color w:val="FF0000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bCs/>
                <w:color w:val="000000"/>
                <w:sz w:val="16"/>
                <w:szCs w:val="16"/>
                <w:vertAlign w:val="superscript"/>
              </w:rPr>
              <w:t>#</w:t>
            </w:r>
          </w:p>
        </w:tc>
      </w:tr>
      <w:tr w:rsidR="0050182D" w:rsidRPr="00EB3221" w14:paraId="012D8D00" w14:textId="77777777" w:rsidTr="0050182D">
        <w:trPr>
          <w:trHeight w:val="312"/>
        </w:trPr>
        <w:tc>
          <w:tcPr>
            <w:tcW w:w="1175" w:type="pct"/>
            <w:tcBorders>
              <w:top w:val="nil"/>
              <w:left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D51E7E" w14:textId="77777777" w:rsidR="00D303F0" w:rsidRPr="00EB3221" w:rsidRDefault="00D303F0" w:rsidP="00D303F0">
            <w:pPr>
              <w:spacing w:after="0" w:line="480" w:lineRule="auto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EB3221">
              <w:rPr>
                <w:rFonts w:ascii="Times New Roman" w:eastAsia="Calibri" w:hAnsi="Times New Roman" w:cs="Times New Roman"/>
                <w:sz w:val="18"/>
                <w:szCs w:val="18"/>
              </w:rPr>
              <w:t>Basophils</w:t>
            </w:r>
          </w:p>
        </w:tc>
        <w:tc>
          <w:tcPr>
            <w:tcW w:w="546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EFF9CBD" w14:textId="77777777" w:rsidR="00D303F0" w:rsidRPr="00EB3221" w:rsidRDefault="00D303F0" w:rsidP="00D303F0">
            <w:pPr>
              <w:spacing w:after="0" w:line="480" w:lineRule="auto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EB3221">
              <w:rPr>
                <w:rFonts w:ascii="Times New Roman" w:eastAsia="Calibri" w:hAnsi="Times New Roman" w:cs="Times New Roman"/>
                <w:sz w:val="18"/>
                <w:szCs w:val="18"/>
              </w:rPr>
              <w:t>10</w:t>
            </w:r>
            <w:r w:rsidRPr="00EB3221">
              <w:rPr>
                <w:rFonts w:ascii="Times New Roman" w:eastAsia="Calibri" w:hAnsi="Times New Roman" w:cs="Times New Roman"/>
                <w:sz w:val="18"/>
                <w:szCs w:val="18"/>
                <w:vertAlign w:val="superscript"/>
              </w:rPr>
              <w:t>9</w:t>
            </w:r>
            <w:r w:rsidRPr="00EB3221">
              <w:rPr>
                <w:rFonts w:ascii="Times New Roman" w:eastAsia="Calibri" w:hAnsi="Times New Roman" w:cs="Times New Roman"/>
                <w:sz w:val="18"/>
                <w:szCs w:val="18"/>
              </w:rPr>
              <w:t>/L</w:t>
            </w:r>
          </w:p>
        </w:tc>
        <w:tc>
          <w:tcPr>
            <w:tcW w:w="283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F2CFE1D" w14:textId="77777777" w:rsidR="00D303F0" w:rsidRPr="00D303F0" w:rsidRDefault="00D303F0" w:rsidP="00D303F0">
            <w:pPr>
              <w:spacing w:after="0" w:line="480" w:lineRule="auto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D303F0">
              <w:rPr>
                <w:rFonts w:ascii="Times New Roman" w:eastAsia="Calibri" w:hAnsi="Times New Roman" w:cs="Times New Roman"/>
                <w:sz w:val="18"/>
                <w:szCs w:val="18"/>
              </w:rPr>
              <w:t>35</w:t>
            </w:r>
          </w:p>
        </w:tc>
        <w:tc>
          <w:tcPr>
            <w:tcW w:w="388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C1D7753" w14:textId="77777777" w:rsidR="00D303F0" w:rsidRPr="00C800A4" w:rsidRDefault="00D303F0" w:rsidP="00D303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C800A4" w:rsidRPr="00C800A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03</w:t>
            </w:r>
          </w:p>
        </w:tc>
        <w:tc>
          <w:tcPr>
            <w:tcW w:w="347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1778E5B" w14:textId="77777777" w:rsidR="00D303F0" w:rsidRPr="00C800A4" w:rsidRDefault="00D303F0" w:rsidP="00D303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47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29D25C8" w14:textId="77777777" w:rsidR="00D303F0" w:rsidRPr="00C800A4" w:rsidRDefault="00D303F0" w:rsidP="00D303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431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1BF32B6" w14:textId="77777777" w:rsidR="00D303F0" w:rsidRPr="00C800A4" w:rsidRDefault="00D303F0" w:rsidP="00D303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90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F094DC8" w14:textId="77777777" w:rsidR="00D303F0" w:rsidRPr="00C800A4" w:rsidRDefault="00D303F0" w:rsidP="00D303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91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2F9A714" w14:textId="77777777" w:rsidR="00D303F0" w:rsidRPr="00C800A4" w:rsidRDefault="00D303F0" w:rsidP="00D303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C800A4" w:rsidRPr="00C800A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38</w:t>
            </w:r>
          </w:p>
        </w:tc>
        <w:tc>
          <w:tcPr>
            <w:tcW w:w="313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E8B97A9" w14:textId="77777777" w:rsidR="00D303F0" w:rsidRPr="00C800A4" w:rsidRDefault="00D303F0" w:rsidP="00D303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C800A4" w:rsidRPr="00C800A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08</w:t>
            </w:r>
          </w:p>
        </w:tc>
        <w:tc>
          <w:tcPr>
            <w:tcW w:w="312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C460FB9" w14:textId="77777777" w:rsidR="00D303F0" w:rsidRPr="00C800A4" w:rsidRDefault="00D303F0" w:rsidP="00D303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C800A4" w:rsidRPr="00C800A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01</w:t>
            </w:r>
          </w:p>
        </w:tc>
        <w:tc>
          <w:tcPr>
            <w:tcW w:w="77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D62A9D" w14:textId="77777777" w:rsidR="00D303F0" w:rsidRPr="00EB3221" w:rsidRDefault="0035251C" w:rsidP="00D303F0">
            <w:pPr>
              <w:spacing w:after="0" w:line="480" w:lineRule="auto"/>
              <w:rPr>
                <w:rFonts w:ascii="Times New Roman" w:eastAsia="Calibri" w:hAnsi="Times New Roman" w:cs="Times New Roman"/>
                <w:color w:val="FF0000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bCs/>
                <w:color w:val="000000"/>
                <w:sz w:val="16"/>
                <w:szCs w:val="16"/>
                <w:vertAlign w:val="superscript"/>
              </w:rPr>
              <w:t>#</w:t>
            </w:r>
          </w:p>
        </w:tc>
      </w:tr>
      <w:tr w:rsidR="0050182D" w:rsidRPr="00EB3221" w14:paraId="2A26717B" w14:textId="77777777" w:rsidTr="0050182D">
        <w:trPr>
          <w:trHeight w:val="312"/>
        </w:trPr>
        <w:tc>
          <w:tcPr>
            <w:tcW w:w="1175" w:type="pct"/>
            <w:tcBorders>
              <w:top w:val="nil"/>
              <w:left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86E2CF" w14:textId="77777777" w:rsidR="00D303F0" w:rsidRPr="00EB3221" w:rsidRDefault="00D303F0" w:rsidP="00D303F0">
            <w:pPr>
              <w:spacing w:after="0" w:line="480" w:lineRule="auto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EB3221">
              <w:rPr>
                <w:rFonts w:ascii="Times New Roman" w:eastAsia="Calibri" w:hAnsi="Times New Roman" w:cs="Times New Roman"/>
                <w:sz w:val="18"/>
                <w:szCs w:val="18"/>
              </w:rPr>
              <w:t>Lymphocytes</w:t>
            </w:r>
          </w:p>
        </w:tc>
        <w:tc>
          <w:tcPr>
            <w:tcW w:w="546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0B806AE" w14:textId="77777777" w:rsidR="00D303F0" w:rsidRPr="00EB3221" w:rsidRDefault="00D303F0" w:rsidP="00D303F0">
            <w:pPr>
              <w:spacing w:after="0" w:line="480" w:lineRule="auto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EB3221">
              <w:rPr>
                <w:rFonts w:ascii="Times New Roman" w:eastAsia="Calibri" w:hAnsi="Times New Roman" w:cs="Times New Roman"/>
                <w:sz w:val="18"/>
                <w:szCs w:val="18"/>
              </w:rPr>
              <w:t>10</w:t>
            </w:r>
            <w:r w:rsidRPr="00EB3221">
              <w:rPr>
                <w:rFonts w:ascii="Times New Roman" w:eastAsia="Calibri" w:hAnsi="Times New Roman" w:cs="Times New Roman"/>
                <w:sz w:val="18"/>
                <w:szCs w:val="18"/>
                <w:vertAlign w:val="superscript"/>
              </w:rPr>
              <w:t>9</w:t>
            </w:r>
            <w:r w:rsidRPr="00EB3221">
              <w:rPr>
                <w:rFonts w:ascii="Times New Roman" w:eastAsia="Calibri" w:hAnsi="Times New Roman" w:cs="Times New Roman"/>
                <w:sz w:val="18"/>
                <w:szCs w:val="18"/>
              </w:rPr>
              <w:t>/L</w:t>
            </w:r>
          </w:p>
        </w:tc>
        <w:tc>
          <w:tcPr>
            <w:tcW w:w="283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EE4FA3A" w14:textId="77777777" w:rsidR="00D303F0" w:rsidRPr="00D303F0" w:rsidRDefault="00D303F0" w:rsidP="00D303F0">
            <w:pPr>
              <w:spacing w:after="0" w:line="480" w:lineRule="auto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D303F0">
              <w:rPr>
                <w:rFonts w:ascii="Times New Roman" w:eastAsia="Calibri" w:hAnsi="Times New Roman" w:cs="Times New Roman"/>
                <w:sz w:val="18"/>
                <w:szCs w:val="18"/>
              </w:rPr>
              <w:t>35</w:t>
            </w:r>
          </w:p>
        </w:tc>
        <w:tc>
          <w:tcPr>
            <w:tcW w:w="388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1608C0A" w14:textId="77777777" w:rsidR="00D303F0" w:rsidRPr="00C800A4" w:rsidRDefault="00D303F0" w:rsidP="00D303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 w:rsidR="00C800A4" w:rsidRPr="00C800A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97</w:t>
            </w:r>
          </w:p>
        </w:tc>
        <w:tc>
          <w:tcPr>
            <w:tcW w:w="347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FE936F8" w14:textId="77777777" w:rsidR="00D303F0" w:rsidRPr="00C800A4" w:rsidRDefault="00D303F0" w:rsidP="00D303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C800A4" w:rsidRPr="00C800A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19</w:t>
            </w:r>
          </w:p>
        </w:tc>
        <w:tc>
          <w:tcPr>
            <w:tcW w:w="347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0EEB20C" w14:textId="77777777" w:rsidR="00D303F0" w:rsidRPr="00C800A4" w:rsidRDefault="00D303F0" w:rsidP="00D303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C800A4" w:rsidRPr="00C800A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90</w:t>
            </w:r>
          </w:p>
        </w:tc>
        <w:tc>
          <w:tcPr>
            <w:tcW w:w="431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03123B1" w14:textId="77777777" w:rsidR="00D303F0" w:rsidRPr="00C800A4" w:rsidRDefault="00D303F0" w:rsidP="00D303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 w:rsidR="00C800A4" w:rsidRPr="00C800A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95</w:t>
            </w:r>
          </w:p>
        </w:tc>
        <w:tc>
          <w:tcPr>
            <w:tcW w:w="390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8331304" w14:textId="77777777" w:rsidR="00D303F0" w:rsidRPr="00C800A4" w:rsidRDefault="00D303F0" w:rsidP="00D303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3</w:t>
            </w:r>
            <w:r w:rsidR="00C800A4" w:rsidRPr="00C800A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82</w:t>
            </w:r>
          </w:p>
        </w:tc>
        <w:tc>
          <w:tcPr>
            <w:tcW w:w="391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A6D78DE" w14:textId="77777777" w:rsidR="00D303F0" w:rsidRPr="00C800A4" w:rsidRDefault="00D303F0" w:rsidP="00D303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7</w:t>
            </w:r>
            <w:r w:rsidR="00C800A4" w:rsidRPr="00C800A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31</w:t>
            </w:r>
          </w:p>
        </w:tc>
        <w:tc>
          <w:tcPr>
            <w:tcW w:w="313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4C28C28" w14:textId="77777777" w:rsidR="00D303F0" w:rsidRPr="00C800A4" w:rsidRDefault="00D303F0" w:rsidP="00D303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C800A4" w:rsidRPr="00C800A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33</w:t>
            </w:r>
          </w:p>
        </w:tc>
        <w:tc>
          <w:tcPr>
            <w:tcW w:w="312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6879426" w14:textId="77777777" w:rsidR="00D303F0" w:rsidRPr="00C800A4" w:rsidRDefault="00D303F0" w:rsidP="00D303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C800A4" w:rsidRPr="00C800A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22</w:t>
            </w:r>
          </w:p>
        </w:tc>
        <w:tc>
          <w:tcPr>
            <w:tcW w:w="77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A4B69CC" w14:textId="77777777" w:rsidR="00D303F0" w:rsidRPr="00EB3221" w:rsidRDefault="0035251C" w:rsidP="00D303F0">
            <w:pPr>
              <w:spacing w:after="0" w:line="480" w:lineRule="auto"/>
              <w:rPr>
                <w:rFonts w:ascii="Times New Roman" w:eastAsia="Calibri" w:hAnsi="Times New Roman" w:cs="Times New Roman"/>
                <w:color w:val="FF0000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bCs/>
                <w:color w:val="000000"/>
                <w:sz w:val="16"/>
                <w:szCs w:val="16"/>
                <w:vertAlign w:val="superscript"/>
              </w:rPr>
              <w:t>#</w:t>
            </w:r>
          </w:p>
        </w:tc>
      </w:tr>
      <w:tr w:rsidR="0050182D" w:rsidRPr="00EB3221" w14:paraId="38EF9AF1" w14:textId="77777777" w:rsidTr="0050182D">
        <w:trPr>
          <w:trHeight w:val="312"/>
        </w:trPr>
        <w:tc>
          <w:tcPr>
            <w:tcW w:w="1175" w:type="pct"/>
            <w:tcBorders>
              <w:top w:val="nil"/>
              <w:left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DC4245" w14:textId="77777777" w:rsidR="00C633C7" w:rsidRPr="00EB3221" w:rsidRDefault="00C633C7" w:rsidP="00C633C7">
            <w:pPr>
              <w:spacing w:after="0" w:line="480" w:lineRule="auto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</w:rPr>
              <w:t>R</w:t>
            </w:r>
            <w:r w:rsidRPr="00C633C7">
              <w:rPr>
                <w:rFonts w:ascii="Times New Roman" w:eastAsia="Calibri" w:hAnsi="Times New Roman" w:cs="Times New Roman"/>
                <w:sz w:val="18"/>
                <w:szCs w:val="18"/>
              </w:rPr>
              <w:t>eactive</w:t>
            </w:r>
            <w:r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</w:t>
            </w:r>
            <w:r w:rsidRPr="00C633C7">
              <w:rPr>
                <w:rFonts w:ascii="Times New Roman" w:eastAsia="Calibri" w:hAnsi="Times New Roman" w:cs="Times New Roman"/>
                <w:sz w:val="18"/>
                <w:szCs w:val="18"/>
              </w:rPr>
              <w:t>Lymphocytes</w:t>
            </w:r>
          </w:p>
        </w:tc>
        <w:tc>
          <w:tcPr>
            <w:tcW w:w="546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FE70896" w14:textId="77777777" w:rsidR="00C633C7" w:rsidRPr="00EB3221" w:rsidRDefault="00C633C7" w:rsidP="00C633C7">
            <w:pPr>
              <w:spacing w:after="0" w:line="480" w:lineRule="auto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EB3221">
              <w:rPr>
                <w:rFonts w:ascii="Times New Roman" w:eastAsia="Calibri" w:hAnsi="Times New Roman" w:cs="Times New Roman"/>
                <w:sz w:val="18"/>
                <w:szCs w:val="18"/>
              </w:rPr>
              <w:t>10</w:t>
            </w:r>
            <w:r w:rsidRPr="00EB3221">
              <w:rPr>
                <w:rFonts w:ascii="Times New Roman" w:eastAsia="Calibri" w:hAnsi="Times New Roman" w:cs="Times New Roman"/>
                <w:sz w:val="18"/>
                <w:szCs w:val="18"/>
                <w:vertAlign w:val="superscript"/>
              </w:rPr>
              <w:t>9</w:t>
            </w:r>
            <w:r w:rsidRPr="00EB3221">
              <w:rPr>
                <w:rFonts w:ascii="Times New Roman" w:eastAsia="Calibri" w:hAnsi="Times New Roman" w:cs="Times New Roman"/>
                <w:sz w:val="18"/>
                <w:szCs w:val="18"/>
              </w:rPr>
              <w:t>/L</w:t>
            </w:r>
          </w:p>
        </w:tc>
        <w:tc>
          <w:tcPr>
            <w:tcW w:w="283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D41532F" w14:textId="77777777" w:rsidR="00C633C7" w:rsidRPr="00C633C7" w:rsidRDefault="00C633C7" w:rsidP="00C633C7">
            <w:pPr>
              <w:spacing w:after="0" w:line="480" w:lineRule="auto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C633C7">
              <w:rPr>
                <w:rFonts w:ascii="Times New Roman" w:eastAsia="Calibri" w:hAnsi="Times New Roman" w:cs="Times New Roman"/>
                <w:sz w:val="18"/>
                <w:szCs w:val="18"/>
              </w:rPr>
              <w:t>35</w:t>
            </w:r>
          </w:p>
        </w:tc>
        <w:tc>
          <w:tcPr>
            <w:tcW w:w="388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E21131C" w14:textId="77777777" w:rsidR="00C633C7" w:rsidRPr="00C633C7" w:rsidRDefault="00C633C7" w:rsidP="00C633C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633C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C633C7">
              <w:rPr>
                <w:rFonts w:ascii="Times New Roman" w:hAnsi="Times New Roman" w:cs="Times New Roman"/>
                <w:sz w:val="18"/>
                <w:szCs w:val="18"/>
              </w:rPr>
              <w:t>62</w:t>
            </w:r>
          </w:p>
        </w:tc>
        <w:tc>
          <w:tcPr>
            <w:tcW w:w="347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5E6D544" w14:textId="77777777" w:rsidR="00C633C7" w:rsidRPr="00C633C7" w:rsidRDefault="00C633C7" w:rsidP="00C633C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633C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47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3905F1B" w14:textId="77777777" w:rsidR="00C633C7" w:rsidRPr="00C633C7" w:rsidRDefault="00C633C7" w:rsidP="00C633C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633C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C633C7">
              <w:rPr>
                <w:rFonts w:ascii="Times New Roman" w:hAnsi="Times New Roman" w:cs="Times New Roman"/>
                <w:sz w:val="18"/>
                <w:szCs w:val="18"/>
              </w:rPr>
              <w:t>14</w:t>
            </w:r>
          </w:p>
        </w:tc>
        <w:tc>
          <w:tcPr>
            <w:tcW w:w="431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49D5AA2" w14:textId="77777777" w:rsidR="00C633C7" w:rsidRPr="00C633C7" w:rsidRDefault="00C633C7" w:rsidP="00C633C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633C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C633C7">
              <w:rPr>
                <w:rFonts w:ascii="Times New Roman" w:hAnsi="Times New Roman" w:cs="Times New Roman"/>
                <w:sz w:val="18"/>
                <w:szCs w:val="18"/>
              </w:rPr>
              <w:t>39</w:t>
            </w:r>
          </w:p>
        </w:tc>
        <w:tc>
          <w:tcPr>
            <w:tcW w:w="390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3AAF229" w14:textId="77777777" w:rsidR="00C633C7" w:rsidRPr="00C633C7" w:rsidRDefault="00C633C7" w:rsidP="00C633C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633C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C633C7">
              <w:rPr>
                <w:rFonts w:ascii="Times New Roman" w:hAnsi="Times New Roman" w:cs="Times New Roman"/>
                <w:sz w:val="18"/>
                <w:szCs w:val="18"/>
              </w:rPr>
              <w:t>87</w:t>
            </w:r>
          </w:p>
        </w:tc>
        <w:tc>
          <w:tcPr>
            <w:tcW w:w="391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018EBBB" w14:textId="77777777" w:rsidR="00C633C7" w:rsidRPr="00C633C7" w:rsidRDefault="00C633C7" w:rsidP="00C633C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633C7">
              <w:rPr>
                <w:rFonts w:ascii="Times New Roman" w:hAnsi="Times New Roman" w:cs="Times New Roman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C633C7">
              <w:rPr>
                <w:rFonts w:ascii="Times New Roman" w:hAnsi="Times New Roman" w:cs="Times New Roman"/>
                <w:sz w:val="18"/>
                <w:szCs w:val="18"/>
              </w:rPr>
              <w:t>67</w:t>
            </w:r>
          </w:p>
        </w:tc>
        <w:tc>
          <w:tcPr>
            <w:tcW w:w="313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71840CC" w14:textId="77777777" w:rsidR="00C633C7" w:rsidRPr="00C633C7" w:rsidRDefault="00C633C7" w:rsidP="00C633C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633C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C633C7">
              <w:rPr>
                <w:rFonts w:ascii="Times New Roman" w:hAnsi="Times New Roman" w:cs="Times New Roman"/>
                <w:sz w:val="18"/>
                <w:szCs w:val="18"/>
              </w:rPr>
              <w:t>74</w:t>
            </w:r>
          </w:p>
        </w:tc>
        <w:tc>
          <w:tcPr>
            <w:tcW w:w="312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87AA01C" w14:textId="77777777" w:rsidR="00C633C7" w:rsidRPr="00C633C7" w:rsidRDefault="00C633C7" w:rsidP="00C633C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633C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C633C7"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77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35D2F62" w14:textId="77777777" w:rsidR="00C633C7" w:rsidRPr="00EB3221" w:rsidRDefault="0035251C" w:rsidP="00C633C7">
            <w:pPr>
              <w:spacing w:after="0" w:line="480" w:lineRule="auto"/>
              <w:rPr>
                <w:rFonts w:ascii="Times New Roman" w:eastAsia="Calibri" w:hAnsi="Times New Roman" w:cs="Times New Roman"/>
                <w:bCs/>
                <w:color w:val="FF0000"/>
                <w:sz w:val="18"/>
                <w:szCs w:val="18"/>
                <w:vertAlign w:val="superscript"/>
              </w:rPr>
            </w:pPr>
            <w:r>
              <w:rPr>
                <w:rFonts w:ascii="Times New Roman" w:eastAsia="Calibri" w:hAnsi="Times New Roman" w:cs="Times New Roman"/>
                <w:bCs/>
                <w:color w:val="000000"/>
                <w:sz w:val="16"/>
                <w:szCs w:val="16"/>
                <w:vertAlign w:val="superscript"/>
              </w:rPr>
              <w:t>#</w:t>
            </w:r>
          </w:p>
        </w:tc>
      </w:tr>
      <w:tr w:rsidR="0050182D" w:rsidRPr="00EB3221" w14:paraId="741707E0" w14:textId="77777777" w:rsidTr="0050182D">
        <w:trPr>
          <w:trHeight w:val="312"/>
        </w:trPr>
        <w:tc>
          <w:tcPr>
            <w:tcW w:w="1175" w:type="pct"/>
            <w:tcBorders>
              <w:top w:val="nil"/>
              <w:left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B17EF4F" w14:textId="77777777" w:rsidR="00C633C7" w:rsidRPr="00EB3221" w:rsidRDefault="00C633C7" w:rsidP="00C633C7">
            <w:pPr>
              <w:spacing w:after="0" w:line="480" w:lineRule="auto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EB3221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Monocytes </w:t>
            </w:r>
          </w:p>
        </w:tc>
        <w:tc>
          <w:tcPr>
            <w:tcW w:w="546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04488C9" w14:textId="77777777" w:rsidR="00C633C7" w:rsidRPr="00EB3221" w:rsidRDefault="00C633C7" w:rsidP="00C633C7">
            <w:pPr>
              <w:spacing w:after="0" w:line="480" w:lineRule="auto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EB3221">
              <w:rPr>
                <w:rFonts w:ascii="Times New Roman" w:eastAsia="Calibri" w:hAnsi="Times New Roman" w:cs="Times New Roman"/>
                <w:sz w:val="18"/>
                <w:szCs w:val="18"/>
              </w:rPr>
              <w:t>10</w:t>
            </w:r>
            <w:r w:rsidRPr="00EB3221">
              <w:rPr>
                <w:rFonts w:ascii="Times New Roman" w:eastAsia="Calibri" w:hAnsi="Times New Roman" w:cs="Times New Roman"/>
                <w:sz w:val="18"/>
                <w:szCs w:val="18"/>
                <w:vertAlign w:val="superscript"/>
              </w:rPr>
              <w:t>9</w:t>
            </w:r>
            <w:r w:rsidRPr="00EB3221">
              <w:rPr>
                <w:rFonts w:ascii="Times New Roman" w:eastAsia="Calibri" w:hAnsi="Times New Roman" w:cs="Times New Roman"/>
                <w:sz w:val="18"/>
                <w:szCs w:val="18"/>
              </w:rPr>
              <w:t>/L</w:t>
            </w:r>
          </w:p>
        </w:tc>
        <w:tc>
          <w:tcPr>
            <w:tcW w:w="283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0404DC1" w14:textId="77777777" w:rsidR="00C633C7" w:rsidRPr="00D303F0" w:rsidRDefault="00C633C7" w:rsidP="00C633C7">
            <w:pPr>
              <w:spacing w:after="0" w:line="480" w:lineRule="auto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D303F0">
              <w:rPr>
                <w:rFonts w:ascii="Times New Roman" w:eastAsia="Calibri" w:hAnsi="Times New Roman" w:cs="Times New Roman"/>
                <w:sz w:val="18"/>
                <w:szCs w:val="18"/>
              </w:rPr>
              <w:t>35</w:t>
            </w:r>
          </w:p>
        </w:tc>
        <w:tc>
          <w:tcPr>
            <w:tcW w:w="388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DF3AA92" w14:textId="77777777" w:rsidR="00C633C7" w:rsidRPr="00C800A4" w:rsidRDefault="00C633C7" w:rsidP="00C633C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0.66</w:t>
            </w:r>
          </w:p>
        </w:tc>
        <w:tc>
          <w:tcPr>
            <w:tcW w:w="347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7E38B7D" w14:textId="77777777" w:rsidR="00C633C7" w:rsidRPr="00C800A4" w:rsidRDefault="00C633C7" w:rsidP="00C633C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0.00</w:t>
            </w:r>
          </w:p>
        </w:tc>
        <w:tc>
          <w:tcPr>
            <w:tcW w:w="347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F6B1C32" w14:textId="77777777" w:rsidR="00C633C7" w:rsidRPr="00C800A4" w:rsidRDefault="00C633C7" w:rsidP="00C633C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0.40</w:t>
            </w:r>
          </w:p>
        </w:tc>
        <w:tc>
          <w:tcPr>
            <w:tcW w:w="431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B255F36" w14:textId="77777777" w:rsidR="00C633C7" w:rsidRPr="00C800A4" w:rsidRDefault="00C633C7" w:rsidP="00C633C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0.56</w:t>
            </w:r>
          </w:p>
        </w:tc>
        <w:tc>
          <w:tcPr>
            <w:tcW w:w="390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3C28B8A" w14:textId="77777777" w:rsidR="00C633C7" w:rsidRPr="00C800A4" w:rsidRDefault="00C633C7" w:rsidP="00C633C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0.78</w:t>
            </w:r>
          </w:p>
        </w:tc>
        <w:tc>
          <w:tcPr>
            <w:tcW w:w="391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96FD66C" w14:textId="77777777" w:rsidR="00C633C7" w:rsidRPr="00C800A4" w:rsidRDefault="00C633C7" w:rsidP="00C633C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2.46</w:t>
            </w:r>
          </w:p>
        </w:tc>
        <w:tc>
          <w:tcPr>
            <w:tcW w:w="313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281A3EF" w14:textId="77777777" w:rsidR="00C633C7" w:rsidRPr="00C800A4" w:rsidRDefault="00C633C7" w:rsidP="00C633C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0.47</w:t>
            </w:r>
          </w:p>
        </w:tc>
        <w:tc>
          <w:tcPr>
            <w:tcW w:w="312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27AD23B" w14:textId="77777777" w:rsidR="00C633C7" w:rsidRPr="00C800A4" w:rsidRDefault="00C633C7" w:rsidP="00C633C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0.08</w:t>
            </w:r>
          </w:p>
        </w:tc>
        <w:tc>
          <w:tcPr>
            <w:tcW w:w="77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CDFE312" w14:textId="77777777" w:rsidR="00C633C7" w:rsidRPr="00EB3221" w:rsidRDefault="00C633C7" w:rsidP="00C633C7">
            <w:pPr>
              <w:spacing w:after="0" w:line="480" w:lineRule="auto"/>
              <w:rPr>
                <w:rFonts w:ascii="Times New Roman" w:eastAsia="Calibri" w:hAnsi="Times New Roman" w:cs="Times New Roman"/>
                <w:color w:val="FF0000"/>
                <w:sz w:val="18"/>
                <w:szCs w:val="18"/>
              </w:rPr>
            </w:pPr>
            <w:r w:rsidRPr="00AC6BBA">
              <w:rPr>
                <w:rFonts w:ascii="Times New Roman" w:eastAsia="Calibri" w:hAnsi="Times New Roman" w:cs="Times New Roman"/>
                <w:bCs/>
                <w:sz w:val="18"/>
                <w:szCs w:val="18"/>
                <w:vertAlign w:val="superscript"/>
              </w:rPr>
              <w:t>b</w:t>
            </w:r>
            <w:r w:rsidR="00573884">
              <w:rPr>
                <w:rFonts w:ascii="Times New Roman" w:eastAsia="Calibri" w:hAnsi="Times New Roman" w:cs="Times New Roman"/>
                <w:bCs/>
                <w:sz w:val="18"/>
                <w:szCs w:val="18"/>
                <w:vertAlign w:val="superscript"/>
              </w:rPr>
              <w:t>, c</w:t>
            </w:r>
          </w:p>
        </w:tc>
      </w:tr>
      <w:tr w:rsidR="0050182D" w:rsidRPr="00EB3221" w14:paraId="4703DD8C" w14:textId="77777777" w:rsidTr="0050182D">
        <w:trPr>
          <w:trHeight w:val="312"/>
        </w:trPr>
        <w:tc>
          <w:tcPr>
            <w:tcW w:w="1175" w:type="pct"/>
            <w:tcBorders>
              <w:top w:val="nil"/>
              <w:left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2960128" w14:textId="77777777" w:rsidR="00C633C7" w:rsidRPr="00EB3221" w:rsidRDefault="00C633C7" w:rsidP="00C633C7">
            <w:pPr>
              <w:spacing w:after="0" w:line="480" w:lineRule="auto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EB3221">
              <w:rPr>
                <w:rFonts w:ascii="Times New Roman" w:eastAsia="Calibri" w:hAnsi="Times New Roman" w:cs="Times New Roman"/>
                <w:sz w:val="18"/>
                <w:szCs w:val="18"/>
              </w:rPr>
              <w:t>Band neutrophils</w:t>
            </w:r>
          </w:p>
        </w:tc>
        <w:tc>
          <w:tcPr>
            <w:tcW w:w="546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FB71AD9" w14:textId="77777777" w:rsidR="00C633C7" w:rsidRPr="00EB3221" w:rsidRDefault="00C633C7" w:rsidP="00C633C7">
            <w:pPr>
              <w:spacing w:after="0" w:line="480" w:lineRule="auto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EB3221">
              <w:rPr>
                <w:rFonts w:ascii="Times New Roman" w:eastAsia="Calibri" w:hAnsi="Times New Roman" w:cs="Times New Roman"/>
                <w:sz w:val="18"/>
                <w:szCs w:val="18"/>
              </w:rPr>
              <w:t>10</w:t>
            </w:r>
            <w:r w:rsidRPr="00EB3221">
              <w:rPr>
                <w:rFonts w:ascii="Times New Roman" w:eastAsia="Calibri" w:hAnsi="Times New Roman" w:cs="Times New Roman"/>
                <w:sz w:val="18"/>
                <w:szCs w:val="18"/>
                <w:vertAlign w:val="superscript"/>
              </w:rPr>
              <w:t>9</w:t>
            </w:r>
            <w:r w:rsidRPr="00EB3221">
              <w:rPr>
                <w:rFonts w:ascii="Times New Roman" w:eastAsia="Calibri" w:hAnsi="Times New Roman" w:cs="Times New Roman"/>
                <w:sz w:val="18"/>
                <w:szCs w:val="18"/>
              </w:rPr>
              <w:t>/L</w:t>
            </w:r>
          </w:p>
        </w:tc>
        <w:tc>
          <w:tcPr>
            <w:tcW w:w="283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E8DBCF6" w14:textId="77777777" w:rsidR="00C633C7" w:rsidRPr="00D303F0" w:rsidRDefault="00C633C7" w:rsidP="00C633C7">
            <w:pPr>
              <w:spacing w:after="0" w:line="480" w:lineRule="auto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D303F0">
              <w:rPr>
                <w:rFonts w:ascii="Times New Roman" w:eastAsia="Calibri" w:hAnsi="Times New Roman" w:cs="Times New Roman"/>
                <w:sz w:val="18"/>
                <w:szCs w:val="18"/>
              </w:rPr>
              <w:t>35</w:t>
            </w:r>
          </w:p>
        </w:tc>
        <w:tc>
          <w:tcPr>
            <w:tcW w:w="388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E972A2B" w14:textId="77777777" w:rsidR="00C633C7" w:rsidRPr="00C800A4" w:rsidRDefault="00C633C7" w:rsidP="00C633C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0.38</w:t>
            </w:r>
          </w:p>
        </w:tc>
        <w:tc>
          <w:tcPr>
            <w:tcW w:w="347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83996C1" w14:textId="77777777" w:rsidR="00C633C7" w:rsidRPr="00C800A4" w:rsidRDefault="00C633C7" w:rsidP="00C633C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47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4592980" w14:textId="77777777" w:rsidR="00C633C7" w:rsidRPr="00C800A4" w:rsidRDefault="00C633C7" w:rsidP="00C633C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431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B9A06F8" w14:textId="77777777" w:rsidR="00C633C7" w:rsidRPr="00C800A4" w:rsidRDefault="00C633C7" w:rsidP="00C633C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0.08</w:t>
            </w:r>
          </w:p>
        </w:tc>
        <w:tc>
          <w:tcPr>
            <w:tcW w:w="390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F0A081F" w14:textId="77777777" w:rsidR="00C633C7" w:rsidRPr="00C800A4" w:rsidRDefault="00C633C7" w:rsidP="00C633C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0.34</w:t>
            </w:r>
          </w:p>
        </w:tc>
        <w:tc>
          <w:tcPr>
            <w:tcW w:w="391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EE677A9" w14:textId="77777777" w:rsidR="00C633C7" w:rsidRPr="00C800A4" w:rsidRDefault="00C633C7" w:rsidP="00C633C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2.78</w:t>
            </w:r>
          </w:p>
        </w:tc>
        <w:tc>
          <w:tcPr>
            <w:tcW w:w="313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A89658A" w14:textId="77777777" w:rsidR="00C633C7" w:rsidRPr="00C800A4" w:rsidRDefault="00C633C7" w:rsidP="00C633C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0.65</w:t>
            </w:r>
          </w:p>
        </w:tc>
        <w:tc>
          <w:tcPr>
            <w:tcW w:w="312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4091C1F" w14:textId="77777777" w:rsidR="00C633C7" w:rsidRPr="00C800A4" w:rsidRDefault="00C633C7" w:rsidP="00C633C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0.11</w:t>
            </w:r>
          </w:p>
        </w:tc>
        <w:tc>
          <w:tcPr>
            <w:tcW w:w="77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C88CBEC" w14:textId="77777777" w:rsidR="00C633C7" w:rsidRPr="00AC6BBA" w:rsidRDefault="00C633C7" w:rsidP="00C633C7">
            <w:pPr>
              <w:spacing w:after="0" w:line="480" w:lineRule="auto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AC6BBA">
              <w:rPr>
                <w:rFonts w:ascii="Times New Roman" w:eastAsia="Calibri" w:hAnsi="Times New Roman" w:cs="Times New Roman"/>
                <w:bCs/>
                <w:sz w:val="18"/>
                <w:szCs w:val="18"/>
                <w:vertAlign w:val="superscript"/>
              </w:rPr>
              <w:t>c</w:t>
            </w:r>
          </w:p>
        </w:tc>
      </w:tr>
      <w:tr w:rsidR="00AC6BBA" w:rsidRPr="00EB3221" w14:paraId="7E187456" w14:textId="77777777" w:rsidTr="0050182D">
        <w:trPr>
          <w:trHeight w:val="312"/>
        </w:trPr>
        <w:tc>
          <w:tcPr>
            <w:tcW w:w="1175" w:type="pct"/>
            <w:tcBorders>
              <w:top w:val="nil"/>
              <w:left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A572244" w14:textId="77777777" w:rsidR="00AC6BBA" w:rsidRPr="00EB3221" w:rsidRDefault="00AC6BBA" w:rsidP="00AC6BBA">
            <w:pPr>
              <w:spacing w:after="0" w:line="480" w:lineRule="auto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EB3221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Segmented neutrophils </w:t>
            </w:r>
          </w:p>
        </w:tc>
        <w:tc>
          <w:tcPr>
            <w:tcW w:w="546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BCA85CF" w14:textId="77777777" w:rsidR="00AC6BBA" w:rsidRPr="00EB3221" w:rsidRDefault="00AC6BBA" w:rsidP="00AC6BBA">
            <w:pPr>
              <w:spacing w:after="0" w:line="480" w:lineRule="auto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EB3221">
              <w:rPr>
                <w:rFonts w:ascii="Times New Roman" w:eastAsia="Calibri" w:hAnsi="Times New Roman" w:cs="Times New Roman"/>
                <w:sz w:val="18"/>
                <w:szCs w:val="18"/>
              </w:rPr>
              <w:t>10</w:t>
            </w:r>
            <w:r w:rsidRPr="00EB3221">
              <w:rPr>
                <w:rFonts w:ascii="Times New Roman" w:eastAsia="Calibri" w:hAnsi="Times New Roman" w:cs="Times New Roman"/>
                <w:sz w:val="18"/>
                <w:szCs w:val="18"/>
                <w:vertAlign w:val="superscript"/>
              </w:rPr>
              <w:t>9</w:t>
            </w:r>
            <w:r w:rsidRPr="00EB3221">
              <w:rPr>
                <w:rFonts w:ascii="Times New Roman" w:eastAsia="Calibri" w:hAnsi="Times New Roman" w:cs="Times New Roman"/>
                <w:sz w:val="18"/>
                <w:szCs w:val="18"/>
              </w:rPr>
              <w:t>/L</w:t>
            </w:r>
          </w:p>
        </w:tc>
        <w:tc>
          <w:tcPr>
            <w:tcW w:w="283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37C40D3" w14:textId="77777777" w:rsidR="00AC6BBA" w:rsidRPr="00D303F0" w:rsidRDefault="00AC6BBA" w:rsidP="00AC6BBA">
            <w:pPr>
              <w:spacing w:after="0" w:line="480" w:lineRule="auto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D303F0">
              <w:rPr>
                <w:rFonts w:ascii="Times New Roman" w:eastAsia="Calibri" w:hAnsi="Times New Roman" w:cs="Times New Roman"/>
                <w:sz w:val="18"/>
                <w:szCs w:val="18"/>
              </w:rPr>
              <w:t>35</w:t>
            </w:r>
          </w:p>
        </w:tc>
        <w:tc>
          <w:tcPr>
            <w:tcW w:w="388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0CFA468" w14:textId="77777777" w:rsidR="00AC6BBA" w:rsidRPr="00C800A4" w:rsidRDefault="00AC6BBA" w:rsidP="00AC6BB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9.96</w:t>
            </w:r>
          </w:p>
        </w:tc>
        <w:tc>
          <w:tcPr>
            <w:tcW w:w="347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8E32E1A" w14:textId="77777777" w:rsidR="00AC6BBA" w:rsidRPr="00C800A4" w:rsidRDefault="00AC6BBA" w:rsidP="00AC6BB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3.72</w:t>
            </w:r>
          </w:p>
        </w:tc>
        <w:tc>
          <w:tcPr>
            <w:tcW w:w="347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E6C9341" w14:textId="77777777" w:rsidR="00AC6BBA" w:rsidRPr="00C800A4" w:rsidRDefault="00AC6BBA" w:rsidP="00AC6BB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5.95</w:t>
            </w:r>
          </w:p>
        </w:tc>
        <w:tc>
          <w:tcPr>
            <w:tcW w:w="431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65A0F76" w14:textId="77777777" w:rsidR="00AC6BBA" w:rsidRPr="00C800A4" w:rsidRDefault="00AC6BBA" w:rsidP="00AC6BB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9.15</w:t>
            </w:r>
          </w:p>
        </w:tc>
        <w:tc>
          <w:tcPr>
            <w:tcW w:w="390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80FFC9B" w14:textId="77777777" w:rsidR="00AC6BBA" w:rsidRPr="00C800A4" w:rsidRDefault="00AC6BBA" w:rsidP="00AC6BB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12.55</w:t>
            </w:r>
          </w:p>
        </w:tc>
        <w:tc>
          <w:tcPr>
            <w:tcW w:w="391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85A9EDF" w14:textId="77777777" w:rsidR="00AC6BBA" w:rsidRPr="00C800A4" w:rsidRDefault="00AC6BBA" w:rsidP="00AC6BB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25.80</w:t>
            </w:r>
          </w:p>
        </w:tc>
        <w:tc>
          <w:tcPr>
            <w:tcW w:w="313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8DC5AD" w14:textId="77777777" w:rsidR="00AC6BBA" w:rsidRPr="00C800A4" w:rsidRDefault="00AC6BBA" w:rsidP="00AC6BB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5.07</w:t>
            </w:r>
          </w:p>
        </w:tc>
        <w:tc>
          <w:tcPr>
            <w:tcW w:w="312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4E550A5" w14:textId="77777777" w:rsidR="00AC6BBA" w:rsidRPr="00C800A4" w:rsidRDefault="00AC6BBA" w:rsidP="00AC6BB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0.86</w:t>
            </w:r>
          </w:p>
        </w:tc>
        <w:tc>
          <w:tcPr>
            <w:tcW w:w="77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C5398C5" w14:textId="77777777" w:rsidR="00AC6BBA" w:rsidRPr="00AC6BBA" w:rsidRDefault="00286324" w:rsidP="00AC6BBA">
            <w:pPr>
              <w:spacing w:after="0" w:line="480" w:lineRule="auto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bCs/>
                <w:sz w:val="18"/>
                <w:szCs w:val="18"/>
                <w:vertAlign w:val="superscript"/>
              </w:rPr>
              <w:t xml:space="preserve">b, </w:t>
            </w:r>
            <w:r w:rsidR="00AC6BBA" w:rsidRPr="00AC6BBA">
              <w:rPr>
                <w:rFonts w:ascii="Times New Roman" w:eastAsia="Calibri" w:hAnsi="Times New Roman" w:cs="Times New Roman"/>
                <w:bCs/>
                <w:sz w:val="18"/>
                <w:szCs w:val="18"/>
                <w:vertAlign w:val="superscript"/>
              </w:rPr>
              <w:t>c</w:t>
            </w:r>
          </w:p>
        </w:tc>
      </w:tr>
      <w:tr w:rsidR="0050182D" w:rsidRPr="00EB3221" w14:paraId="61399F4B" w14:textId="77777777" w:rsidTr="0050182D">
        <w:trPr>
          <w:trHeight w:val="324"/>
        </w:trPr>
        <w:tc>
          <w:tcPr>
            <w:tcW w:w="1175" w:type="pct"/>
            <w:tcBorders>
              <w:top w:val="nil"/>
              <w:left w:val="nil"/>
              <w:bottom w:val="single" w:sz="2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B33FEFB" w14:textId="77777777" w:rsidR="00C633C7" w:rsidRPr="00EB3221" w:rsidRDefault="00C633C7" w:rsidP="00C633C7">
            <w:pPr>
              <w:spacing w:after="0" w:line="480" w:lineRule="auto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EB3221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Total neutrophils </w:t>
            </w:r>
          </w:p>
        </w:tc>
        <w:tc>
          <w:tcPr>
            <w:tcW w:w="546" w:type="pct"/>
            <w:tcBorders>
              <w:top w:val="nil"/>
              <w:bottom w:val="single" w:sz="2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4C9A0D9" w14:textId="77777777" w:rsidR="00C633C7" w:rsidRPr="00EB3221" w:rsidRDefault="00C633C7" w:rsidP="00C633C7">
            <w:pPr>
              <w:spacing w:after="0" w:line="480" w:lineRule="auto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EB3221">
              <w:rPr>
                <w:rFonts w:ascii="Times New Roman" w:eastAsia="Calibri" w:hAnsi="Times New Roman" w:cs="Times New Roman"/>
                <w:sz w:val="18"/>
                <w:szCs w:val="18"/>
              </w:rPr>
              <w:t>10</w:t>
            </w:r>
            <w:r w:rsidRPr="00EB3221">
              <w:rPr>
                <w:rFonts w:ascii="Times New Roman" w:eastAsia="Calibri" w:hAnsi="Times New Roman" w:cs="Times New Roman"/>
                <w:sz w:val="18"/>
                <w:szCs w:val="18"/>
                <w:vertAlign w:val="superscript"/>
              </w:rPr>
              <w:t>9</w:t>
            </w:r>
            <w:r w:rsidRPr="00EB3221">
              <w:rPr>
                <w:rFonts w:ascii="Times New Roman" w:eastAsia="Calibri" w:hAnsi="Times New Roman" w:cs="Times New Roman"/>
                <w:sz w:val="18"/>
                <w:szCs w:val="18"/>
              </w:rPr>
              <w:t>/L</w:t>
            </w:r>
          </w:p>
        </w:tc>
        <w:tc>
          <w:tcPr>
            <w:tcW w:w="283" w:type="pct"/>
            <w:tcBorders>
              <w:top w:val="nil"/>
              <w:bottom w:val="single" w:sz="2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2C917B" w14:textId="77777777" w:rsidR="00C633C7" w:rsidRPr="00D303F0" w:rsidRDefault="00C633C7" w:rsidP="00C633C7">
            <w:pPr>
              <w:spacing w:after="0" w:line="480" w:lineRule="auto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D303F0">
              <w:rPr>
                <w:rFonts w:ascii="Times New Roman" w:eastAsia="Calibri" w:hAnsi="Times New Roman" w:cs="Times New Roman"/>
                <w:sz w:val="18"/>
                <w:szCs w:val="18"/>
              </w:rPr>
              <w:t>35</w:t>
            </w:r>
          </w:p>
        </w:tc>
        <w:tc>
          <w:tcPr>
            <w:tcW w:w="388" w:type="pct"/>
            <w:tcBorders>
              <w:top w:val="nil"/>
              <w:bottom w:val="single" w:sz="2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6D5DDB3" w14:textId="77777777" w:rsidR="00C633C7" w:rsidRPr="00C800A4" w:rsidRDefault="00C633C7" w:rsidP="00C633C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10.33</w:t>
            </w:r>
          </w:p>
        </w:tc>
        <w:tc>
          <w:tcPr>
            <w:tcW w:w="347" w:type="pct"/>
            <w:tcBorders>
              <w:top w:val="nil"/>
              <w:bottom w:val="single" w:sz="2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5A6D07B" w14:textId="77777777" w:rsidR="00C633C7" w:rsidRPr="00C800A4" w:rsidRDefault="00C633C7" w:rsidP="00C633C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3.80</w:t>
            </w:r>
          </w:p>
        </w:tc>
        <w:tc>
          <w:tcPr>
            <w:tcW w:w="347" w:type="pct"/>
            <w:tcBorders>
              <w:top w:val="nil"/>
              <w:bottom w:val="single" w:sz="2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B98B7DB" w14:textId="77777777" w:rsidR="00C633C7" w:rsidRPr="00C800A4" w:rsidRDefault="00C633C7" w:rsidP="00C633C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5.95</w:t>
            </w:r>
          </w:p>
        </w:tc>
        <w:tc>
          <w:tcPr>
            <w:tcW w:w="431" w:type="pct"/>
            <w:tcBorders>
              <w:top w:val="nil"/>
              <w:bottom w:val="single" w:sz="2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CD216BC" w14:textId="77777777" w:rsidR="00C633C7" w:rsidRPr="00C800A4" w:rsidRDefault="00C633C7" w:rsidP="00C633C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9.15</w:t>
            </w:r>
          </w:p>
        </w:tc>
        <w:tc>
          <w:tcPr>
            <w:tcW w:w="390" w:type="pct"/>
            <w:tcBorders>
              <w:top w:val="nil"/>
              <w:bottom w:val="single" w:sz="2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2BF23C2" w14:textId="77777777" w:rsidR="00C633C7" w:rsidRPr="00C800A4" w:rsidRDefault="00C633C7" w:rsidP="00C633C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12.85</w:t>
            </w:r>
          </w:p>
        </w:tc>
        <w:tc>
          <w:tcPr>
            <w:tcW w:w="391" w:type="pct"/>
            <w:tcBorders>
              <w:top w:val="nil"/>
              <w:bottom w:val="single" w:sz="2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9CB8DE4" w14:textId="77777777" w:rsidR="00C633C7" w:rsidRPr="00C800A4" w:rsidRDefault="00C633C7" w:rsidP="00C633C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25.80</w:t>
            </w:r>
          </w:p>
        </w:tc>
        <w:tc>
          <w:tcPr>
            <w:tcW w:w="313" w:type="pct"/>
            <w:tcBorders>
              <w:top w:val="nil"/>
              <w:bottom w:val="single" w:sz="2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10F1116" w14:textId="77777777" w:rsidR="00C633C7" w:rsidRPr="00C800A4" w:rsidRDefault="00C633C7" w:rsidP="00C633C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5.33</w:t>
            </w:r>
          </w:p>
        </w:tc>
        <w:tc>
          <w:tcPr>
            <w:tcW w:w="312" w:type="pct"/>
            <w:tcBorders>
              <w:top w:val="nil"/>
              <w:bottom w:val="single" w:sz="2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A0F47BE" w14:textId="77777777" w:rsidR="00C633C7" w:rsidRPr="00C800A4" w:rsidRDefault="00C633C7" w:rsidP="00C633C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0.90</w:t>
            </w:r>
          </w:p>
        </w:tc>
        <w:tc>
          <w:tcPr>
            <w:tcW w:w="77" w:type="pct"/>
            <w:tcBorders>
              <w:top w:val="nil"/>
              <w:bottom w:val="single" w:sz="2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7401A31" w14:textId="77777777" w:rsidR="00C633C7" w:rsidRPr="00EB3221" w:rsidRDefault="00AC6BBA" w:rsidP="00C633C7">
            <w:pPr>
              <w:spacing w:after="0" w:line="480" w:lineRule="auto"/>
              <w:rPr>
                <w:rFonts w:ascii="Times New Roman" w:eastAsia="Calibri" w:hAnsi="Times New Roman" w:cs="Times New Roman"/>
                <w:color w:val="FF0000"/>
                <w:sz w:val="18"/>
                <w:szCs w:val="18"/>
              </w:rPr>
            </w:pPr>
            <w:r w:rsidRPr="00AC6BBA">
              <w:rPr>
                <w:rFonts w:ascii="Times New Roman" w:eastAsia="Calibri" w:hAnsi="Times New Roman" w:cs="Times New Roman"/>
                <w:bCs/>
                <w:sz w:val="18"/>
                <w:szCs w:val="18"/>
                <w:vertAlign w:val="superscript"/>
              </w:rPr>
              <w:t>b, c</w:t>
            </w:r>
          </w:p>
        </w:tc>
      </w:tr>
    </w:tbl>
    <w:p w14:paraId="7AA0E3BF" w14:textId="77777777" w:rsidR="00C800A4" w:rsidRDefault="00C800A4" w:rsidP="0092482A">
      <w:pPr>
        <w:widowControl w:val="0"/>
        <w:tabs>
          <w:tab w:val="left" w:pos="7614"/>
        </w:tabs>
        <w:adjustRightInd w:val="0"/>
        <w:snapToGrid w:val="0"/>
        <w:spacing w:after="0" w:line="480" w:lineRule="auto"/>
        <w:textAlignment w:val="baseline"/>
        <w:rPr>
          <w:rFonts w:ascii="Times New Roman" w:eastAsia="Calibri" w:hAnsi="Times New Roman" w:cs="Times New Roman"/>
          <w:sz w:val="16"/>
          <w:szCs w:val="16"/>
          <w:vertAlign w:val="superscript"/>
        </w:rPr>
      </w:pPr>
    </w:p>
    <w:p w14:paraId="094E1EFC" w14:textId="6B3EE3FF" w:rsidR="0092482A" w:rsidRPr="0092482A" w:rsidRDefault="0092482A" w:rsidP="0092482A">
      <w:pPr>
        <w:widowControl w:val="0"/>
        <w:tabs>
          <w:tab w:val="left" w:pos="7614"/>
        </w:tabs>
        <w:adjustRightInd w:val="0"/>
        <w:snapToGrid w:val="0"/>
        <w:spacing w:after="0" w:line="480" w:lineRule="auto"/>
        <w:textAlignment w:val="baseline"/>
        <w:rPr>
          <w:rFonts w:ascii="Times New Roman" w:eastAsia="Calibri" w:hAnsi="Times New Roman" w:cs="Times New Roman"/>
          <w:sz w:val="16"/>
          <w:szCs w:val="16"/>
          <w:lang w:eastAsia="pt-BR"/>
        </w:rPr>
      </w:pPr>
      <w:proofErr w:type="gramStart"/>
      <w:r w:rsidRPr="0092482A">
        <w:rPr>
          <w:rFonts w:ascii="Times New Roman" w:eastAsia="Calibri" w:hAnsi="Times New Roman" w:cs="Times New Roman"/>
          <w:sz w:val="16"/>
          <w:szCs w:val="16"/>
          <w:vertAlign w:val="superscript"/>
        </w:rPr>
        <w:t>a</w:t>
      </w:r>
      <w:proofErr w:type="gramEnd"/>
      <w:r w:rsidRPr="0092482A">
        <w:rPr>
          <w:rFonts w:ascii="Times New Roman" w:eastAsia="Calibri" w:hAnsi="Times New Roman" w:cs="Times New Roman"/>
          <w:sz w:val="14"/>
          <w:szCs w:val="14"/>
          <w:vertAlign w:val="superscript"/>
        </w:rPr>
        <w:t xml:space="preserve"> </w:t>
      </w:r>
      <w:r w:rsidRPr="0092482A">
        <w:rPr>
          <w:rFonts w:ascii="Times New Roman" w:eastAsia="Calibri" w:hAnsi="Times New Roman" w:cs="Times New Roman"/>
          <w:sz w:val="14"/>
          <w:szCs w:val="14"/>
        </w:rPr>
        <w:t xml:space="preserve">MCV = Mean Corpuscular Volume; </w:t>
      </w:r>
      <w:r w:rsidRPr="0092482A">
        <w:rPr>
          <w:rFonts w:ascii="Times New Roman" w:eastAsia="Calibri" w:hAnsi="Times New Roman" w:cs="Times New Roman"/>
          <w:sz w:val="14"/>
          <w:szCs w:val="16"/>
          <w:lang w:eastAsia="pt-BR"/>
        </w:rPr>
        <w:t>Q1 = lower quartile; Q3 = upper quartile</w:t>
      </w:r>
      <w:r w:rsidR="005465EC">
        <w:rPr>
          <w:rFonts w:ascii="Times New Roman" w:eastAsia="Calibri" w:hAnsi="Times New Roman" w:cs="Times New Roman"/>
          <w:sz w:val="14"/>
          <w:szCs w:val="16"/>
          <w:lang w:eastAsia="pt-BR"/>
        </w:rPr>
        <w:t xml:space="preserve">; </w:t>
      </w:r>
      <w:r w:rsidR="005465EC" w:rsidRPr="00010CEB">
        <w:rPr>
          <w:rFonts w:ascii="Times New Roman" w:eastAsia="Calibri" w:hAnsi="Times New Roman" w:cs="Times New Roman"/>
          <w:sz w:val="14"/>
          <w:szCs w:val="16"/>
          <w:lang w:eastAsia="pt-BR"/>
        </w:rPr>
        <w:t>SD = standard deviation</w:t>
      </w:r>
      <w:r w:rsidR="005465EC">
        <w:rPr>
          <w:rFonts w:ascii="Times New Roman" w:eastAsia="Calibri" w:hAnsi="Times New Roman" w:cs="Times New Roman"/>
          <w:sz w:val="14"/>
          <w:szCs w:val="16"/>
          <w:lang w:eastAsia="pt-BR"/>
        </w:rPr>
        <w:t xml:space="preserve">; </w:t>
      </w:r>
      <w:r w:rsidR="005465EC" w:rsidRPr="00010CEB">
        <w:rPr>
          <w:rFonts w:ascii="Times New Roman" w:eastAsia="Calibri" w:hAnsi="Times New Roman" w:cs="Times New Roman"/>
          <w:sz w:val="14"/>
          <w:szCs w:val="16"/>
          <w:lang w:eastAsia="pt-BR"/>
        </w:rPr>
        <w:t>S</w:t>
      </w:r>
      <w:r w:rsidR="005465EC">
        <w:rPr>
          <w:rFonts w:ascii="Times New Roman" w:eastAsia="Calibri" w:hAnsi="Times New Roman" w:cs="Times New Roman"/>
          <w:sz w:val="14"/>
          <w:szCs w:val="16"/>
          <w:lang w:eastAsia="pt-BR"/>
        </w:rPr>
        <w:t>E</w:t>
      </w:r>
      <w:r w:rsidR="005465EC" w:rsidRPr="00010CEB">
        <w:rPr>
          <w:rFonts w:ascii="Times New Roman" w:eastAsia="Calibri" w:hAnsi="Times New Roman" w:cs="Times New Roman"/>
          <w:sz w:val="14"/>
          <w:szCs w:val="16"/>
          <w:lang w:eastAsia="pt-BR"/>
        </w:rPr>
        <w:t xml:space="preserve"> = standard </w:t>
      </w:r>
      <w:r w:rsidR="005465EC">
        <w:rPr>
          <w:rFonts w:ascii="Times New Roman" w:eastAsia="Calibri" w:hAnsi="Times New Roman" w:cs="Times New Roman"/>
          <w:sz w:val="14"/>
          <w:szCs w:val="16"/>
          <w:lang w:eastAsia="pt-BR"/>
        </w:rPr>
        <w:t>error.</w:t>
      </w:r>
    </w:p>
    <w:p w14:paraId="1507621F" w14:textId="77777777" w:rsidR="0092482A" w:rsidRPr="0092482A" w:rsidRDefault="0092482A" w:rsidP="00EB3221">
      <w:pPr>
        <w:widowControl w:val="0"/>
        <w:adjustRightInd w:val="0"/>
        <w:snapToGrid w:val="0"/>
        <w:spacing w:after="0" w:line="480" w:lineRule="auto"/>
        <w:textAlignment w:val="baseline"/>
        <w:rPr>
          <w:rFonts w:ascii="Times New Roman" w:eastAsia="Calibri" w:hAnsi="Times New Roman" w:cs="Times New Roman"/>
          <w:sz w:val="16"/>
          <w:szCs w:val="16"/>
          <w:lang w:eastAsia="pt-BR"/>
        </w:rPr>
      </w:pPr>
      <w:r w:rsidRPr="0092482A">
        <w:rPr>
          <w:rFonts w:ascii="Times New Roman" w:eastAsia="Calibri" w:hAnsi="Times New Roman" w:cs="Times New Roman"/>
          <w:bCs/>
          <w:color w:val="000000"/>
          <w:sz w:val="16"/>
          <w:szCs w:val="16"/>
          <w:vertAlign w:val="superscript"/>
        </w:rPr>
        <w:t>b</w:t>
      </w:r>
      <w:r w:rsidRPr="0092482A">
        <w:rPr>
          <w:rFonts w:ascii="Times New Roman" w:eastAsia="Calibri" w:hAnsi="Times New Roman" w:cs="Times New Roman"/>
          <w:sz w:val="16"/>
          <w:szCs w:val="16"/>
          <w:lang w:eastAsia="pt-BR"/>
        </w:rPr>
        <w:t xml:space="preserve"> indicates parameters that were significantly different (</w:t>
      </w:r>
      <w:r w:rsidRPr="0092482A">
        <w:rPr>
          <w:rFonts w:ascii="Times New Roman" w:eastAsia="Calibri" w:hAnsi="Times New Roman" w:cs="Times New Roman"/>
          <w:i/>
          <w:sz w:val="16"/>
          <w:szCs w:val="16"/>
          <w:lang w:eastAsia="pt-BR"/>
        </w:rPr>
        <w:t>P</w:t>
      </w:r>
      <w:r w:rsidRPr="0092482A">
        <w:rPr>
          <w:rFonts w:ascii="Times New Roman" w:eastAsia="Calibri" w:hAnsi="Times New Roman" w:cs="Times New Roman"/>
          <w:sz w:val="16"/>
          <w:szCs w:val="16"/>
          <w:lang w:eastAsia="pt-BR"/>
        </w:rPr>
        <w:t xml:space="preserve">&lt;0.05) </w:t>
      </w:r>
      <w:r w:rsidR="00EB3221" w:rsidRPr="0092482A">
        <w:rPr>
          <w:rFonts w:ascii="Times New Roman" w:eastAsia="Calibri" w:hAnsi="Times New Roman" w:cs="Times New Roman"/>
          <w:sz w:val="16"/>
          <w:szCs w:val="16"/>
          <w:lang w:eastAsia="pt-BR"/>
        </w:rPr>
        <w:t xml:space="preserve">when comparing </w:t>
      </w:r>
      <w:r w:rsidR="00EB3221">
        <w:rPr>
          <w:rFonts w:ascii="Times New Roman" w:eastAsia="Calibri" w:hAnsi="Times New Roman" w:cs="Times New Roman"/>
          <w:sz w:val="16"/>
          <w:szCs w:val="16"/>
          <w:lang w:eastAsia="pt-BR"/>
        </w:rPr>
        <w:t>CE</w:t>
      </w:r>
      <w:r w:rsidR="00EB3221" w:rsidRPr="0092482A">
        <w:rPr>
          <w:rFonts w:ascii="Times New Roman" w:eastAsia="Calibri" w:hAnsi="Times New Roman" w:cs="Times New Roman"/>
          <w:sz w:val="16"/>
          <w:szCs w:val="16"/>
          <w:lang w:eastAsia="pt-BR"/>
        </w:rPr>
        <w:t xml:space="preserve"> and </w:t>
      </w:r>
      <w:r w:rsidR="000F0249">
        <w:rPr>
          <w:rFonts w:ascii="Times New Roman" w:eastAsia="Calibri" w:hAnsi="Times New Roman" w:cs="Times New Roman"/>
          <w:sz w:val="16"/>
          <w:szCs w:val="16"/>
          <w:lang w:eastAsia="pt-BR"/>
        </w:rPr>
        <w:t>PA</w:t>
      </w:r>
      <w:r w:rsidR="00EB3221" w:rsidRPr="0092482A">
        <w:rPr>
          <w:rFonts w:ascii="Times New Roman" w:eastAsia="Calibri" w:hAnsi="Times New Roman" w:cs="Times New Roman"/>
          <w:sz w:val="16"/>
          <w:szCs w:val="16"/>
          <w:lang w:eastAsia="pt-BR"/>
        </w:rPr>
        <w:t xml:space="preserve"> data.</w:t>
      </w:r>
    </w:p>
    <w:p w14:paraId="574BF80E" w14:textId="77777777" w:rsidR="00F24AAA" w:rsidRDefault="0092482A" w:rsidP="00EB3221">
      <w:pPr>
        <w:widowControl w:val="0"/>
        <w:adjustRightInd w:val="0"/>
        <w:snapToGrid w:val="0"/>
        <w:spacing w:after="0" w:line="480" w:lineRule="auto"/>
        <w:textAlignment w:val="baseline"/>
        <w:rPr>
          <w:rFonts w:ascii="Times New Roman" w:eastAsia="Calibri" w:hAnsi="Times New Roman" w:cs="Times New Roman"/>
          <w:sz w:val="16"/>
          <w:szCs w:val="16"/>
          <w:lang w:eastAsia="pt-BR"/>
        </w:rPr>
      </w:pPr>
      <w:r w:rsidRPr="0092482A">
        <w:rPr>
          <w:rFonts w:ascii="Times New Roman" w:eastAsia="Calibri" w:hAnsi="Times New Roman" w:cs="Times New Roman"/>
          <w:bCs/>
          <w:color w:val="000000"/>
          <w:sz w:val="16"/>
          <w:szCs w:val="16"/>
          <w:vertAlign w:val="superscript"/>
        </w:rPr>
        <w:t>c</w:t>
      </w:r>
      <w:r w:rsidRPr="0092482A">
        <w:rPr>
          <w:rFonts w:ascii="Times New Roman" w:eastAsia="Calibri" w:hAnsi="Times New Roman" w:cs="Times New Roman"/>
          <w:sz w:val="16"/>
          <w:szCs w:val="16"/>
          <w:lang w:eastAsia="pt-BR"/>
        </w:rPr>
        <w:t xml:space="preserve"> indicates parameters that were significantly different (</w:t>
      </w:r>
      <w:r w:rsidRPr="0092482A">
        <w:rPr>
          <w:rFonts w:ascii="Times New Roman" w:eastAsia="Calibri" w:hAnsi="Times New Roman" w:cs="Times New Roman"/>
          <w:i/>
          <w:sz w:val="16"/>
          <w:szCs w:val="16"/>
          <w:lang w:eastAsia="pt-BR"/>
        </w:rPr>
        <w:t>P</w:t>
      </w:r>
      <w:r w:rsidRPr="0092482A">
        <w:rPr>
          <w:rFonts w:ascii="Times New Roman" w:eastAsia="Calibri" w:hAnsi="Times New Roman" w:cs="Times New Roman"/>
          <w:sz w:val="16"/>
          <w:szCs w:val="16"/>
          <w:lang w:eastAsia="pt-BR"/>
        </w:rPr>
        <w:t xml:space="preserve">&lt;0.05) when comparing </w:t>
      </w:r>
      <w:r w:rsidR="00EB3221">
        <w:rPr>
          <w:rFonts w:ascii="Times New Roman" w:eastAsia="Calibri" w:hAnsi="Times New Roman" w:cs="Times New Roman"/>
          <w:sz w:val="16"/>
          <w:szCs w:val="16"/>
          <w:lang w:eastAsia="pt-BR"/>
        </w:rPr>
        <w:t>CE</w:t>
      </w:r>
      <w:r w:rsidRPr="0092482A">
        <w:rPr>
          <w:rFonts w:ascii="Times New Roman" w:eastAsia="Calibri" w:hAnsi="Times New Roman" w:cs="Times New Roman"/>
          <w:sz w:val="16"/>
          <w:szCs w:val="16"/>
          <w:lang w:eastAsia="pt-BR"/>
        </w:rPr>
        <w:t xml:space="preserve"> and </w:t>
      </w:r>
      <w:r w:rsidR="000F0249">
        <w:rPr>
          <w:rFonts w:ascii="Times New Roman" w:eastAsia="Calibri" w:hAnsi="Times New Roman" w:cs="Times New Roman"/>
          <w:sz w:val="16"/>
          <w:szCs w:val="16"/>
          <w:lang w:eastAsia="pt-BR"/>
        </w:rPr>
        <w:t>AF</w:t>
      </w:r>
      <w:r w:rsidRPr="0092482A">
        <w:rPr>
          <w:rFonts w:ascii="Times New Roman" w:eastAsia="Calibri" w:hAnsi="Times New Roman" w:cs="Times New Roman"/>
          <w:sz w:val="16"/>
          <w:szCs w:val="16"/>
          <w:lang w:eastAsia="pt-BR"/>
        </w:rPr>
        <w:t xml:space="preserve"> data.</w:t>
      </w:r>
    </w:p>
    <w:p w14:paraId="18782527" w14:textId="77777777" w:rsidR="00332CCA" w:rsidRDefault="00332CCA" w:rsidP="00332CCA">
      <w:pPr>
        <w:widowControl w:val="0"/>
        <w:adjustRightInd w:val="0"/>
        <w:snapToGrid w:val="0"/>
        <w:spacing w:after="0" w:line="480" w:lineRule="auto"/>
        <w:textAlignment w:val="baseline"/>
        <w:rPr>
          <w:rFonts w:ascii="Times New Roman" w:eastAsia="Calibri" w:hAnsi="Times New Roman" w:cs="Times New Roman"/>
          <w:sz w:val="16"/>
          <w:szCs w:val="16"/>
          <w:lang w:eastAsia="pt-BR"/>
        </w:rPr>
      </w:pPr>
      <w:r>
        <w:rPr>
          <w:rFonts w:ascii="Times New Roman" w:eastAsia="Calibri" w:hAnsi="Times New Roman" w:cs="Times New Roman"/>
          <w:bCs/>
          <w:color w:val="000000"/>
          <w:sz w:val="16"/>
          <w:szCs w:val="16"/>
          <w:vertAlign w:val="superscript"/>
        </w:rPr>
        <w:t>d</w:t>
      </w:r>
      <w:r w:rsidRPr="0092482A">
        <w:rPr>
          <w:rFonts w:ascii="Times New Roman" w:eastAsia="Calibri" w:hAnsi="Times New Roman" w:cs="Times New Roman"/>
          <w:sz w:val="16"/>
          <w:szCs w:val="16"/>
          <w:lang w:eastAsia="pt-BR"/>
        </w:rPr>
        <w:t xml:space="preserve"> indicates parameters that were </w:t>
      </w:r>
      <w:r>
        <w:rPr>
          <w:rFonts w:ascii="Times New Roman" w:eastAsia="Calibri" w:hAnsi="Times New Roman" w:cs="Times New Roman"/>
          <w:sz w:val="16"/>
          <w:szCs w:val="16"/>
          <w:lang w:eastAsia="pt-BR"/>
        </w:rPr>
        <w:t xml:space="preserve">not </w:t>
      </w:r>
      <w:r w:rsidRPr="0092482A">
        <w:rPr>
          <w:rFonts w:ascii="Times New Roman" w:eastAsia="Calibri" w:hAnsi="Times New Roman" w:cs="Times New Roman"/>
          <w:sz w:val="16"/>
          <w:szCs w:val="16"/>
          <w:lang w:eastAsia="pt-BR"/>
        </w:rPr>
        <w:t>significantly different (</w:t>
      </w:r>
      <w:r w:rsidRPr="0092482A">
        <w:rPr>
          <w:rFonts w:ascii="Times New Roman" w:eastAsia="Calibri" w:hAnsi="Times New Roman" w:cs="Times New Roman"/>
          <w:i/>
          <w:sz w:val="16"/>
          <w:szCs w:val="16"/>
          <w:lang w:eastAsia="pt-BR"/>
        </w:rPr>
        <w:t>P</w:t>
      </w:r>
      <w:r>
        <w:rPr>
          <w:rFonts w:ascii="Times New Roman" w:eastAsia="Calibri" w:hAnsi="Times New Roman" w:cs="Times New Roman"/>
          <w:sz w:val="16"/>
          <w:szCs w:val="16"/>
          <w:lang w:eastAsia="pt-BR"/>
        </w:rPr>
        <w:t>&gt;</w:t>
      </w:r>
      <w:r w:rsidRPr="0092482A">
        <w:rPr>
          <w:rFonts w:ascii="Times New Roman" w:eastAsia="Calibri" w:hAnsi="Times New Roman" w:cs="Times New Roman"/>
          <w:sz w:val="16"/>
          <w:szCs w:val="16"/>
          <w:lang w:eastAsia="pt-BR"/>
        </w:rPr>
        <w:t xml:space="preserve">0.05) when comparing </w:t>
      </w:r>
      <w:r>
        <w:rPr>
          <w:rFonts w:ascii="Times New Roman" w:eastAsia="Calibri" w:hAnsi="Times New Roman" w:cs="Times New Roman"/>
          <w:sz w:val="16"/>
          <w:szCs w:val="16"/>
          <w:lang w:eastAsia="pt-BR"/>
        </w:rPr>
        <w:t>CE</w:t>
      </w:r>
      <w:r w:rsidRPr="0092482A">
        <w:rPr>
          <w:rFonts w:ascii="Times New Roman" w:eastAsia="Calibri" w:hAnsi="Times New Roman" w:cs="Times New Roman"/>
          <w:sz w:val="16"/>
          <w:szCs w:val="16"/>
          <w:lang w:eastAsia="pt-BR"/>
        </w:rPr>
        <w:t xml:space="preserve"> and </w:t>
      </w:r>
      <w:r>
        <w:rPr>
          <w:rFonts w:ascii="Times New Roman" w:eastAsia="Calibri" w:hAnsi="Times New Roman" w:cs="Times New Roman"/>
          <w:sz w:val="16"/>
          <w:szCs w:val="16"/>
          <w:lang w:eastAsia="pt-BR"/>
        </w:rPr>
        <w:t>PA or AF</w:t>
      </w:r>
      <w:r w:rsidRPr="0092482A">
        <w:rPr>
          <w:rFonts w:ascii="Times New Roman" w:eastAsia="Calibri" w:hAnsi="Times New Roman" w:cs="Times New Roman"/>
          <w:sz w:val="16"/>
          <w:szCs w:val="16"/>
          <w:lang w:eastAsia="pt-BR"/>
        </w:rPr>
        <w:t xml:space="preserve"> data.</w:t>
      </w:r>
    </w:p>
    <w:p w14:paraId="54360A81" w14:textId="77777777" w:rsidR="00332CCA" w:rsidRDefault="00332CCA" w:rsidP="00332CCA">
      <w:pPr>
        <w:widowControl w:val="0"/>
        <w:adjustRightInd w:val="0"/>
        <w:snapToGrid w:val="0"/>
        <w:spacing w:after="0" w:line="480" w:lineRule="auto"/>
        <w:textAlignment w:val="baseline"/>
        <w:rPr>
          <w:rFonts w:ascii="Times New Roman" w:eastAsia="Calibri" w:hAnsi="Times New Roman" w:cs="Times New Roman"/>
          <w:sz w:val="16"/>
          <w:szCs w:val="16"/>
          <w:lang w:eastAsia="pt-BR"/>
        </w:rPr>
      </w:pPr>
      <w:r>
        <w:rPr>
          <w:rFonts w:ascii="Times New Roman" w:eastAsia="Calibri" w:hAnsi="Times New Roman" w:cs="Times New Roman"/>
          <w:bCs/>
          <w:color w:val="000000"/>
          <w:sz w:val="16"/>
          <w:szCs w:val="16"/>
          <w:vertAlign w:val="superscript"/>
        </w:rPr>
        <w:t>#</w:t>
      </w:r>
      <w:r w:rsidRPr="0092482A">
        <w:rPr>
          <w:rFonts w:ascii="Times New Roman" w:eastAsia="Calibri" w:hAnsi="Times New Roman" w:cs="Times New Roman"/>
          <w:sz w:val="16"/>
          <w:szCs w:val="16"/>
          <w:lang w:eastAsia="pt-BR"/>
        </w:rPr>
        <w:t xml:space="preserve"> indicates parameters </w:t>
      </w:r>
      <w:r w:rsidR="007519CB">
        <w:rPr>
          <w:rFonts w:ascii="Times New Roman" w:eastAsia="Calibri" w:hAnsi="Times New Roman" w:cs="Times New Roman"/>
          <w:sz w:val="16"/>
          <w:szCs w:val="16"/>
          <w:lang w:eastAsia="pt-BR"/>
        </w:rPr>
        <w:t xml:space="preserve">which a comparison on “biome” level </w:t>
      </w:r>
      <w:r w:rsidR="007519CB" w:rsidRPr="007519CB">
        <w:rPr>
          <w:rFonts w:ascii="Times New Roman" w:eastAsia="Calibri" w:hAnsi="Times New Roman" w:cs="Times New Roman"/>
          <w:sz w:val="16"/>
          <w:szCs w:val="16"/>
          <w:lang w:eastAsia="pt-BR"/>
        </w:rPr>
        <w:t>was not allowed by the statistical tests</w:t>
      </w:r>
      <w:r w:rsidR="007519CB">
        <w:rPr>
          <w:rFonts w:ascii="Times New Roman" w:eastAsia="Calibri" w:hAnsi="Times New Roman" w:cs="Times New Roman"/>
          <w:sz w:val="16"/>
          <w:szCs w:val="16"/>
          <w:lang w:eastAsia="pt-BR"/>
        </w:rPr>
        <w:t>.</w:t>
      </w:r>
    </w:p>
    <w:p w14:paraId="383DDFB0" w14:textId="77777777" w:rsidR="00332CCA" w:rsidRDefault="00332CCA" w:rsidP="00332CCA">
      <w:pPr>
        <w:widowControl w:val="0"/>
        <w:adjustRightInd w:val="0"/>
        <w:snapToGrid w:val="0"/>
        <w:spacing w:after="0" w:line="480" w:lineRule="auto"/>
        <w:textAlignment w:val="baseline"/>
        <w:rPr>
          <w:rFonts w:ascii="Times New Roman" w:eastAsia="Calibri" w:hAnsi="Times New Roman" w:cs="Times New Roman"/>
          <w:sz w:val="16"/>
          <w:szCs w:val="16"/>
          <w:lang w:eastAsia="pt-BR"/>
        </w:rPr>
      </w:pPr>
    </w:p>
    <w:p w14:paraId="38BB4133" w14:textId="77777777" w:rsidR="00332CCA" w:rsidRDefault="00332CCA" w:rsidP="00EB3221">
      <w:pPr>
        <w:widowControl w:val="0"/>
        <w:adjustRightInd w:val="0"/>
        <w:snapToGrid w:val="0"/>
        <w:spacing w:after="0" w:line="480" w:lineRule="auto"/>
        <w:textAlignment w:val="baseline"/>
        <w:rPr>
          <w:rFonts w:ascii="Times New Roman" w:eastAsia="Calibri" w:hAnsi="Times New Roman" w:cs="Times New Roman"/>
          <w:sz w:val="16"/>
          <w:szCs w:val="16"/>
          <w:lang w:eastAsia="pt-BR"/>
        </w:rPr>
      </w:pPr>
    </w:p>
    <w:p w14:paraId="02C10857" w14:textId="77777777" w:rsidR="007D6F3C" w:rsidRDefault="007D6F3C" w:rsidP="00EB3221">
      <w:pPr>
        <w:widowControl w:val="0"/>
        <w:adjustRightInd w:val="0"/>
        <w:snapToGrid w:val="0"/>
        <w:spacing w:after="0" w:line="480" w:lineRule="auto"/>
        <w:textAlignment w:val="baseline"/>
        <w:rPr>
          <w:rFonts w:ascii="Times New Roman" w:eastAsia="Calibri" w:hAnsi="Times New Roman" w:cs="Times New Roman"/>
          <w:sz w:val="16"/>
          <w:szCs w:val="16"/>
          <w:lang w:eastAsia="pt-BR"/>
        </w:rPr>
      </w:pPr>
    </w:p>
    <w:p w14:paraId="426997AB" w14:textId="77777777" w:rsidR="0092482A" w:rsidRPr="0092482A" w:rsidRDefault="0092482A" w:rsidP="00EB3221">
      <w:pPr>
        <w:widowControl w:val="0"/>
        <w:adjustRightInd w:val="0"/>
        <w:snapToGrid w:val="0"/>
        <w:spacing w:after="0" w:line="480" w:lineRule="auto"/>
        <w:textAlignment w:val="baseline"/>
        <w:rPr>
          <w:rFonts w:ascii="Times New Roman" w:eastAsia="Calibri" w:hAnsi="Times New Roman" w:cs="Times New Roman"/>
          <w:szCs w:val="24"/>
        </w:rPr>
      </w:pPr>
      <w:r w:rsidRPr="0092482A">
        <w:rPr>
          <w:rFonts w:ascii="Times New Roman" w:eastAsia="Calibri" w:hAnsi="Times New Roman" w:cs="Times New Roman"/>
          <w:szCs w:val="24"/>
        </w:rPr>
        <w:br w:type="page"/>
      </w:r>
    </w:p>
    <w:p w14:paraId="67EC5F73" w14:textId="77777777" w:rsidR="0092482A" w:rsidRPr="0092482A" w:rsidRDefault="0092482A" w:rsidP="0092482A">
      <w:pPr>
        <w:widowControl w:val="0"/>
        <w:adjustRightInd w:val="0"/>
        <w:spacing w:after="0" w:line="480" w:lineRule="auto"/>
        <w:textAlignment w:val="baseline"/>
        <w:rPr>
          <w:rFonts w:ascii="Times New Roman" w:eastAsia="Calibri" w:hAnsi="Times New Roman" w:cs="Times New Roman"/>
          <w:sz w:val="24"/>
          <w:szCs w:val="24"/>
        </w:rPr>
      </w:pPr>
      <w:r w:rsidRPr="0092482A">
        <w:rPr>
          <w:rFonts w:ascii="Times New Roman" w:eastAsia="Calibri" w:hAnsi="Times New Roman" w:cs="Times New Roman"/>
          <w:b/>
          <w:sz w:val="24"/>
          <w:szCs w:val="24"/>
        </w:rPr>
        <w:lastRenderedPageBreak/>
        <w:t xml:space="preserve">Table </w:t>
      </w:r>
      <w:r w:rsidR="00511A74">
        <w:rPr>
          <w:rFonts w:ascii="Times New Roman" w:eastAsia="Calibri" w:hAnsi="Times New Roman" w:cs="Times New Roman"/>
          <w:b/>
          <w:sz w:val="24"/>
          <w:szCs w:val="24"/>
        </w:rPr>
        <w:t>6</w:t>
      </w:r>
      <w:r w:rsidRPr="0092482A">
        <w:rPr>
          <w:rFonts w:ascii="Times New Roman" w:eastAsia="Calibri" w:hAnsi="Times New Roman" w:cs="Times New Roman"/>
          <w:b/>
          <w:sz w:val="24"/>
          <w:szCs w:val="24"/>
        </w:rPr>
        <w:t>.</w:t>
      </w:r>
      <w:r w:rsidRPr="0092482A">
        <w:rPr>
          <w:rFonts w:ascii="Times New Roman" w:eastAsia="Calibri" w:hAnsi="Times New Roman" w:cs="Times New Roman"/>
          <w:sz w:val="24"/>
          <w:szCs w:val="24"/>
        </w:rPr>
        <w:t xml:space="preserve"> Biochemical parameters of wild lowland tapirs (</w:t>
      </w:r>
      <w:proofErr w:type="spellStart"/>
      <w:r w:rsidRPr="0092482A">
        <w:rPr>
          <w:rFonts w:ascii="Times New Roman" w:eastAsia="Calibri" w:hAnsi="Times New Roman" w:cs="Times New Roman"/>
          <w:i/>
          <w:sz w:val="24"/>
          <w:szCs w:val="24"/>
        </w:rPr>
        <w:t>Tapirus</w:t>
      </w:r>
      <w:proofErr w:type="spellEnd"/>
      <w:r w:rsidRPr="0092482A">
        <w:rPr>
          <w:rFonts w:ascii="Times New Roman" w:eastAsia="Calibri" w:hAnsi="Times New Roman" w:cs="Times New Roman"/>
          <w:i/>
          <w:sz w:val="24"/>
          <w:szCs w:val="24"/>
        </w:rPr>
        <w:t xml:space="preserve"> </w:t>
      </w:r>
      <w:proofErr w:type="spellStart"/>
      <w:r w:rsidRPr="0092482A">
        <w:rPr>
          <w:rFonts w:ascii="Times New Roman" w:eastAsia="Calibri" w:hAnsi="Times New Roman" w:cs="Times New Roman"/>
          <w:i/>
          <w:sz w:val="24"/>
          <w:szCs w:val="24"/>
        </w:rPr>
        <w:t>terrestris</w:t>
      </w:r>
      <w:proofErr w:type="spellEnd"/>
      <w:r w:rsidRPr="0092482A">
        <w:rPr>
          <w:rFonts w:ascii="Times New Roman" w:eastAsia="Calibri" w:hAnsi="Times New Roman" w:cs="Times New Roman"/>
          <w:sz w:val="24"/>
          <w:szCs w:val="24"/>
        </w:rPr>
        <w:t xml:space="preserve">) </w:t>
      </w:r>
      <w:r w:rsidR="002C1B1E" w:rsidRPr="0092482A">
        <w:rPr>
          <w:rFonts w:ascii="Times New Roman" w:eastAsia="Calibri" w:hAnsi="Times New Roman" w:cs="Times New Roman"/>
          <w:sz w:val="24"/>
          <w:szCs w:val="24"/>
        </w:rPr>
        <w:t xml:space="preserve">in the </w:t>
      </w:r>
      <w:proofErr w:type="spellStart"/>
      <w:r w:rsidR="002C1B1E">
        <w:rPr>
          <w:rFonts w:ascii="Times New Roman" w:eastAsia="Calibri" w:hAnsi="Times New Roman" w:cs="Times New Roman"/>
          <w:sz w:val="24"/>
          <w:szCs w:val="24"/>
          <w:lang w:eastAsia="ar-SA"/>
        </w:rPr>
        <w:t>Cerrado</w:t>
      </w:r>
      <w:proofErr w:type="spellEnd"/>
      <w:r w:rsidR="002C1B1E" w:rsidRPr="0092482A">
        <w:rPr>
          <w:rFonts w:ascii="Times New Roman" w:eastAsia="Calibri" w:hAnsi="Times New Roman" w:cs="Times New Roman"/>
          <w:sz w:val="24"/>
          <w:szCs w:val="24"/>
        </w:rPr>
        <w:t xml:space="preserve"> (</w:t>
      </w:r>
      <w:r w:rsidR="002C1B1E">
        <w:rPr>
          <w:rFonts w:ascii="Times New Roman" w:eastAsia="Calibri" w:hAnsi="Times New Roman" w:cs="Times New Roman"/>
          <w:sz w:val="24"/>
          <w:szCs w:val="24"/>
        </w:rPr>
        <w:t>CE</w:t>
      </w:r>
      <w:r w:rsidR="002C1B1E" w:rsidRPr="0092482A">
        <w:rPr>
          <w:rFonts w:ascii="Times New Roman" w:eastAsia="Calibri" w:hAnsi="Times New Roman" w:cs="Times New Roman"/>
          <w:sz w:val="24"/>
          <w:szCs w:val="24"/>
        </w:rPr>
        <w:t xml:space="preserve">; </w:t>
      </w:r>
      <w:r w:rsidR="002C1B1E">
        <w:rPr>
          <w:rFonts w:ascii="Times New Roman" w:eastAsia="Calibri" w:hAnsi="Times New Roman" w:cs="Times New Roman"/>
          <w:sz w:val="24"/>
          <w:szCs w:val="24"/>
        </w:rPr>
        <w:t>2015</w:t>
      </w:r>
      <w:r w:rsidR="002C1B1E" w:rsidRPr="0092482A">
        <w:rPr>
          <w:rFonts w:ascii="Times New Roman" w:eastAsia="Calibri" w:hAnsi="Times New Roman" w:cs="Times New Roman"/>
          <w:sz w:val="24"/>
          <w:szCs w:val="24"/>
        </w:rPr>
        <w:t>–20</w:t>
      </w:r>
      <w:r w:rsidR="002C1B1E">
        <w:rPr>
          <w:rFonts w:ascii="Times New Roman" w:eastAsia="Calibri" w:hAnsi="Times New Roman" w:cs="Times New Roman"/>
          <w:sz w:val="24"/>
          <w:szCs w:val="24"/>
        </w:rPr>
        <w:t>17</w:t>
      </w:r>
      <w:r w:rsidR="002C1B1E" w:rsidRPr="0092482A">
        <w:rPr>
          <w:rFonts w:ascii="Times New Roman" w:eastAsia="Calibri" w:hAnsi="Times New Roman" w:cs="Times New Roman"/>
          <w:sz w:val="24"/>
          <w:szCs w:val="24"/>
        </w:rPr>
        <w:t>), Brazil.</w:t>
      </w:r>
    </w:p>
    <w:tbl>
      <w:tblPr>
        <w:tblW w:w="5002" w:type="pct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854"/>
        <w:gridCol w:w="821"/>
        <w:gridCol w:w="320"/>
        <w:gridCol w:w="635"/>
        <w:gridCol w:w="635"/>
        <w:gridCol w:w="635"/>
        <w:gridCol w:w="751"/>
        <w:gridCol w:w="635"/>
        <w:gridCol w:w="41"/>
        <w:gridCol w:w="647"/>
        <w:gridCol w:w="78"/>
        <w:gridCol w:w="635"/>
        <w:gridCol w:w="58"/>
        <w:gridCol w:w="577"/>
        <w:gridCol w:w="314"/>
      </w:tblGrid>
      <w:tr w:rsidR="00EB3221" w:rsidRPr="0092482A" w14:paraId="4CAE9B84" w14:textId="77777777" w:rsidTr="0050182D">
        <w:trPr>
          <w:trHeight w:val="375"/>
        </w:trPr>
        <w:tc>
          <w:tcPr>
            <w:tcW w:w="1457" w:type="pct"/>
            <w:tcBorders>
              <w:top w:val="single" w:sz="2" w:space="0" w:color="auto"/>
              <w:left w:val="nil"/>
            </w:tcBorders>
            <w:noWrap/>
          </w:tcPr>
          <w:p w14:paraId="7216B7EF" w14:textId="77777777" w:rsidR="00EB3221" w:rsidRPr="0092482A" w:rsidRDefault="00EB3221" w:rsidP="0050182D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color w:val="000000"/>
                <w:sz w:val="14"/>
                <w:szCs w:val="14"/>
                <w:lang w:eastAsia="pt-BR"/>
              </w:rPr>
            </w:pPr>
            <w:r w:rsidRPr="0092482A">
              <w:rPr>
                <w:rFonts w:ascii="Times New Roman" w:eastAsia="Calibri" w:hAnsi="Times New Roman" w:cs="Times New Roman"/>
                <w:color w:val="000000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424" w:type="pct"/>
            <w:tcBorders>
              <w:top w:val="single" w:sz="2" w:space="0" w:color="auto"/>
            </w:tcBorders>
            <w:noWrap/>
          </w:tcPr>
          <w:p w14:paraId="6C9B4102" w14:textId="77777777" w:rsidR="00EB3221" w:rsidRPr="0092482A" w:rsidRDefault="00EB3221" w:rsidP="0050182D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color w:val="000000"/>
                <w:sz w:val="10"/>
                <w:szCs w:val="10"/>
                <w:lang w:eastAsia="pt-BR"/>
              </w:rPr>
            </w:pPr>
            <w:r w:rsidRPr="0092482A">
              <w:rPr>
                <w:rFonts w:ascii="Times New Roman" w:eastAsia="Calibri" w:hAnsi="Times New Roman" w:cs="Times New Roman"/>
                <w:color w:val="000000"/>
                <w:sz w:val="10"/>
                <w:szCs w:val="10"/>
                <w:lang w:eastAsia="pt-BR"/>
              </w:rPr>
              <w:t> </w:t>
            </w:r>
          </w:p>
        </w:tc>
        <w:tc>
          <w:tcPr>
            <w:tcW w:w="3117" w:type="pct"/>
            <w:gridSpan w:val="13"/>
            <w:tcBorders>
              <w:top w:val="single" w:sz="2" w:space="0" w:color="auto"/>
              <w:bottom w:val="single" w:sz="2" w:space="0" w:color="auto"/>
            </w:tcBorders>
            <w:noWrap/>
            <w:vAlign w:val="center"/>
          </w:tcPr>
          <w:p w14:paraId="1B19ED3A" w14:textId="77777777" w:rsidR="00EB3221" w:rsidRPr="006F6F77" w:rsidRDefault="002C1B1E" w:rsidP="0050182D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  <w:lang w:eastAsia="pt-BR"/>
              </w:rPr>
            </w:pPr>
            <w:r w:rsidRPr="006F6F77"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  <w:lang w:eastAsia="pt-BR"/>
              </w:rPr>
              <w:t>CE</w:t>
            </w:r>
          </w:p>
        </w:tc>
      </w:tr>
      <w:tr w:rsidR="0050182D" w:rsidRPr="006F6F77" w14:paraId="37CFA1AE" w14:textId="77777777" w:rsidTr="0050182D">
        <w:trPr>
          <w:trHeight w:val="315"/>
        </w:trPr>
        <w:tc>
          <w:tcPr>
            <w:tcW w:w="1457" w:type="pct"/>
            <w:tcBorders>
              <w:left w:val="nil"/>
              <w:bottom w:val="single" w:sz="4" w:space="0" w:color="auto"/>
            </w:tcBorders>
            <w:noWrap/>
          </w:tcPr>
          <w:p w14:paraId="619101CD" w14:textId="77777777" w:rsidR="00EB3221" w:rsidRPr="006F6F77" w:rsidRDefault="00EB3221" w:rsidP="0050182D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6F6F77"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  <w:lang w:eastAsia="pt-BR"/>
              </w:rPr>
              <w:t>Parameter</w:t>
            </w:r>
            <w:r w:rsidRPr="006F6F77"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  <w:vertAlign w:val="superscript"/>
              </w:rPr>
              <w:t>a</w:t>
            </w:r>
            <w:proofErr w:type="spellEnd"/>
          </w:p>
        </w:tc>
        <w:tc>
          <w:tcPr>
            <w:tcW w:w="424" w:type="pct"/>
            <w:tcBorders>
              <w:bottom w:val="single" w:sz="4" w:space="0" w:color="auto"/>
            </w:tcBorders>
            <w:noWrap/>
          </w:tcPr>
          <w:p w14:paraId="12FEF010" w14:textId="77777777" w:rsidR="00EB3221" w:rsidRPr="006F6F77" w:rsidRDefault="00EB3221" w:rsidP="0050182D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  <w:lang w:eastAsia="pt-BR"/>
              </w:rPr>
            </w:pPr>
            <w:r w:rsidRPr="006F6F77"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  <w:lang w:eastAsia="pt-BR"/>
              </w:rPr>
              <w:t>SI Unit</w:t>
            </w:r>
          </w:p>
        </w:tc>
        <w:tc>
          <w:tcPr>
            <w:tcW w:w="169" w:type="pct"/>
            <w:tcBorders>
              <w:top w:val="single" w:sz="2" w:space="0" w:color="auto"/>
              <w:bottom w:val="single" w:sz="4" w:space="0" w:color="auto"/>
            </w:tcBorders>
            <w:noWrap/>
          </w:tcPr>
          <w:p w14:paraId="594C6071" w14:textId="77777777" w:rsidR="00EB3221" w:rsidRPr="006F6F77" w:rsidRDefault="00EB3221" w:rsidP="0050182D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  <w:lang w:eastAsia="pt-BR"/>
              </w:rPr>
            </w:pPr>
            <w:r w:rsidRPr="006F6F77">
              <w:rPr>
                <w:rFonts w:ascii="Times New Roman" w:eastAsia="Calibri" w:hAnsi="Times New Roman" w:cs="Times New Roman"/>
                <w:bCs/>
                <w:i/>
                <w:color w:val="000000"/>
                <w:sz w:val="20"/>
                <w:szCs w:val="20"/>
              </w:rPr>
              <w:t>n</w:t>
            </w:r>
          </w:p>
        </w:tc>
        <w:tc>
          <w:tcPr>
            <w:tcW w:w="337" w:type="pct"/>
            <w:tcBorders>
              <w:top w:val="single" w:sz="2" w:space="0" w:color="auto"/>
              <w:bottom w:val="single" w:sz="4" w:space="0" w:color="auto"/>
            </w:tcBorders>
            <w:noWrap/>
          </w:tcPr>
          <w:p w14:paraId="621CA597" w14:textId="77777777" w:rsidR="00EB3221" w:rsidRPr="006F6F77" w:rsidRDefault="00EB3221" w:rsidP="0050182D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  <w:lang w:eastAsia="pt-BR"/>
              </w:rPr>
            </w:pPr>
            <w:r w:rsidRPr="006F6F77"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  <w:lang w:eastAsia="pt-BR"/>
              </w:rPr>
              <w:t>Mean</w:t>
            </w:r>
          </w:p>
        </w:tc>
        <w:tc>
          <w:tcPr>
            <w:tcW w:w="329" w:type="pct"/>
            <w:tcBorders>
              <w:top w:val="single" w:sz="2" w:space="0" w:color="auto"/>
              <w:bottom w:val="single" w:sz="4" w:space="0" w:color="auto"/>
            </w:tcBorders>
            <w:noWrap/>
          </w:tcPr>
          <w:p w14:paraId="00098A32" w14:textId="77777777" w:rsidR="00EB3221" w:rsidRPr="006F6F77" w:rsidRDefault="00EB3221" w:rsidP="0050182D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  <w:lang w:eastAsia="pt-BR"/>
              </w:rPr>
            </w:pPr>
            <w:r w:rsidRPr="006F6F77"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  <w:lang w:eastAsia="pt-BR"/>
              </w:rPr>
              <w:t>Min</w:t>
            </w:r>
          </w:p>
        </w:tc>
        <w:tc>
          <w:tcPr>
            <w:tcW w:w="329" w:type="pct"/>
            <w:tcBorders>
              <w:top w:val="single" w:sz="2" w:space="0" w:color="auto"/>
              <w:bottom w:val="single" w:sz="4" w:space="0" w:color="auto"/>
            </w:tcBorders>
            <w:noWrap/>
          </w:tcPr>
          <w:p w14:paraId="090748B4" w14:textId="77777777" w:rsidR="00EB3221" w:rsidRPr="006F6F77" w:rsidRDefault="00EB3221" w:rsidP="0050182D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  <w:lang w:eastAsia="pt-BR"/>
              </w:rPr>
            </w:pPr>
            <w:r w:rsidRPr="006F6F77"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  <w:lang w:eastAsia="pt-BR"/>
              </w:rPr>
              <w:t>Q1</w:t>
            </w:r>
          </w:p>
        </w:tc>
        <w:tc>
          <w:tcPr>
            <w:tcW w:w="388" w:type="pct"/>
            <w:tcBorders>
              <w:top w:val="single" w:sz="2" w:space="0" w:color="auto"/>
              <w:bottom w:val="single" w:sz="4" w:space="0" w:color="auto"/>
            </w:tcBorders>
            <w:noWrap/>
          </w:tcPr>
          <w:p w14:paraId="777CDF21" w14:textId="77777777" w:rsidR="00EB3221" w:rsidRPr="006F6F77" w:rsidRDefault="00EB3221" w:rsidP="0050182D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  <w:lang w:eastAsia="pt-BR"/>
              </w:rPr>
            </w:pPr>
            <w:r w:rsidRPr="006F6F77"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  <w:lang w:eastAsia="pt-BR"/>
              </w:rPr>
              <w:t>Median</w:t>
            </w:r>
          </w:p>
        </w:tc>
        <w:tc>
          <w:tcPr>
            <w:tcW w:w="352" w:type="pct"/>
            <w:gridSpan w:val="2"/>
            <w:tcBorders>
              <w:top w:val="single" w:sz="2" w:space="0" w:color="auto"/>
              <w:bottom w:val="single" w:sz="4" w:space="0" w:color="auto"/>
            </w:tcBorders>
            <w:noWrap/>
          </w:tcPr>
          <w:p w14:paraId="0C88F643" w14:textId="77777777" w:rsidR="00EB3221" w:rsidRPr="006F6F77" w:rsidRDefault="00EB3221" w:rsidP="0050182D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  <w:lang w:eastAsia="pt-BR"/>
              </w:rPr>
            </w:pPr>
            <w:r w:rsidRPr="006F6F77"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  <w:lang w:eastAsia="pt-BR"/>
              </w:rPr>
              <w:t>Q3</w:t>
            </w:r>
          </w:p>
        </w:tc>
        <w:tc>
          <w:tcPr>
            <w:tcW w:w="380" w:type="pct"/>
            <w:gridSpan w:val="2"/>
            <w:tcBorders>
              <w:top w:val="single" w:sz="2" w:space="0" w:color="auto"/>
              <w:bottom w:val="single" w:sz="4" w:space="0" w:color="auto"/>
            </w:tcBorders>
            <w:noWrap/>
          </w:tcPr>
          <w:p w14:paraId="7D5C20C2" w14:textId="77777777" w:rsidR="00EB3221" w:rsidRPr="006F6F77" w:rsidRDefault="00EB3221" w:rsidP="0050182D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  <w:lang w:eastAsia="pt-BR"/>
              </w:rPr>
            </w:pPr>
            <w:r w:rsidRPr="006F6F77"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  <w:lang w:eastAsia="pt-BR"/>
              </w:rPr>
              <w:t>Max</w:t>
            </w:r>
          </w:p>
        </w:tc>
        <w:tc>
          <w:tcPr>
            <w:tcW w:w="367" w:type="pct"/>
            <w:gridSpan w:val="2"/>
            <w:tcBorders>
              <w:top w:val="single" w:sz="2" w:space="0" w:color="auto"/>
              <w:bottom w:val="single" w:sz="4" w:space="0" w:color="auto"/>
            </w:tcBorders>
            <w:noWrap/>
          </w:tcPr>
          <w:p w14:paraId="5261AA10" w14:textId="77777777" w:rsidR="00EB3221" w:rsidRPr="006F6F77" w:rsidRDefault="00EB3221" w:rsidP="0050182D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  <w:lang w:eastAsia="pt-BR"/>
              </w:rPr>
            </w:pPr>
            <w:r w:rsidRPr="006F6F77"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  <w:lang w:eastAsia="pt-BR"/>
              </w:rPr>
              <w:t>SD</w:t>
            </w:r>
          </w:p>
        </w:tc>
        <w:tc>
          <w:tcPr>
            <w:tcW w:w="380" w:type="pct"/>
            <w:tcBorders>
              <w:top w:val="single" w:sz="2" w:space="0" w:color="auto"/>
              <w:bottom w:val="single" w:sz="4" w:space="0" w:color="auto"/>
            </w:tcBorders>
            <w:noWrap/>
          </w:tcPr>
          <w:p w14:paraId="07C5FDC2" w14:textId="77777777" w:rsidR="00EB3221" w:rsidRPr="006F6F77" w:rsidRDefault="00EB3221" w:rsidP="0050182D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  <w:lang w:eastAsia="pt-BR"/>
              </w:rPr>
            </w:pPr>
            <w:r w:rsidRPr="006F6F77"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  <w:lang w:eastAsia="pt-BR"/>
              </w:rPr>
              <w:t>SE</w:t>
            </w:r>
          </w:p>
        </w:tc>
        <w:tc>
          <w:tcPr>
            <w:tcW w:w="88" w:type="pct"/>
            <w:tcBorders>
              <w:top w:val="single" w:sz="2" w:space="0" w:color="auto"/>
              <w:bottom w:val="single" w:sz="4" w:space="0" w:color="auto"/>
            </w:tcBorders>
            <w:noWrap/>
          </w:tcPr>
          <w:p w14:paraId="51A4BC10" w14:textId="77777777" w:rsidR="00EB3221" w:rsidRPr="006F6F77" w:rsidRDefault="00EB3221" w:rsidP="0050182D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  <w:lang w:eastAsia="pt-BR"/>
              </w:rPr>
            </w:pPr>
            <w:r w:rsidRPr="006F6F77"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50182D" w:rsidRPr="002C1B1E" w14:paraId="5703D67A" w14:textId="77777777" w:rsidTr="0050182D">
        <w:trPr>
          <w:trHeight w:val="20"/>
        </w:trPr>
        <w:tc>
          <w:tcPr>
            <w:tcW w:w="1457" w:type="pct"/>
            <w:tcBorders>
              <w:top w:val="single" w:sz="4" w:space="0" w:color="auto"/>
              <w:left w:val="nil"/>
              <w:bottom w:val="nil"/>
            </w:tcBorders>
            <w:noWrap/>
          </w:tcPr>
          <w:p w14:paraId="337A7152" w14:textId="77777777" w:rsidR="00643F0B" w:rsidRPr="002C1B1E" w:rsidRDefault="00643F0B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</w:pPr>
            <w:r w:rsidRPr="002C1B1E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Alanine Aminotransferase (ALT)</w:t>
            </w:r>
          </w:p>
        </w:tc>
        <w:tc>
          <w:tcPr>
            <w:tcW w:w="424" w:type="pct"/>
            <w:tcBorders>
              <w:top w:val="single" w:sz="4" w:space="0" w:color="auto"/>
              <w:bottom w:val="nil"/>
            </w:tcBorders>
            <w:noWrap/>
          </w:tcPr>
          <w:p w14:paraId="7B5A19D9" w14:textId="77777777" w:rsidR="00643F0B" w:rsidRPr="002C1B1E" w:rsidRDefault="00643F0B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</w:pPr>
            <w:r w:rsidRPr="002C1B1E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U/L</w:t>
            </w:r>
          </w:p>
        </w:tc>
        <w:tc>
          <w:tcPr>
            <w:tcW w:w="169" w:type="pct"/>
            <w:tcBorders>
              <w:top w:val="single" w:sz="4" w:space="0" w:color="auto"/>
              <w:bottom w:val="nil"/>
            </w:tcBorders>
            <w:noWrap/>
          </w:tcPr>
          <w:p w14:paraId="4A9E897A" w14:textId="77777777" w:rsidR="00643F0B" w:rsidRPr="002C1B1E" w:rsidRDefault="00643F0B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lang w:eastAsia="pt-BR"/>
              </w:rPr>
            </w:pPr>
            <w:r w:rsidRPr="00643F0B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35</w:t>
            </w:r>
          </w:p>
        </w:tc>
        <w:tc>
          <w:tcPr>
            <w:tcW w:w="337" w:type="pct"/>
            <w:tcBorders>
              <w:top w:val="nil"/>
              <w:bottom w:val="nil"/>
            </w:tcBorders>
            <w:noWrap/>
          </w:tcPr>
          <w:p w14:paraId="3F0CD9AC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13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31</w:t>
            </w:r>
          </w:p>
        </w:tc>
        <w:tc>
          <w:tcPr>
            <w:tcW w:w="329" w:type="pct"/>
            <w:tcBorders>
              <w:top w:val="nil"/>
              <w:bottom w:val="nil"/>
            </w:tcBorders>
            <w:noWrap/>
          </w:tcPr>
          <w:p w14:paraId="6B0778D8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4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00</w:t>
            </w:r>
          </w:p>
        </w:tc>
        <w:tc>
          <w:tcPr>
            <w:tcW w:w="329" w:type="pct"/>
            <w:tcBorders>
              <w:top w:val="nil"/>
              <w:bottom w:val="nil"/>
            </w:tcBorders>
            <w:noWrap/>
          </w:tcPr>
          <w:p w14:paraId="18B3DCC0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00</w:t>
            </w:r>
          </w:p>
        </w:tc>
        <w:tc>
          <w:tcPr>
            <w:tcW w:w="388" w:type="pct"/>
            <w:tcBorders>
              <w:top w:val="nil"/>
              <w:bottom w:val="nil"/>
            </w:tcBorders>
            <w:noWrap/>
          </w:tcPr>
          <w:p w14:paraId="472862FA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12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00</w:t>
            </w:r>
          </w:p>
        </w:tc>
        <w:tc>
          <w:tcPr>
            <w:tcW w:w="352" w:type="pct"/>
            <w:gridSpan w:val="2"/>
            <w:tcBorders>
              <w:top w:val="nil"/>
              <w:bottom w:val="nil"/>
            </w:tcBorders>
            <w:noWrap/>
          </w:tcPr>
          <w:p w14:paraId="7369F79E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17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380" w:type="pct"/>
            <w:gridSpan w:val="2"/>
            <w:tcBorders>
              <w:top w:val="nil"/>
              <w:bottom w:val="nil"/>
            </w:tcBorders>
            <w:noWrap/>
          </w:tcPr>
          <w:p w14:paraId="434D70B1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28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00</w:t>
            </w:r>
          </w:p>
        </w:tc>
        <w:tc>
          <w:tcPr>
            <w:tcW w:w="367" w:type="pct"/>
            <w:gridSpan w:val="2"/>
            <w:tcBorders>
              <w:top w:val="nil"/>
              <w:bottom w:val="nil"/>
            </w:tcBorders>
            <w:noWrap/>
          </w:tcPr>
          <w:p w14:paraId="0CE91FBA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6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19</w:t>
            </w:r>
          </w:p>
        </w:tc>
        <w:tc>
          <w:tcPr>
            <w:tcW w:w="380" w:type="pct"/>
            <w:tcBorders>
              <w:top w:val="nil"/>
              <w:bottom w:val="nil"/>
            </w:tcBorders>
            <w:noWrap/>
          </w:tcPr>
          <w:p w14:paraId="6672EBD9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05</w:t>
            </w:r>
          </w:p>
        </w:tc>
        <w:tc>
          <w:tcPr>
            <w:tcW w:w="88" w:type="pct"/>
            <w:tcBorders>
              <w:top w:val="nil"/>
              <w:bottom w:val="nil"/>
            </w:tcBorders>
            <w:noWrap/>
          </w:tcPr>
          <w:p w14:paraId="61CED665" w14:textId="060A039D" w:rsidR="00643F0B" w:rsidRPr="002C1B1E" w:rsidRDefault="008A333A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lang w:eastAsia="pt-BR"/>
              </w:rPr>
            </w:pPr>
            <w:r>
              <w:rPr>
                <w:rFonts w:ascii="Times New Roman" w:eastAsia="Calibri" w:hAnsi="Times New Roman" w:cs="Times New Roman"/>
                <w:bCs/>
                <w:sz w:val="18"/>
                <w:szCs w:val="18"/>
                <w:vertAlign w:val="superscript"/>
              </w:rPr>
              <w:t xml:space="preserve">b, </w:t>
            </w:r>
            <w:r w:rsidR="00643F0B" w:rsidRPr="00AC6BBA">
              <w:rPr>
                <w:rFonts w:ascii="Times New Roman" w:eastAsia="Calibri" w:hAnsi="Times New Roman" w:cs="Times New Roman"/>
                <w:bCs/>
                <w:sz w:val="18"/>
                <w:szCs w:val="18"/>
                <w:vertAlign w:val="superscript"/>
              </w:rPr>
              <w:t>c</w:t>
            </w:r>
          </w:p>
        </w:tc>
      </w:tr>
      <w:tr w:rsidR="0050182D" w:rsidRPr="002C1B1E" w14:paraId="3A502FA1" w14:textId="77777777" w:rsidTr="0050182D">
        <w:trPr>
          <w:trHeight w:val="20"/>
        </w:trPr>
        <w:tc>
          <w:tcPr>
            <w:tcW w:w="1457" w:type="pct"/>
            <w:tcBorders>
              <w:top w:val="nil"/>
              <w:left w:val="nil"/>
              <w:bottom w:val="nil"/>
            </w:tcBorders>
            <w:noWrap/>
          </w:tcPr>
          <w:p w14:paraId="4947F4D7" w14:textId="77777777" w:rsidR="00643F0B" w:rsidRPr="002C1B1E" w:rsidRDefault="00643F0B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</w:pPr>
            <w:r w:rsidRPr="002C1B1E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Aspartate Aminotransferase (AST)</w:t>
            </w:r>
          </w:p>
        </w:tc>
        <w:tc>
          <w:tcPr>
            <w:tcW w:w="424" w:type="pct"/>
            <w:tcBorders>
              <w:top w:val="nil"/>
              <w:bottom w:val="nil"/>
            </w:tcBorders>
            <w:noWrap/>
          </w:tcPr>
          <w:p w14:paraId="6888B2DF" w14:textId="77777777" w:rsidR="00643F0B" w:rsidRPr="002C1B1E" w:rsidRDefault="00643F0B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</w:pPr>
            <w:r w:rsidRPr="002C1B1E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U/L</w:t>
            </w:r>
          </w:p>
        </w:tc>
        <w:tc>
          <w:tcPr>
            <w:tcW w:w="169" w:type="pct"/>
            <w:tcBorders>
              <w:top w:val="nil"/>
              <w:bottom w:val="nil"/>
            </w:tcBorders>
            <w:noWrap/>
          </w:tcPr>
          <w:p w14:paraId="5F42FBE3" w14:textId="77777777" w:rsidR="00643F0B" w:rsidRPr="002C1B1E" w:rsidRDefault="00643F0B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lang w:eastAsia="pt-BR"/>
              </w:rPr>
            </w:pPr>
            <w:r w:rsidRPr="00643F0B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35</w:t>
            </w:r>
          </w:p>
        </w:tc>
        <w:tc>
          <w:tcPr>
            <w:tcW w:w="329" w:type="pct"/>
            <w:tcBorders>
              <w:top w:val="nil"/>
              <w:bottom w:val="nil"/>
            </w:tcBorders>
            <w:noWrap/>
          </w:tcPr>
          <w:p w14:paraId="27C61C5E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118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83</w:t>
            </w:r>
          </w:p>
        </w:tc>
        <w:tc>
          <w:tcPr>
            <w:tcW w:w="337" w:type="pct"/>
            <w:tcBorders>
              <w:top w:val="nil"/>
              <w:bottom w:val="nil"/>
            </w:tcBorders>
            <w:noWrap/>
          </w:tcPr>
          <w:p w14:paraId="763B0103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41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00</w:t>
            </w:r>
          </w:p>
        </w:tc>
        <w:tc>
          <w:tcPr>
            <w:tcW w:w="329" w:type="pct"/>
            <w:tcBorders>
              <w:top w:val="nil"/>
              <w:bottom w:val="nil"/>
            </w:tcBorders>
            <w:noWrap/>
          </w:tcPr>
          <w:p w14:paraId="50A2B923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79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388" w:type="pct"/>
            <w:tcBorders>
              <w:top w:val="nil"/>
              <w:bottom w:val="nil"/>
            </w:tcBorders>
            <w:noWrap/>
          </w:tcPr>
          <w:p w14:paraId="0DA56708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102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00</w:t>
            </w:r>
          </w:p>
        </w:tc>
        <w:tc>
          <w:tcPr>
            <w:tcW w:w="329" w:type="pct"/>
            <w:tcBorders>
              <w:top w:val="nil"/>
              <w:bottom w:val="nil"/>
            </w:tcBorders>
            <w:noWrap/>
          </w:tcPr>
          <w:p w14:paraId="1D6E664A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130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362" w:type="pct"/>
            <w:gridSpan w:val="2"/>
            <w:tcBorders>
              <w:top w:val="nil"/>
              <w:bottom w:val="nil"/>
            </w:tcBorders>
            <w:noWrap/>
          </w:tcPr>
          <w:p w14:paraId="2F56EA31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344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00</w:t>
            </w:r>
          </w:p>
        </w:tc>
        <w:tc>
          <w:tcPr>
            <w:tcW w:w="370" w:type="pct"/>
            <w:gridSpan w:val="2"/>
            <w:tcBorders>
              <w:top w:val="nil"/>
              <w:bottom w:val="nil"/>
            </w:tcBorders>
            <w:noWrap/>
          </w:tcPr>
          <w:p w14:paraId="34633451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62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65</w:t>
            </w:r>
          </w:p>
        </w:tc>
        <w:tc>
          <w:tcPr>
            <w:tcW w:w="418" w:type="pct"/>
            <w:gridSpan w:val="2"/>
            <w:tcBorders>
              <w:top w:val="nil"/>
              <w:bottom w:val="nil"/>
            </w:tcBorders>
            <w:noWrap/>
          </w:tcPr>
          <w:p w14:paraId="5CDACB16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59</w:t>
            </w:r>
          </w:p>
        </w:tc>
        <w:tc>
          <w:tcPr>
            <w:tcW w:w="88" w:type="pct"/>
            <w:tcBorders>
              <w:top w:val="nil"/>
              <w:bottom w:val="nil"/>
            </w:tcBorders>
            <w:noWrap/>
          </w:tcPr>
          <w:p w14:paraId="50ADE5A8" w14:textId="279DEC75" w:rsidR="00643F0B" w:rsidRPr="0035251C" w:rsidRDefault="008A333A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vertAlign w:val="superscript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vertAlign w:val="superscript"/>
                <w:lang w:eastAsia="pt-BR"/>
              </w:rPr>
              <w:t>b, c</w:t>
            </w:r>
          </w:p>
        </w:tc>
      </w:tr>
      <w:tr w:rsidR="0050182D" w:rsidRPr="002C1B1E" w14:paraId="73172EF7" w14:textId="77777777" w:rsidTr="0050182D">
        <w:trPr>
          <w:trHeight w:val="20"/>
        </w:trPr>
        <w:tc>
          <w:tcPr>
            <w:tcW w:w="1457" w:type="pct"/>
            <w:tcBorders>
              <w:top w:val="nil"/>
              <w:left w:val="nil"/>
              <w:bottom w:val="nil"/>
            </w:tcBorders>
            <w:noWrap/>
          </w:tcPr>
          <w:p w14:paraId="314005E9" w14:textId="77777777" w:rsidR="00643F0B" w:rsidRPr="002C1B1E" w:rsidRDefault="00643F0B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</w:pPr>
            <w:r w:rsidRPr="002C1B1E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Gamma Glutamyl Transferase (GGT)</w:t>
            </w:r>
          </w:p>
        </w:tc>
        <w:tc>
          <w:tcPr>
            <w:tcW w:w="424" w:type="pct"/>
            <w:tcBorders>
              <w:top w:val="nil"/>
              <w:bottom w:val="nil"/>
            </w:tcBorders>
            <w:noWrap/>
          </w:tcPr>
          <w:p w14:paraId="002F8DFF" w14:textId="77777777" w:rsidR="00643F0B" w:rsidRPr="002C1B1E" w:rsidRDefault="00643F0B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</w:pPr>
            <w:r w:rsidRPr="002C1B1E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U/L</w:t>
            </w:r>
          </w:p>
        </w:tc>
        <w:tc>
          <w:tcPr>
            <w:tcW w:w="169" w:type="pct"/>
            <w:tcBorders>
              <w:top w:val="nil"/>
              <w:bottom w:val="nil"/>
            </w:tcBorders>
            <w:noWrap/>
          </w:tcPr>
          <w:p w14:paraId="3B6714A7" w14:textId="77777777" w:rsidR="00643F0B" w:rsidRPr="002C1B1E" w:rsidRDefault="00643F0B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lang w:eastAsia="pt-BR"/>
              </w:rPr>
            </w:pPr>
            <w:r w:rsidRPr="00643F0B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35</w:t>
            </w:r>
          </w:p>
        </w:tc>
        <w:tc>
          <w:tcPr>
            <w:tcW w:w="337" w:type="pct"/>
            <w:tcBorders>
              <w:top w:val="nil"/>
              <w:bottom w:val="nil"/>
            </w:tcBorders>
            <w:noWrap/>
          </w:tcPr>
          <w:p w14:paraId="7C901A2A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19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43</w:t>
            </w:r>
          </w:p>
        </w:tc>
        <w:tc>
          <w:tcPr>
            <w:tcW w:w="329" w:type="pct"/>
            <w:tcBorders>
              <w:top w:val="nil"/>
              <w:bottom w:val="nil"/>
            </w:tcBorders>
            <w:noWrap/>
          </w:tcPr>
          <w:p w14:paraId="3F48C122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3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00</w:t>
            </w:r>
          </w:p>
        </w:tc>
        <w:tc>
          <w:tcPr>
            <w:tcW w:w="329" w:type="pct"/>
            <w:tcBorders>
              <w:top w:val="nil"/>
              <w:bottom w:val="nil"/>
            </w:tcBorders>
            <w:noWrap/>
          </w:tcPr>
          <w:p w14:paraId="65260333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15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00</w:t>
            </w:r>
          </w:p>
        </w:tc>
        <w:tc>
          <w:tcPr>
            <w:tcW w:w="388" w:type="pct"/>
            <w:tcBorders>
              <w:top w:val="nil"/>
              <w:bottom w:val="nil"/>
            </w:tcBorders>
            <w:noWrap/>
          </w:tcPr>
          <w:p w14:paraId="7E55B129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19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00</w:t>
            </w:r>
          </w:p>
        </w:tc>
        <w:tc>
          <w:tcPr>
            <w:tcW w:w="352" w:type="pct"/>
            <w:gridSpan w:val="2"/>
            <w:tcBorders>
              <w:top w:val="nil"/>
              <w:bottom w:val="nil"/>
            </w:tcBorders>
            <w:noWrap/>
          </w:tcPr>
          <w:p w14:paraId="387A78D7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23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00</w:t>
            </w:r>
          </w:p>
        </w:tc>
        <w:tc>
          <w:tcPr>
            <w:tcW w:w="380" w:type="pct"/>
            <w:gridSpan w:val="2"/>
            <w:tcBorders>
              <w:top w:val="nil"/>
              <w:bottom w:val="nil"/>
            </w:tcBorders>
            <w:noWrap/>
          </w:tcPr>
          <w:p w14:paraId="4D7AAF30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36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00</w:t>
            </w:r>
          </w:p>
        </w:tc>
        <w:tc>
          <w:tcPr>
            <w:tcW w:w="367" w:type="pct"/>
            <w:gridSpan w:val="2"/>
            <w:tcBorders>
              <w:top w:val="nil"/>
              <w:bottom w:val="nil"/>
            </w:tcBorders>
            <w:noWrap/>
          </w:tcPr>
          <w:p w14:paraId="769FB188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7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380" w:type="pct"/>
            <w:tcBorders>
              <w:top w:val="nil"/>
              <w:bottom w:val="nil"/>
            </w:tcBorders>
            <w:noWrap/>
          </w:tcPr>
          <w:p w14:paraId="676A9A3A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88" w:type="pct"/>
            <w:tcBorders>
              <w:top w:val="nil"/>
              <w:bottom w:val="nil"/>
            </w:tcBorders>
            <w:noWrap/>
          </w:tcPr>
          <w:p w14:paraId="7FAB8B97" w14:textId="77777777" w:rsidR="00643F0B" w:rsidRPr="002C1B1E" w:rsidRDefault="00643F0B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lang w:eastAsia="pt-BR"/>
              </w:rPr>
            </w:pPr>
            <w:r w:rsidRPr="00AC6BBA">
              <w:rPr>
                <w:rFonts w:ascii="Times New Roman" w:eastAsia="Calibri" w:hAnsi="Times New Roman" w:cs="Times New Roman"/>
                <w:bCs/>
                <w:sz w:val="18"/>
                <w:szCs w:val="18"/>
                <w:vertAlign w:val="superscript"/>
              </w:rPr>
              <w:t>b, c</w:t>
            </w:r>
          </w:p>
        </w:tc>
      </w:tr>
      <w:tr w:rsidR="0050182D" w:rsidRPr="002C1B1E" w14:paraId="23289176" w14:textId="77777777" w:rsidTr="0050182D">
        <w:trPr>
          <w:trHeight w:val="20"/>
        </w:trPr>
        <w:tc>
          <w:tcPr>
            <w:tcW w:w="1457" w:type="pct"/>
            <w:tcBorders>
              <w:top w:val="nil"/>
              <w:left w:val="nil"/>
              <w:bottom w:val="nil"/>
            </w:tcBorders>
            <w:noWrap/>
          </w:tcPr>
          <w:p w14:paraId="5B71B789" w14:textId="77777777" w:rsidR="00643F0B" w:rsidRPr="002C1B1E" w:rsidRDefault="00643F0B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</w:pPr>
            <w:r w:rsidRPr="002C1B1E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Blood Urea Nitrogen (BUN)</w:t>
            </w:r>
          </w:p>
        </w:tc>
        <w:tc>
          <w:tcPr>
            <w:tcW w:w="424" w:type="pct"/>
            <w:tcBorders>
              <w:top w:val="nil"/>
              <w:bottom w:val="nil"/>
            </w:tcBorders>
            <w:noWrap/>
          </w:tcPr>
          <w:p w14:paraId="349ADBB6" w14:textId="77777777" w:rsidR="00643F0B" w:rsidRPr="002C1B1E" w:rsidRDefault="00643F0B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</w:pPr>
            <w:r w:rsidRPr="002C1B1E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mmol/L</w:t>
            </w:r>
          </w:p>
        </w:tc>
        <w:tc>
          <w:tcPr>
            <w:tcW w:w="169" w:type="pct"/>
            <w:tcBorders>
              <w:top w:val="nil"/>
              <w:bottom w:val="nil"/>
            </w:tcBorders>
            <w:noWrap/>
          </w:tcPr>
          <w:p w14:paraId="33EB9FE6" w14:textId="77777777" w:rsidR="00643F0B" w:rsidRPr="002C1B1E" w:rsidRDefault="00643F0B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lang w:eastAsia="pt-BR"/>
              </w:rPr>
            </w:pPr>
            <w:r w:rsidRPr="00643F0B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35</w:t>
            </w:r>
          </w:p>
        </w:tc>
        <w:tc>
          <w:tcPr>
            <w:tcW w:w="337" w:type="pct"/>
            <w:tcBorders>
              <w:top w:val="nil"/>
              <w:bottom w:val="nil"/>
            </w:tcBorders>
            <w:noWrap/>
          </w:tcPr>
          <w:p w14:paraId="7161F8AB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6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22</w:t>
            </w:r>
          </w:p>
        </w:tc>
        <w:tc>
          <w:tcPr>
            <w:tcW w:w="329" w:type="pct"/>
            <w:tcBorders>
              <w:top w:val="nil"/>
              <w:bottom w:val="nil"/>
            </w:tcBorders>
            <w:noWrap/>
          </w:tcPr>
          <w:p w14:paraId="568DA836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79</w:t>
            </w:r>
          </w:p>
        </w:tc>
        <w:tc>
          <w:tcPr>
            <w:tcW w:w="329" w:type="pct"/>
            <w:tcBorders>
              <w:top w:val="nil"/>
              <w:bottom w:val="nil"/>
            </w:tcBorders>
            <w:noWrap/>
          </w:tcPr>
          <w:p w14:paraId="137B15A2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4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82</w:t>
            </w:r>
          </w:p>
        </w:tc>
        <w:tc>
          <w:tcPr>
            <w:tcW w:w="388" w:type="pct"/>
            <w:tcBorders>
              <w:top w:val="nil"/>
              <w:bottom w:val="nil"/>
            </w:tcBorders>
            <w:noWrap/>
          </w:tcPr>
          <w:p w14:paraId="73F99E8C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6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07</w:t>
            </w:r>
          </w:p>
        </w:tc>
        <w:tc>
          <w:tcPr>
            <w:tcW w:w="352" w:type="pct"/>
            <w:gridSpan w:val="2"/>
            <w:tcBorders>
              <w:top w:val="nil"/>
              <w:bottom w:val="nil"/>
            </w:tcBorders>
            <w:noWrap/>
          </w:tcPr>
          <w:p w14:paraId="4A4451A0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7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380" w:type="pct"/>
            <w:gridSpan w:val="2"/>
            <w:tcBorders>
              <w:top w:val="nil"/>
              <w:bottom w:val="nil"/>
            </w:tcBorders>
            <w:noWrap/>
          </w:tcPr>
          <w:p w14:paraId="39FC4F33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35</w:t>
            </w:r>
          </w:p>
        </w:tc>
        <w:tc>
          <w:tcPr>
            <w:tcW w:w="367" w:type="pct"/>
            <w:gridSpan w:val="2"/>
            <w:tcBorders>
              <w:top w:val="nil"/>
              <w:bottom w:val="nil"/>
            </w:tcBorders>
            <w:noWrap/>
          </w:tcPr>
          <w:p w14:paraId="1F773CD5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02</w:t>
            </w:r>
          </w:p>
        </w:tc>
        <w:tc>
          <w:tcPr>
            <w:tcW w:w="380" w:type="pct"/>
            <w:tcBorders>
              <w:top w:val="nil"/>
              <w:bottom w:val="nil"/>
            </w:tcBorders>
            <w:noWrap/>
          </w:tcPr>
          <w:p w14:paraId="3C658109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34</w:t>
            </w:r>
          </w:p>
        </w:tc>
        <w:tc>
          <w:tcPr>
            <w:tcW w:w="88" w:type="pct"/>
            <w:tcBorders>
              <w:top w:val="nil"/>
              <w:bottom w:val="nil"/>
            </w:tcBorders>
            <w:noWrap/>
          </w:tcPr>
          <w:p w14:paraId="1D13FEF4" w14:textId="77777777" w:rsidR="00643F0B" w:rsidRPr="002C1B1E" w:rsidRDefault="006D7B71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lang w:eastAsia="pt-BR"/>
              </w:rPr>
            </w:pPr>
            <w:r>
              <w:rPr>
                <w:rFonts w:ascii="Times New Roman" w:eastAsia="Calibri" w:hAnsi="Times New Roman" w:cs="Times New Roman"/>
                <w:bCs/>
                <w:color w:val="000000"/>
                <w:sz w:val="16"/>
                <w:szCs w:val="16"/>
                <w:vertAlign w:val="superscript"/>
              </w:rPr>
              <w:t>#</w:t>
            </w:r>
          </w:p>
        </w:tc>
      </w:tr>
      <w:tr w:rsidR="0050182D" w:rsidRPr="002C1B1E" w14:paraId="46EA6F62" w14:textId="77777777" w:rsidTr="0050182D">
        <w:trPr>
          <w:trHeight w:val="20"/>
        </w:trPr>
        <w:tc>
          <w:tcPr>
            <w:tcW w:w="1457" w:type="pct"/>
            <w:tcBorders>
              <w:top w:val="nil"/>
              <w:left w:val="nil"/>
              <w:bottom w:val="nil"/>
            </w:tcBorders>
            <w:noWrap/>
          </w:tcPr>
          <w:p w14:paraId="666125E5" w14:textId="77777777" w:rsidR="00643F0B" w:rsidRPr="002C1B1E" w:rsidRDefault="00643F0B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</w:pPr>
            <w:r w:rsidRPr="002C1B1E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Uric Acid</w:t>
            </w:r>
          </w:p>
        </w:tc>
        <w:tc>
          <w:tcPr>
            <w:tcW w:w="424" w:type="pct"/>
            <w:tcBorders>
              <w:top w:val="nil"/>
              <w:bottom w:val="nil"/>
            </w:tcBorders>
            <w:noWrap/>
          </w:tcPr>
          <w:p w14:paraId="37F7ADB7" w14:textId="77777777" w:rsidR="00643F0B" w:rsidRPr="002C1B1E" w:rsidRDefault="00643F0B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</w:pPr>
            <w:r w:rsidRPr="002C1B1E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µmol/L</w:t>
            </w:r>
          </w:p>
        </w:tc>
        <w:tc>
          <w:tcPr>
            <w:tcW w:w="169" w:type="pct"/>
            <w:tcBorders>
              <w:top w:val="nil"/>
              <w:bottom w:val="nil"/>
            </w:tcBorders>
            <w:noWrap/>
          </w:tcPr>
          <w:p w14:paraId="33D0120F" w14:textId="77777777" w:rsidR="00643F0B" w:rsidRPr="002C1B1E" w:rsidRDefault="00643F0B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lang w:eastAsia="pt-BR"/>
              </w:rPr>
            </w:pPr>
            <w:r w:rsidRPr="00643F0B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35</w:t>
            </w:r>
          </w:p>
        </w:tc>
        <w:tc>
          <w:tcPr>
            <w:tcW w:w="337" w:type="pct"/>
            <w:tcBorders>
              <w:top w:val="nil"/>
              <w:bottom w:val="nil"/>
            </w:tcBorders>
            <w:noWrap/>
          </w:tcPr>
          <w:p w14:paraId="5051955A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12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07</w:t>
            </w:r>
          </w:p>
        </w:tc>
        <w:tc>
          <w:tcPr>
            <w:tcW w:w="329" w:type="pct"/>
            <w:tcBorders>
              <w:top w:val="nil"/>
              <w:bottom w:val="nil"/>
            </w:tcBorders>
            <w:noWrap/>
          </w:tcPr>
          <w:p w14:paraId="64DB779B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29" w:type="pct"/>
            <w:tcBorders>
              <w:top w:val="nil"/>
              <w:bottom w:val="nil"/>
            </w:tcBorders>
            <w:noWrap/>
          </w:tcPr>
          <w:p w14:paraId="52887450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5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95</w:t>
            </w:r>
          </w:p>
        </w:tc>
        <w:tc>
          <w:tcPr>
            <w:tcW w:w="388" w:type="pct"/>
            <w:tcBorders>
              <w:top w:val="nil"/>
              <w:bottom w:val="nil"/>
            </w:tcBorders>
            <w:noWrap/>
          </w:tcPr>
          <w:p w14:paraId="57E2F654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11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90</w:t>
            </w:r>
          </w:p>
        </w:tc>
        <w:tc>
          <w:tcPr>
            <w:tcW w:w="352" w:type="pct"/>
            <w:gridSpan w:val="2"/>
            <w:tcBorders>
              <w:top w:val="nil"/>
              <w:bottom w:val="nil"/>
            </w:tcBorders>
            <w:noWrap/>
          </w:tcPr>
          <w:p w14:paraId="3910E97B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11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90</w:t>
            </w:r>
          </w:p>
        </w:tc>
        <w:tc>
          <w:tcPr>
            <w:tcW w:w="380" w:type="pct"/>
            <w:gridSpan w:val="2"/>
            <w:tcBorders>
              <w:top w:val="nil"/>
              <w:bottom w:val="nil"/>
            </w:tcBorders>
            <w:noWrap/>
          </w:tcPr>
          <w:p w14:paraId="58D9DBEA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53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53</w:t>
            </w:r>
          </w:p>
        </w:tc>
        <w:tc>
          <w:tcPr>
            <w:tcW w:w="367" w:type="pct"/>
            <w:gridSpan w:val="2"/>
            <w:tcBorders>
              <w:top w:val="nil"/>
              <w:bottom w:val="nil"/>
            </w:tcBorders>
            <w:noWrap/>
          </w:tcPr>
          <w:p w14:paraId="38D67DBE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12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28</w:t>
            </w:r>
          </w:p>
        </w:tc>
        <w:tc>
          <w:tcPr>
            <w:tcW w:w="380" w:type="pct"/>
            <w:tcBorders>
              <w:top w:val="nil"/>
              <w:bottom w:val="nil"/>
            </w:tcBorders>
            <w:noWrap/>
          </w:tcPr>
          <w:p w14:paraId="17A2C4C8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08</w:t>
            </w:r>
          </w:p>
        </w:tc>
        <w:tc>
          <w:tcPr>
            <w:tcW w:w="88" w:type="pct"/>
            <w:tcBorders>
              <w:top w:val="nil"/>
              <w:bottom w:val="nil"/>
            </w:tcBorders>
            <w:noWrap/>
          </w:tcPr>
          <w:p w14:paraId="5A63EF91" w14:textId="77777777" w:rsidR="00643F0B" w:rsidRPr="002C1B1E" w:rsidRDefault="006D7B71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lang w:eastAsia="pt-BR"/>
              </w:rPr>
            </w:pPr>
            <w:r>
              <w:rPr>
                <w:rFonts w:ascii="Times New Roman" w:eastAsia="Calibri" w:hAnsi="Times New Roman" w:cs="Times New Roman"/>
                <w:bCs/>
                <w:color w:val="000000"/>
                <w:sz w:val="16"/>
                <w:szCs w:val="16"/>
                <w:vertAlign w:val="superscript"/>
              </w:rPr>
              <w:t>#</w:t>
            </w:r>
          </w:p>
        </w:tc>
      </w:tr>
      <w:tr w:rsidR="0050182D" w:rsidRPr="002C1B1E" w14:paraId="042E075C" w14:textId="77777777" w:rsidTr="0050182D">
        <w:trPr>
          <w:trHeight w:val="20"/>
        </w:trPr>
        <w:tc>
          <w:tcPr>
            <w:tcW w:w="1457" w:type="pct"/>
            <w:tcBorders>
              <w:top w:val="nil"/>
              <w:left w:val="nil"/>
              <w:bottom w:val="nil"/>
            </w:tcBorders>
            <w:noWrap/>
          </w:tcPr>
          <w:p w14:paraId="2ABFD70C" w14:textId="77777777" w:rsidR="00643F0B" w:rsidRPr="002C1B1E" w:rsidRDefault="00643F0B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</w:pPr>
            <w:r w:rsidRPr="002C1B1E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Creatinine</w:t>
            </w:r>
          </w:p>
        </w:tc>
        <w:tc>
          <w:tcPr>
            <w:tcW w:w="424" w:type="pct"/>
            <w:tcBorders>
              <w:top w:val="nil"/>
              <w:bottom w:val="nil"/>
            </w:tcBorders>
            <w:noWrap/>
          </w:tcPr>
          <w:p w14:paraId="1CA9B609" w14:textId="77777777" w:rsidR="00643F0B" w:rsidRPr="002C1B1E" w:rsidRDefault="00643F0B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</w:pPr>
            <w:r w:rsidRPr="002C1B1E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µmol/L</w:t>
            </w:r>
          </w:p>
        </w:tc>
        <w:tc>
          <w:tcPr>
            <w:tcW w:w="169" w:type="pct"/>
            <w:tcBorders>
              <w:top w:val="nil"/>
              <w:bottom w:val="nil"/>
            </w:tcBorders>
            <w:noWrap/>
          </w:tcPr>
          <w:p w14:paraId="35B94678" w14:textId="77777777" w:rsidR="00643F0B" w:rsidRPr="002C1B1E" w:rsidRDefault="00643F0B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lang w:eastAsia="pt-BR"/>
              </w:rPr>
            </w:pPr>
            <w:r w:rsidRPr="00643F0B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35</w:t>
            </w:r>
          </w:p>
        </w:tc>
        <w:tc>
          <w:tcPr>
            <w:tcW w:w="337" w:type="pct"/>
            <w:tcBorders>
              <w:top w:val="nil"/>
              <w:bottom w:val="nil"/>
            </w:tcBorders>
            <w:noWrap/>
          </w:tcPr>
          <w:p w14:paraId="1FD14336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83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329" w:type="pct"/>
            <w:tcBorders>
              <w:top w:val="nil"/>
              <w:bottom w:val="nil"/>
            </w:tcBorders>
            <w:noWrap/>
          </w:tcPr>
          <w:p w14:paraId="3A0C2B62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53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04</w:t>
            </w:r>
          </w:p>
        </w:tc>
        <w:tc>
          <w:tcPr>
            <w:tcW w:w="329" w:type="pct"/>
            <w:tcBorders>
              <w:top w:val="nil"/>
              <w:bottom w:val="nil"/>
            </w:tcBorders>
            <w:noWrap/>
          </w:tcPr>
          <w:p w14:paraId="7FE9345A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79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56</w:t>
            </w:r>
          </w:p>
        </w:tc>
        <w:tc>
          <w:tcPr>
            <w:tcW w:w="388" w:type="pct"/>
            <w:tcBorders>
              <w:top w:val="nil"/>
              <w:bottom w:val="nil"/>
            </w:tcBorders>
            <w:noWrap/>
          </w:tcPr>
          <w:p w14:paraId="308A5429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79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56</w:t>
            </w:r>
          </w:p>
        </w:tc>
        <w:tc>
          <w:tcPr>
            <w:tcW w:w="352" w:type="pct"/>
            <w:gridSpan w:val="2"/>
            <w:tcBorders>
              <w:top w:val="nil"/>
              <w:bottom w:val="nil"/>
            </w:tcBorders>
            <w:noWrap/>
          </w:tcPr>
          <w:p w14:paraId="45CB7F49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88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380" w:type="pct"/>
            <w:gridSpan w:val="2"/>
            <w:tcBorders>
              <w:top w:val="nil"/>
              <w:bottom w:val="nil"/>
            </w:tcBorders>
            <w:noWrap/>
          </w:tcPr>
          <w:p w14:paraId="2ADEFDEB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114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92</w:t>
            </w:r>
          </w:p>
        </w:tc>
        <w:tc>
          <w:tcPr>
            <w:tcW w:w="367" w:type="pct"/>
            <w:gridSpan w:val="2"/>
            <w:tcBorders>
              <w:top w:val="nil"/>
              <w:bottom w:val="nil"/>
            </w:tcBorders>
            <w:noWrap/>
          </w:tcPr>
          <w:p w14:paraId="47BFF783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12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54</w:t>
            </w:r>
          </w:p>
        </w:tc>
        <w:tc>
          <w:tcPr>
            <w:tcW w:w="380" w:type="pct"/>
            <w:tcBorders>
              <w:top w:val="nil"/>
              <w:bottom w:val="nil"/>
            </w:tcBorders>
            <w:noWrap/>
          </w:tcPr>
          <w:p w14:paraId="2A873FF2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88" w:type="pct"/>
            <w:tcBorders>
              <w:top w:val="nil"/>
              <w:bottom w:val="nil"/>
            </w:tcBorders>
            <w:noWrap/>
          </w:tcPr>
          <w:p w14:paraId="21ACFB36" w14:textId="708512F4" w:rsidR="00643F0B" w:rsidRPr="002C1B1E" w:rsidRDefault="008A333A" w:rsidP="008A333A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vertAlign w:val="superscript"/>
                <w:lang w:eastAsia="pt-BR"/>
              </w:rPr>
              <w:t>b, c</w:t>
            </w:r>
          </w:p>
        </w:tc>
      </w:tr>
      <w:tr w:rsidR="0050182D" w:rsidRPr="002C1B1E" w14:paraId="759292F6" w14:textId="77777777" w:rsidTr="0050182D">
        <w:trPr>
          <w:trHeight w:val="20"/>
        </w:trPr>
        <w:tc>
          <w:tcPr>
            <w:tcW w:w="1457" w:type="pct"/>
            <w:tcBorders>
              <w:top w:val="nil"/>
              <w:left w:val="nil"/>
              <w:bottom w:val="nil"/>
            </w:tcBorders>
            <w:noWrap/>
          </w:tcPr>
          <w:p w14:paraId="74DD057F" w14:textId="77777777" w:rsidR="00643F0B" w:rsidRPr="002C1B1E" w:rsidRDefault="00643F0B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</w:pPr>
            <w:r w:rsidRPr="002C1B1E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Creatinine Phosphokinase (CPK)</w:t>
            </w:r>
          </w:p>
        </w:tc>
        <w:tc>
          <w:tcPr>
            <w:tcW w:w="424" w:type="pct"/>
            <w:tcBorders>
              <w:top w:val="nil"/>
              <w:bottom w:val="nil"/>
            </w:tcBorders>
            <w:noWrap/>
          </w:tcPr>
          <w:p w14:paraId="5E28D85D" w14:textId="77777777" w:rsidR="00643F0B" w:rsidRPr="002C1B1E" w:rsidRDefault="00643F0B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</w:pPr>
            <w:r w:rsidRPr="002C1B1E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U/L</w:t>
            </w:r>
          </w:p>
        </w:tc>
        <w:tc>
          <w:tcPr>
            <w:tcW w:w="169" w:type="pct"/>
            <w:tcBorders>
              <w:top w:val="nil"/>
              <w:bottom w:val="nil"/>
            </w:tcBorders>
            <w:noWrap/>
          </w:tcPr>
          <w:p w14:paraId="6001521B" w14:textId="77777777" w:rsidR="00643F0B" w:rsidRPr="002C1B1E" w:rsidRDefault="00643F0B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lang w:eastAsia="pt-BR"/>
              </w:rPr>
            </w:pPr>
            <w:r w:rsidRPr="00643F0B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35</w:t>
            </w:r>
          </w:p>
        </w:tc>
        <w:tc>
          <w:tcPr>
            <w:tcW w:w="337" w:type="pct"/>
            <w:tcBorders>
              <w:top w:val="nil"/>
              <w:bottom w:val="nil"/>
            </w:tcBorders>
            <w:noWrap/>
          </w:tcPr>
          <w:p w14:paraId="2DB7CC59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602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91</w:t>
            </w:r>
          </w:p>
        </w:tc>
        <w:tc>
          <w:tcPr>
            <w:tcW w:w="329" w:type="pct"/>
            <w:tcBorders>
              <w:top w:val="nil"/>
              <w:bottom w:val="nil"/>
            </w:tcBorders>
            <w:noWrap/>
          </w:tcPr>
          <w:p w14:paraId="7F273371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3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00</w:t>
            </w:r>
          </w:p>
        </w:tc>
        <w:tc>
          <w:tcPr>
            <w:tcW w:w="329" w:type="pct"/>
            <w:tcBorders>
              <w:top w:val="nil"/>
              <w:bottom w:val="nil"/>
            </w:tcBorders>
            <w:noWrap/>
          </w:tcPr>
          <w:p w14:paraId="1DED7056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146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00</w:t>
            </w:r>
          </w:p>
        </w:tc>
        <w:tc>
          <w:tcPr>
            <w:tcW w:w="388" w:type="pct"/>
            <w:tcBorders>
              <w:top w:val="nil"/>
              <w:bottom w:val="nil"/>
            </w:tcBorders>
            <w:noWrap/>
          </w:tcPr>
          <w:p w14:paraId="38FB5781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213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00</w:t>
            </w:r>
          </w:p>
        </w:tc>
        <w:tc>
          <w:tcPr>
            <w:tcW w:w="352" w:type="pct"/>
            <w:gridSpan w:val="2"/>
            <w:tcBorders>
              <w:top w:val="nil"/>
              <w:bottom w:val="nil"/>
            </w:tcBorders>
            <w:noWrap/>
          </w:tcPr>
          <w:p w14:paraId="1D58B58D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699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380" w:type="pct"/>
            <w:gridSpan w:val="2"/>
            <w:tcBorders>
              <w:top w:val="nil"/>
              <w:bottom w:val="nil"/>
            </w:tcBorders>
            <w:noWrap/>
          </w:tcPr>
          <w:p w14:paraId="6F3992D9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3232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00</w:t>
            </w:r>
          </w:p>
        </w:tc>
        <w:tc>
          <w:tcPr>
            <w:tcW w:w="329" w:type="pct"/>
            <w:tcBorders>
              <w:top w:val="nil"/>
              <w:bottom w:val="nil"/>
            </w:tcBorders>
            <w:noWrap/>
          </w:tcPr>
          <w:p w14:paraId="0EC38A9E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791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74</w:t>
            </w:r>
          </w:p>
        </w:tc>
        <w:tc>
          <w:tcPr>
            <w:tcW w:w="418" w:type="pct"/>
            <w:gridSpan w:val="2"/>
            <w:tcBorders>
              <w:top w:val="nil"/>
              <w:bottom w:val="nil"/>
            </w:tcBorders>
            <w:noWrap/>
          </w:tcPr>
          <w:p w14:paraId="7EA98591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133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83</w:t>
            </w:r>
          </w:p>
        </w:tc>
        <w:tc>
          <w:tcPr>
            <w:tcW w:w="88" w:type="pct"/>
            <w:tcBorders>
              <w:top w:val="nil"/>
              <w:bottom w:val="nil"/>
            </w:tcBorders>
            <w:noWrap/>
          </w:tcPr>
          <w:p w14:paraId="48761864" w14:textId="3C34FB4C" w:rsidR="00643F0B" w:rsidRPr="002C1B1E" w:rsidRDefault="008A333A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vertAlign w:val="superscript"/>
                <w:lang w:eastAsia="pt-BR"/>
              </w:rPr>
              <w:t>b</w:t>
            </w:r>
          </w:p>
        </w:tc>
      </w:tr>
      <w:tr w:rsidR="0050182D" w:rsidRPr="002C1B1E" w14:paraId="7E03BE48" w14:textId="77777777" w:rsidTr="0050182D">
        <w:trPr>
          <w:trHeight w:val="20"/>
        </w:trPr>
        <w:tc>
          <w:tcPr>
            <w:tcW w:w="1457" w:type="pct"/>
            <w:tcBorders>
              <w:top w:val="nil"/>
              <w:left w:val="nil"/>
              <w:bottom w:val="nil"/>
            </w:tcBorders>
            <w:noWrap/>
          </w:tcPr>
          <w:p w14:paraId="131CD105" w14:textId="77777777" w:rsidR="00643F0B" w:rsidRPr="002C1B1E" w:rsidRDefault="00643F0B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</w:pPr>
            <w:r w:rsidRPr="002C1B1E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Alkaline Phosphatase (ALP)</w:t>
            </w:r>
          </w:p>
        </w:tc>
        <w:tc>
          <w:tcPr>
            <w:tcW w:w="424" w:type="pct"/>
            <w:tcBorders>
              <w:top w:val="nil"/>
              <w:bottom w:val="nil"/>
            </w:tcBorders>
            <w:noWrap/>
          </w:tcPr>
          <w:p w14:paraId="538B64C9" w14:textId="77777777" w:rsidR="00643F0B" w:rsidRPr="002C1B1E" w:rsidRDefault="00643F0B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</w:pPr>
            <w:r w:rsidRPr="002C1B1E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U/L</w:t>
            </w:r>
          </w:p>
        </w:tc>
        <w:tc>
          <w:tcPr>
            <w:tcW w:w="169" w:type="pct"/>
            <w:tcBorders>
              <w:top w:val="nil"/>
              <w:bottom w:val="nil"/>
            </w:tcBorders>
            <w:noWrap/>
          </w:tcPr>
          <w:p w14:paraId="25A66729" w14:textId="77777777" w:rsidR="00643F0B" w:rsidRPr="002C1B1E" w:rsidRDefault="00643F0B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lang w:eastAsia="pt-BR"/>
              </w:rPr>
            </w:pPr>
            <w:r w:rsidRPr="00643F0B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35</w:t>
            </w:r>
          </w:p>
        </w:tc>
        <w:tc>
          <w:tcPr>
            <w:tcW w:w="337" w:type="pct"/>
            <w:tcBorders>
              <w:top w:val="nil"/>
              <w:bottom w:val="nil"/>
            </w:tcBorders>
            <w:noWrap/>
          </w:tcPr>
          <w:p w14:paraId="7BD05832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18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69</w:t>
            </w:r>
          </w:p>
        </w:tc>
        <w:tc>
          <w:tcPr>
            <w:tcW w:w="329" w:type="pct"/>
            <w:tcBorders>
              <w:top w:val="nil"/>
              <w:bottom w:val="nil"/>
            </w:tcBorders>
            <w:noWrap/>
          </w:tcPr>
          <w:p w14:paraId="02D4813C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3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00</w:t>
            </w:r>
          </w:p>
        </w:tc>
        <w:tc>
          <w:tcPr>
            <w:tcW w:w="329" w:type="pct"/>
            <w:tcBorders>
              <w:top w:val="nil"/>
              <w:bottom w:val="nil"/>
            </w:tcBorders>
            <w:noWrap/>
          </w:tcPr>
          <w:p w14:paraId="2D6E9312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14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388" w:type="pct"/>
            <w:tcBorders>
              <w:top w:val="nil"/>
              <w:bottom w:val="nil"/>
            </w:tcBorders>
            <w:noWrap/>
          </w:tcPr>
          <w:p w14:paraId="060CDCD5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16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00</w:t>
            </w:r>
          </w:p>
        </w:tc>
        <w:tc>
          <w:tcPr>
            <w:tcW w:w="352" w:type="pct"/>
            <w:gridSpan w:val="2"/>
            <w:tcBorders>
              <w:top w:val="nil"/>
              <w:bottom w:val="nil"/>
            </w:tcBorders>
            <w:noWrap/>
          </w:tcPr>
          <w:p w14:paraId="36807FD7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22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380" w:type="pct"/>
            <w:gridSpan w:val="2"/>
            <w:tcBorders>
              <w:top w:val="nil"/>
              <w:bottom w:val="nil"/>
            </w:tcBorders>
            <w:noWrap/>
          </w:tcPr>
          <w:p w14:paraId="7AB5383D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56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00</w:t>
            </w:r>
          </w:p>
        </w:tc>
        <w:tc>
          <w:tcPr>
            <w:tcW w:w="367" w:type="pct"/>
            <w:gridSpan w:val="2"/>
            <w:tcBorders>
              <w:top w:val="nil"/>
              <w:bottom w:val="nil"/>
            </w:tcBorders>
            <w:noWrap/>
          </w:tcPr>
          <w:p w14:paraId="153B73E6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380" w:type="pct"/>
            <w:tcBorders>
              <w:top w:val="nil"/>
              <w:bottom w:val="nil"/>
            </w:tcBorders>
            <w:noWrap/>
          </w:tcPr>
          <w:p w14:paraId="24D9FC39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76</w:t>
            </w:r>
          </w:p>
        </w:tc>
        <w:tc>
          <w:tcPr>
            <w:tcW w:w="88" w:type="pct"/>
            <w:tcBorders>
              <w:top w:val="nil"/>
              <w:bottom w:val="nil"/>
            </w:tcBorders>
            <w:noWrap/>
          </w:tcPr>
          <w:p w14:paraId="59ADDCFD" w14:textId="77777777" w:rsidR="00643F0B" w:rsidRPr="002C1B1E" w:rsidRDefault="00643F0B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lang w:eastAsia="pt-BR"/>
              </w:rPr>
            </w:pPr>
            <w:r w:rsidRPr="00AC6BBA">
              <w:rPr>
                <w:rFonts w:ascii="Times New Roman" w:eastAsia="Calibri" w:hAnsi="Times New Roman" w:cs="Times New Roman"/>
                <w:bCs/>
                <w:sz w:val="18"/>
                <w:szCs w:val="18"/>
                <w:vertAlign w:val="superscript"/>
              </w:rPr>
              <w:t>b, c</w:t>
            </w:r>
          </w:p>
        </w:tc>
      </w:tr>
      <w:tr w:rsidR="00C633C7" w:rsidRPr="002C1B1E" w14:paraId="4C53B86E" w14:textId="77777777" w:rsidTr="0050182D">
        <w:trPr>
          <w:trHeight w:val="20"/>
        </w:trPr>
        <w:tc>
          <w:tcPr>
            <w:tcW w:w="1457" w:type="pct"/>
            <w:tcBorders>
              <w:top w:val="nil"/>
              <w:left w:val="nil"/>
              <w:bottom w:val="nil"/>
            </w:tcBorders>
            <w:noWrap/>
          </w:tcPr>
          <w:p w14:paraId="70A7D154" w14:textId="77777777" w:rsidR="00C633C7" w:rsidRPr="002C1B1E" w:rsidRDefault="00C633C7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L</w:t>
            </w:r>
            <w:r w:rsidRPr="00C633C7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actate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 xml:space="preserve"> </w:t>
            </w:r>
            <w:r w:rsidRPr="00C633C7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Dehydrogenase</w:t>
            </w:r>
          </w:p>
        </w:tc>
        <w:tc>
          <w:tcPr>
            <w:tcW w:w="424" w:type="pct"/>
            <w:tcBorders>
              <w:top w:val="nil"/>
              <w:bottom w:val="nil"/>
            </w:tcBorders>
            <w:noWrap/>
          </w:tcPr>
          <w:p w14:paraId="71168969" w14:textId="77777777" w:rsidR="00C633C7" w:rsidRPr="002C1B1E" w:rsidRDefault="00C633C7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</w:pPr>
            <w:r w:rsidRPr="002C1B1E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U/L</w:t>
            </w:r>
          </w:p>
        </w:tc>
        <w:tc>
          <w:tcPr>
            <w:tcW w:w="169" w:type="pct"/>
            <w:tcBorders>
              <w:top w:val="nil"/>
              <w:bottom w:val="nil"/>
            </w:tcBorders>
            <w:noWrap/>
          </w:tcPr>
          <w:p w14:paraId="08A271C4" w14:textId="77777777" w:rsidR="00C633C7" w:rsidRPr="00643F0B" w:rsidRDefault="00C633C7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</w:pPr>
            <w:r w:rsidRPr="00643F0B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35</w:t>
            </w:r>
          </w:p>
        </w:tc>
        <w:tc>
          <w:tcPr>
            <w:tcW w:w="337" w:type="pct"/>
            <w:tcBorders>
              <w:top w:val="nil"/>
              <w:bottom w:val="nil"/>
            </w:tcBorders>
            <w:noWrap/>
          </w:tcPr>
          <w:p w14:paraId="5AF31FFA" w14:textId="77777777"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717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91</w:t>
            </w:r>
          </w:p>
        </w:tc>
        <w:tc>
          <w:tcPr>
            <w:tcW w:w="329" w:type="pct"/>
            <w:tcBorders>
              <w:top w:val="nil"/>
              <w:bottom w:val="nil"/>
            </w:tcBorders>
            <w:noWrap/>
          </w:tcPr>
          <w:p w14:paraId="3C1EA75E" w14:textId="77777777"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215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00</w:t>
            </w:r>
          </w:p>
        </w:tc>
        <w:tc>
          <w:tcPr>
            <w:tcW w:w="329" w:type="pct"/>
            <w:tcBorders>
              <w:top w:val="nil"/>
              <w:bottom w:val="nil"/>
            </w:tcBorders>
            <w:noWrap/>
          </w:tcPr>
          <w:p w14:paraId="7F078A0D" w14:textId="77777777"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566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388" w:type="pct"/>
            <w:tcBorders>
              <w:top w:val="nil"/>
              <w:bottom w:val="nil"/>
            </w:tcBorders>
            <w:noWrap/>
          </w:tcPr>
          <w:p w14:paraId="5F480ACF" w14:textId="77777777"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633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00</w:t>
            </w:r>
          </w:p>
        </w:tc>
        <w:tc>
          <w:tcPr>
            <w:tcW w:w="352" w:type="pct"/>
            <w:gridSpan w:val="2"/>
            <w:tcBorders>
              <w:top w:val="nil"/>
              <w:bottom w:val="nil"/>
            </w:tcBorders>
            <w:noWrap/>
          </w:tcPr>
          <w:p w14:paraId="69D38B3A" w14:textId="77777777"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787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380" w:type="pct"/>
            <w:gridSpan w:val="2"/>
            <w:tcBorders>
              <w:top w:val="nil"/>
              <w:bottom w:val="nil"/>
            </w:tcBorders>
            <w:noWrap/>
          </w:tcPr>
          <w:p w14:paraId="73911CB7" w14:textId="77777777"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1532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00</w:t>
            </w:r>
          </w:p>
        </w:tc>
        <w:tc>
          <w:tcPr>
            <w:tcW w:w="367" w:type="pct"/>
            <w:gridSpan w:val="2"/>
            <w:tcBorders>
              <w:top w:val="nil"/>
              <w:bottom w:val="nil"/>
            </w:tcBorders>
            <w:noWrap/>
          </w:tcPr>
          <w:p w14:paraId="210780DC" w14:textId="77777777"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286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61</w:t>
            </w:r>
          </w:p>
        </w:tc>
        <w:tc>
          <w:tcPr>
            <w:tcW w:w="380" w:type="pct"/>
            <w:tcBorders>
              <w:top w:val="nil"/>
              <w:bottom w:val="nil"/>
            </w:tcBorders>
            <w:noWrap/>
          </w:tcPr>
          <w:p w14:paraId="37E72C73" w14:textId="77777777"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48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45</w:t>
            </w:r>
          </w:p>
        </w:tc>
        <w:tc>
          <w:tcPr>
            <w:tcW w:w="88" w:type="pct"/>
            <w:tcBorders>
              <w:top w:val="nil"/>
              <w:bottom w:val="nil"/>
            </w:tcBorders>
            <w:noWrap/>
          </w:tcPr>
          <w:p w14:paraId="3AA0F7EB" w14:textId="77777777" w:rsidR="00C633C7" w:rsidRPr="002C1B1E" w:rsidRDefault="006D7B71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bCs/>
                <w:color w:val="FF0000"/>
                <w:sz w:val="18"/>
                <w:szCs w:val="18"/>
                <w:vertAlign w:val="superscript"/>
              </w:rPr>
            </w:pPr>
            <w:r>
              <w:rPr>
                <w:rFonts w:ascii="Times New Roman" w:eastAsia="Calibri" w:hAnsi="Times New Roman" w:cs="Times New Roman"/>
                <w:bCs/>
                <w:color w:val="000000"/>
                <w:sz w:val="16"/>
                <w:szCs w:val="16"/>
                <w:vertAlign w:val="superscript"/>
              </w:rPr>
              <w:t>#</w:t>
            </w:r>
          </w:p>
        </w:tc>
      </w:tr>
      <w:tr w:rsidR="0050182D" w:rsidRPr="002C1B1E" w14:paraId="00F8E275" w14:textId="77777777" w:rsidTr="0050182D">
        <w:trPr>
          <w:trHeight w:val="20"/>
        </w:trPr>
        <w:tc>
          <w:tcPr>
            <w:tcW w:w="1457" w:type="pct"/>
            <w:tcBorders>
              <w:top w:val="nil"/>
              <w:left w:val="nil"/>
              <w:bottom w:val="nil"/>
            </w:tcBorders>
            <w:noWrap/>
          </w:tcPr>
          <w:p w14:paraId="42D7276E" w14:textId="77777777" w:rsidR="00643F0B" w:rsidRPr="002C1B1E" w:rsidRDefault="00643F0B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</w:pPr>
            <w:r w:rsidRPr="002C1B1E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Glucose</w:t>
            </w:r>
          </w:p>
        </w:tc>
        <w:tc>
          <w:tcPr>
            <w:tcW w:w="424" w:type="pct"/>
            <w:tcBorders>
              <w:top w:val="nil"/>
              <w:bottom w:val="nil"/>
            </w:tcBorders>
            <w:noWrap/>
          </w:tcPr>
          <w:p w14:paraId="53108E23" w14:textId="77777777" w:rsidR="00643F0B" w:rsidRPr="002C1B1E" w:rsidRDefault="00643F0B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</w:pPr>
            <w:r w:rsidRPr="002C1B1E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mmol/L</w:t>
            </w:r>
          </w:p>
        </w:tc>
        <w:tc>
          <w:tcPr>
            <w:tcW w:w="169" w:type="pct"/>
            <w:tcBorders>
              <w:top w:val="nil"/>
              <w:bottom w:val="nil"/>
            </w:tcBorders>
            <w:noWrap/>
          </w:tcPr>
          <w:p w14:paraId="3D29B320" w14:textId="77777777" w:rsidR="00643F0B" w:rsidRPr="002C1B1E" w:rsidRDefault="00643F0B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lang w:eastAsia="pt-BR"/>
              </w:rPr>
            </w:pPr>
            <w:r w:rsidRPr="00643F0B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35</w:t>
            </w:r>
          </w:p>
        </w:tc>
        <w:tc>
          <w:tcPr>
            <w:tcW w:w="337" w:type="pct"/>
            <w:tcBorders>
              <w:top w:val="nil"/>
              <w:bottom w:val="nil"/>
            </w:tcBorders>
            <w:noWrap/>
          </w:tcPr>
          <w:p w14:paraId="03C9A75F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7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08</w:t>
            </w:r>
          </w:p>
        </w:tc>
        <w:tc>
          <w:tcPr>
            <w:tcW w:w="329" w:type="pct"/>
            <w:tcBorders>
              <w:top w:val="nil"/>
              <w:bottom w:val="nil"/>
            </w:tcBorders>
            <w:noWrap/>
          </w:tcPr>
          <w:p w14:paraId="6A26ABB2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3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329" w:type="pct"/>
            <w:tcBorders>
              <w:top w:val="nil"/>
              <w:bottom w:val="nil"/>
            </w:tcBorders>
            <w:noWrap/>
          </w:tcPr>
          <w:p w14:paraId="6895B0BD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5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77</w:t>
            </w:r>
          </w:p>
        </w:tc>
        <w:tc>
          <w:tcPr>
            <w:tcW w:w="388" w:type="pct"/>
            <w:tcBorders>
              <w:top w:val="nil"/>
              <w:bottom w:val="nil"/>
            </w:tcBorders>
            <w:noWrap/>
          </w:tcPr>
          <w:p w14:paraId="51AA4423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7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352" w:type="pct"/>
            <w:gridSpan w:val="2"/>
            <w:tcBorders>
              <w:top w:val="nil"/>
              <w:bottom w:val="nil"/>
            </w:tcBorders>
            <w:noWrap/>
          </w:tcPr>
          <w:p w14:paraId="0C04C7C3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8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380" w:type="pct"/>
            <w:gridSpan w:val="2"/>
            <w:tcBorders>
              <w:top w:val="nil"/>
              <w:bottom w:val="nil"/>
            </w:tcBorders>
            <w:noWrap/>
          </w:tcPr>
          <w:p w14:paraId="2E703D89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82</w:t>
            </w:r>
          </w:p>
        </w:tc>
        <w:tc>
          <w:tcPr>
            <w:tcW w:w="367" w:type="pct"/>
            <w:gridSpan w:val="2"/>
            <w:tcBorders>
              <w:top w:val="nil"/>
              <w:bottom w:val="nil"/>
            </w:tcBorders>
            <w:noWrap/>
          </w:tcPr>
          <w:p w14:paraId="22F5855E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98</w:t>
            </w:r>
          </w:p>
        </w:tc>
        <w:tc>
          <w:tcPr>
            <w:tcW w:w="380" w:type="pct"/>
            <w:tcBorders>
              <w:top w:val="nil"/>
              <w:bottom w:val="nil"/>
            </w:tcBorders>
            <w:noWrap/>
          </w:tcPr>
          <w:p w14:paraId="400A1D66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33</w:t>
            </w:r>
          </w:p>
        </w:tc>
        <w:tc>
          <w:tcPr>
            <w:tcW w:w="88" w:type="pct"/>
            <w:tcBorders>
              <w:top w:val="nil"/>
              <w:bottom w:val="nil"/>
            </w:tcBorders>
            <w:noWrap/>
          </w:tcPr>
          <w:p w14:paraId="5F169903" w14:textId="77777777" w:rsidR="00643F0B" w:rsidRPr="00AC6BBA" w:rsidRDefault="00AC6BBA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</w:pPr>
            <w:r w:rsidRPr="00AC6BBA">
              <w:rPr>
                <w:rFonts w:ascii="Times New Roman" w:eastAsia="Calibri" w:hAnsi="Times New Roman" w:cs="Times New Roman"/>
                <w:bCs/>
                <w:sz w:val="18"/>
                <w:szCs w:val="18"/>
                <w:vertAlign w:val="superscript"/>
              </w:rPr>
              <w:t>b</w:t>
            </w:r>
          </w:p>
        </w:tc>
      </w:tr>
      <w:tr w:rsidR="0050182D" w:rsidRPr="002C1B1E" w14:paraId="784F5B5A" w14:textId="77777777" w:rsidTr="0050182D">
        <w:trPr>
          <w:trHeight w:val="20"/>
        </w:trPr>
        <w:tc>
          <w:tcPr>
            <w:tcW w:w="1457" w:type="pct"/>
            <w:tcBorders>
              <w:top w:val="nil"/>
              <w:left w:val="nil"/>
              <w:bottom w:val="nil"/>
            </w:tcBorders>
            <w:noWrap/>
          </w:tcPr>
          <w:p w14:paraId="6714583A" w14:textId="77777777" w:rsidR="00643F0B" w:rsidRPr="002C1B1E" w:rsidRDefault="00643F0B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</w:pPr>
            <w:r w:rsidRPr="002C1B1E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Total Cholesterol</w:t>
            </w:r>
          </w:p>
        </w:tc>
        <w:tc>
          <w:tcPr>
            <w:tcW w:w="424" w:type="pct"/>
            <w:tcBorders>
              <w:top w:val="nil"/>
              <w:bottom w:val="nil"/>
            </w:tcBorders>
            <w:noWrap/>
          </w:tcPr>
          <w:p w14:paraId="12898BFB" w14:textId="77777777" w:rsidR="00643F0B" w:rsidRPr="002C1B1E" w:rsidRDefault="00643F0B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</w:pPr>
            <w:r w:rsidRPr="002C1B1E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mmol/L</w:t>
            </w:r>
          </w:p>
        </w:tc>
        <w:tc>
          <w:tcPr>
            <w:tcW w:w="169" w:type="pct"/>
            <w:tcBorders>
              <w:top w:val="nil"/>
              <w:bottom w:val="nil"/>
            </w:tcBorders>
            <w:noWrap/>
          </w:tcPr>
          <w:p w14:paraId="41CBD222" w14:textId="77777777" w:rsidR="00643F0B" w:rsidRPr="002C1B1E" w:rsidRDefault="00643F0B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lang w:eastAsia="pt-BR"/>
              </w:rPr>
            </w:pPr>
            <w:r w:rsidRPr="00643F0B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35</w:t>
            </w:r>
          </w:p>
        </w:tc>
        <w:tc>
          <w:tcPr>
            <w:tcW w:w="337" w:type="pct"/>
            <w:tcBorders>
              <w:top w:val="nil"/>
              <w:bottom w:val="nil"/>
            </w:tcBorders>
            <w:noWrap/>
          </w:tcPr>
          <w:p w14:paraId="434933CC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3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329" w:type="pct"/>
            <w:tcBorders>
              <w:top w:val="nil"/>
              <w:bottom w:val="nil"/>
            </w:tcBorders>
            <w:noWrap/>
          </w:tcPr>
          <w:p w14:paraId="6A5503F4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58</w:t>
            </w:r>
          </w:p>
        </w:tc>
        <w:tc>
          <w:tcPr>
            <w:tcW w:w="329" w:type="pct"/>
            <w:tcBorders>
              <w:top w:val="nil"/>
              <w:bottom w:val="nil"/>
            </w:tcBorders>
            <w:noWrap/>
          </w:tcPr>
          <w:p w14:paraId="5A85A897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81</w:t>
            </w:r>
          </w:p>
        </w:tc>
        <w:tc>
          <w:tcPr>
            <w:tcW w:w="388" w:type="pct"/>
            <w:tcBorders>
              <w:top w:val="nil"/>
              <w:bottom w:val="nil"/>
            </w:tcBorders>
            <w:noWrap/>
          </w:tcPr>
          <w:p w14:paraId="54A199D9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3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352" w:type="pct"/>
            <w:gridSpan w:val="2"/>
            <w:tcBorders>
              <w:top w:val="nil"/>
              <w:bottom w:val="nil"/>
            </w:tcBorders>
            <w:noWrap/>
          </w:tcPr>
          <w:p w14:paraId="5697F060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4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06</w:t>
            </w:r>
          </w:p>
        </w:tc>
        <w:tc>
          <w:tcPr>
            <w:tcW w:w="380" w:type="pct"/>
            <w:gridSpan w:val="2"/>
            <w:tcBorders>
              <w:top w:val="nil"/>
              <w:bottom w:val="nil"/>
            </w:tcBorders>
            <w:noWrap/>
          </w:tcPr>
          <w:p w14:paraId="1DED64D9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6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01</w:t>
            </w:r>
          </w:p>
        </w:tc>
        <w:tc>
          <w:tcPr>
            <w:tcW w:w="367" w:type="pct"/>
            <w:gridSpan w:val="2"/>
            <w:tcBorders>
              <w:top w:val="nil"/>
              <w:bottom w:val="nil"/>
            </w:tcBorders>
            <w:noWrap/>
          </w:tcPr>
          <w:p w14:paraId="3742A7BB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92</w:t>
            </w:r>
          </w:p>
        </w:tc>
        <w:tc>
          <w:tcPr>
            <w:tcW w:w="380" w:type="pct"/>
            <w:tcBorders>
              <w:top w:val="nil"/>
              <w:bottom w:val="nil"/>
            </w:tcBorders>
            <w:noWrap/>
          </w:tcPr>
          <w:p w14:paraId="1329950A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88" w:type="pct"/>
            <w:tcBorders>
              <w:top w:val="nil"/>
              <w:bottom w:val="nil"/>
            </w:tcBorders>
            <w:noWrap/>
          </w:tcPr>
          <w:p w14:paraId="3D476DE2" w14:textId="77777777" w:rsidR="00643F0B" w:rsidRPr="002C1B1E" w:rsidRDefault="006D7B71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lang w:eastAsia="pt-BR"/>
              </w:rPr>
            </w:pPr>
            <w:r>
              <w:rPr>
                <w:rFonts w:ascii="Times New Roman" w:eastAsia="Calibri" w:hAnsi="Times New Roman" w:cs="Times New Roman"/>
                <w:bCs/>
                <w:color w:val="000000"/>
                <w:sz w:val="16"/>
                <w:szCs w:val="16"/>
                <w:vertAlign w:val="superscript"/>
              </w:rPr>
              <w:t>#</w:t>
            </w:r>
          </w:p>
        </w:tc>
      </w:tr>
      <w:tr w:rsidR="0050182D" w:rsidRPr="002C1B1E" w14:paraId="4F33A58C" w14:textId="77777777" w:rsidTr="0050182D">
        <w:trPr>
          <w:trHeight w:val="20"/>
        </w:trPr>
        <w:tc>
          <w:tcPr>
            <w:tcW w:w="1457" w:type="pct"/>
            <w:tcBorders>
              <w:top w:val="nil"/>
              <w:left w:val="nil"/>
              <w:bottom w:val="nil"/>
            </w:tcBorders>
            <w:noWrap/>
          </w:tcPr>
          <w:p w14:paraId="17708D40" w14:textId="77777777" w:rsidR="00643F0B" w:rsidRPr="002C1B1E" w:rsidRDefault="00643F0B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</w:pPr>
            <w:r w:rsidRPr="002C1B1E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HDL Cholesterol</w:t>
            </w:r>
          </w:p>
        </w:tc>
        <w:tc>
          <w:tcPr>
            <w:tcW w:w="424" w:type="pct"/>
            <w:tcBorders>
              <w:top w:val="nil"/>
              <w:bottom w:val="nil"/>
            </w:tcBorders>
            <w:noWrap/>
          </w:tcPr>
          <w:p w14:paraId="53E785F9" w14:textId="77777777" w:rsidR="00643F0B" w:rsidRPr="002C1B1E" w:rsidRDefault="00643F0B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</w:pPr>
            <w:r w:rsidRPr="002C1B1E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mmol/L</w:t>
            </w:r>
          </w:p>
        </w:tc>
        <w:tc>
          <w:tcPr>
            <w:tcW w:w="169" w:type="pct"/>
            <w:tcBorders>
              <w:top w:val="nil"/>
              <w:bottom w:val="nil"/>
            </w:tcBorders>
            <w:noWrap/>
          </w:tcPr>
          <w:p w14:paraId="740B845C" w14:textId="77777777" w:rsidR="00643F0B" w:rsidRPr="002C1B1E" w:rsidRDefault="00643F0B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lang w:eastAsia="pt-BR"/>
              </w:rPr>
            </w:pPr>
            <w:r w:rsidRPr="00643F0B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35</w:t>
            </w:r>
          </w:p>
        </w:tc>
        <w:tc>
          <w:tcPr>
            <w:tcW w:w="337" w:type="pct"/>
            <w:tcBorders>
              <w:top w:val="nil"/>
              <w:bottom w:val="nil"/>
            </w:tcBorders>
            <w:noWrap/>
          </w:tcPr>
          <w:p w14:paraId="78E1B4A1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329" w:type="pct"/>
            <w:tcBorders>
              <w:top w:val="nil"/>
              <w:bottom w:val="nil"/>
            </w:tcBorders>
            <w:noWrap/>
          </w:tcPr>
          <w:p w14:paraId="05DB8465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85</w:t>
            </w:r>
          </w:p>
        </w:tc>
        <w:tc>
          <w:tcPr>
            <w:tcW w:w="329" w:type="pct"/>
            <w:tcBorders>
              <w:top w:val="nil"/>
              <w:bottom w:val="nil"/>
            </w:tcBorders>
            <w:noWrap/>
          </w:tcPr>
          <w:p w14:paraId="5172CC90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91</w:t>
            </w:r>
          </w:p>
        </w:tc>
        <w:tc>
          <w:tcPr>
            <w:tcW w:w="388" w:type="pct"/>
            <w:tcBorders>
              <w:top w:val="nil"/>
              <w:bottom w:val="nil"/>
            </w:tcBorders>
            <w:noWrap/>
          </w:tcPr>
          <w:p w14:paraId="3C1EA128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352" w:type="pct"/>
            <w:gridSpan w:val="2"/>
            <w:tcBorders>
              <w:top w:val="nil"/>
              <w:bottom w:val="nil"/>
            </w:tcBorders>
            <w:noWrap/>
          </w:tcPr>
          <w:p w14:paraId="7E194422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45</w:t>
            </w:r>
          </w:p>
        </w:tc>
        <w:tc>
          <w:tcPr>
            <w:tcW w:w="380" w:type="pct"/>
            <w:gridSpan w:val="2"/>
            <w:tcBorders>
              <w:top w:val="nil"/>
              <w:bottom w:val="nil"/>
            </w:tcBorders>
            <w:noWrap/>
          </w:tcPr>
          <w:p w14:paraId="2A57CCEE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3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34</w:t>
            </w:r>
          </w:p>
        </w:tc>
        <w:tc>
          <w:tcPr>
            <w:tcW w:w="367" w:type="pct"/>
            <w:gridSpan w:val="2"/>
            <w:tcBorders>
              <w:top w:val="nil"/>
              <w:bottom w:val="nil"/>
            </w:tcBorders>
            <w:noWrap/>
          </w:tcPr>
          <w:p w14:paraId="055D949D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53</w:t>
            </w:r>
          </w:p>
        </w:tc>
        <w:tc>
          <w:tcPr>
            <w:tcW w:w="380" w:type="pct"/>
            <w:tcBorders>
              <w:top w:val="nil"/>
              <w:bottom w:val="nil"/>
            </w:tcBorders>
            <w:noWrap/>
          </w:tcPr>
          <w:p w14:paraId="721B0FD1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09</w:t>
            </w:r>
          </w:p>
        </w:tc>
        <w:tc>
          <w:tcPr>
            <w:tcW w:w="88" w:type="pct"/>
            <w:tcBorders>
              <w:top w:val="nil"/>
              <w:bottom w:val="nil"/>
            </w:tcBorders>
            <w:noWrap/>
          </w:tcPr>
          <w:p w14:paraId="133ABB64" w14:textId="77777777" w:rsidR="00643F0B" w:rsidRPr="002C1B1E" w:rsidRDefault="006D7B71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lang w:eastAsia="pt-BR"/>
              </w:rPr>
            </w:pPr>
            <w:r>
              <w:rPr>
                <w:rFonts w:ascii="Times New Roman" w:eastAsia="Calibri" w:hAnsi="Times New Roman" w:cs="Times New Roman"/>
                <w:bCs/>
                <w:color w:val="000000"/>
                <w:sz w:val="16"/>
                <w:szCs w:val="16"/>
                <w:vertAlign w:val="superscript"/>
              </w:rPr>
              <w:t>#</w:t>
            </w:r>
          </w:p>
        </w:tc>
      </w:tr>
      <w:tr w:rsidR="0050182D" w:rsidRPr="002C1B1E" w14:paraId="306DF881" w14:textId="77777777" w:rsidTr="0050182D">
        <w:trPr>
          <w:trHeight w:val="20"/>
        </w:trPr>
        <w:tc>
          <w:tcPr>
            <w:tcW w:w="1457" w:type="pct"/>
            <w:tcBorders>
              <w:top w:val="nil"/>
              <w:left w:val="nil"/>
              <w:bottom w:val="nil"/>
            </w:tcBorders>
            <w:noWrap/>
          </w:tcPr>
          <w:p w14:paraId="0B62CADF" w14:textId="77777777" w:rsidR="00643F0B" w:rsidRPr="002C1B1E" w:rsidRDefault="00643F0B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</w:pPr>
            <w:r w:rsidRPr="002C1B1E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LDL Cholesterol</w:t>
            </w:r>
          </w:p>
        </w:tc>
        <w:tc>
          <w:tcPr>
            <w:tcW w:w="424" w:type="pct"/>
            <w:tcBorders>
              <w:top w:val="nil"/>
              <w:bottom w:val="nil"/>
            </w:tcBorders>
            <w:noWrap/>
          </w:tcPr>
          <w:p w14:paraId="680D8CC6" w14:textId="77777777" w:rsidR="00643F0B" w:rsidRPr="002C1B1E" w:rsidRDefault="00643F0B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</w:pPr>
            <w:r w:rsidRPr="002C1B1E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mmol/L</w:t>
            </w:r>
          </w:p>
        </w:tc>
        <w:tc>
          <w:tcPr>
            <w:tcW w:w="169" w:type="pct"/>
            <w:tcBorders>
              <w:top w:val="nil"/>
              <w:bottom w:val="nil"/>
            </w:tcBorders>
            <w:noWrap/>
          </w:tcPr>
          <w:p w14:paraId="6ADE77DF" w14:textId="77777777" w:rsidR="00643F0B" w:rsidRPr="002C1B1E" w:rsidRDefault="00643F0B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lang w:eastAsia="pt-BR"/>
              </w:rPr>
            </w:pPr>
            <w:r w:rsidRPr="00643F0B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35</w:t>
            </w:r>
          </w:p>
        </w:tc>
        <w:tc>
          <w:tcPr>
            <w:tcW w:w="337" w:type="pct"/>
            <w:tcBorders>
              <w:top w:val="nil"/>
              <w:bottom w:val="nil"/>
            </w:tcBorders>
            <w:noWrap/>
          </w:tcPr>
          <w:p w14:paraId="73A98E16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329" w:type="pct"/>
            <w:tcBorders>
              <w:top w:val="nil"/>
              <w:bottom w:val="nil"/>
            </w:tcBorders>
            <w:noWrap/>
          </w:tcPr>
          <w:p w14:paraId="4ABCC75F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18</w:t>
            </w:r>
          </w:p>
        </w:tc>
        <w:tc>
          <w:tcPr>
            <w:tcW w:w="329" w:type="pct"/>
            <w:tcBorders>
              <w:top w:val="nil"/>
              <w:bottom w:val="nil"/>
            </w:tcBorders>
            <w:noWrap/>
          </w:tcPr>
          <w:p w14:paraId="47395836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74</w:t>
            </w:r>
          </w:p>
        </w:tc>
        <w:tc>
          <w:tcPr>
            <w:tcW w:w="388" w:type="pct"/>
            <w:tcBorders>
              <w:top w:val="nil"/>
              <w:bottom w:val="nil"/>
            </w:tcBorders>
            <w:noWrap/>
          </w:tcPr>
          <w:p w14:paraId="7DF9DB24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04</w:t>
            </w:r>
          </w:p>
        </w:tc>
        <w:tc>
          <w:tcPr>
            <w:tcW w:w="352" w:type="pct"/>
            <w:gridSpan w:val="2"/>
            <w:tcBorders>
              <w:top w:val="nil"/>
              <w:bottom w:val="nil"/>
            </w:tcBorders>
            <w:noWrap/>
          </w:tcPr>
          <w:p w14:paraId="7558F7E0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380" w:type="pct"/>
            <w:gridSpan w:val="2"/>
            <w:tcBorders>
              <w:top w:val="nil"/>
              <w:bottom w:val="nil"/>
            </w:tcBorders>
            <w:noWrap/>
          </w:tcPr>
          <w:p w14:paraId="712A39B1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51</w:t>
            </w:r>
          </w:p>
        </w:tc>
        <w:tc>
          <w:tcPr>
            <w:tcW w:w="367" w:type="pct"/>
            <w:gridSpan w:val="2"/>
            <w:tcBorders>
              <w:top w:val="nil"/>
              <w:bottom w:val="nil"/>
            </w:tcBorders>
            <w:noWrap/>
          </w:tcPr>
          <w:p w14:paraId="7BF43C19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54</w:t>
            </w:r>
          </w:p>
        </w:tc>
        <w:tc>
          <w:tcPr>
            <w:tcW w:w="380" w:type="pct"/>
            <w:tcBorders>
              <w:top w:val="nil"/>
              <w:bottom w:val="nil"/>
            </w:tcBorders>
            <w:noWrap/>
          </w:tcPr>
          <w:p w14:paraId="63B29493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09</w:t>
            </w:r>
          </w:p>
        </w:tc>
        <w:tc>
          <w:tcPr>
            <w:tcW w:w="88" w:type="pct"/>
            <w:tcBorders>
              <w:top w:val="nil"/>
              <w:bottom w:val="nil"/>
            </w:tcBorders>
            <w:noWrap/>
          </w:tcPr>
          <w:p w14:paraId="54FAB13B" w14:textId="77777777" w:rsidR="00643F0B" w:rsidRPr="002C1B1E" w:rsidRDefault="006D7B71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lang w:eastAsia="pt-BR"/>
              </w:rPr>
            </w:pPr>
            <w:r>
              <w:rPr>
                <w:rFonts w:ascii="Times New Roman" w:eastAsia="Calibri" w:hAnsi="Times New Roman" w:cs="Times New Roman"/>
                <w:bCs/>
                <w:color w:val="000000"/>
                <w:sz w:val="16"/>
                <w:szCs w:val="16"/>
                <w:vertAlign w:val="superscript"/>
              </w:rPr>
              <w:t>#</w:t>
            </w:r>
          </w:p>
        </w:tc>
      </w:tr>
      <w:tr w:rsidR="0050182D" w:rsidRPr="002C1B1E" w14:paraId="4F8E73B8" w14:textId="77777777" w:rsidTr="0050182D">
        <w:trPr>
          <w:trHeight w:val="20"/>
        </w:trPr>
        <w:tc>
          <w:tcPr>
            <w:tcW w:w="1457" w:type="pct"/>
            <w:tcBorders>
              <w:top w:val="nil"/>
              <w:left w:val="nil"/>
              <w:bottom w:val="nil"/>
            </w:tcBorders>
            <w:noWrap/>
          </w:tcPr>
          <w:p w14:paraId="05E33F10" w14:textId="77777777" w:rsidR="00643F0B" w:rsidRPr="002C1B1E" w:rsidRDefault="00643F0B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</w:pPr>
            <w:r w:rsidRPr="002C1B1E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VLDL Cholesterol</w:t>
            </w:r>
          </w:p>
        </w:tc>
        <w:tc>
          <w:tcPr>
            <w:tcW w:w="424" w:type="pct"/>
            <w:tcBorders>
              <w:top w:val="nil"/>
              <w:bottom w:val="nil"/>
            </w:tcBorders>
            <w:noWrap/>
          </w:tcPr>
          <w:p w14:paraId="79F70640" w14:textId="77777777" w:rsidR="00643F0B" w:rsidRPr="002C1B1E" w:rsidRDefault="00643F0B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</w:pPr>
            <w:r w:rsidRPr="002C1B1E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mmol/L</w:t>
            </w:r>
          </w:p>
        </w:tc>
        <w:tc>
          <w:tcPr>
            <w:tcW w:w="169" w:type="pct"/>
            <w:tcBorders>
              <w:top w:val="nil"/>
              <w:bottom w:val="nil"/>
            </w:tcBorders>
            <w:noWrap/>
          </w:tcPr>
          <w:p w14:paraId="14B7C35B" w14:textId="77777777" w:rsidR="00643F0B" w:rsidRPr="002C1B1E" w:rsidRDefault="00643F0B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lang w:eastAsia="pt-BR"/>
              </w:rPr>
            </w:pPr>
            <w:r w:rsidRPr="00643F0B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35</w:t>
            </w:r>
          </w:p>
        </w:tc>
        <w:tc>
          <w:tcPr>
            <w:tcW w:w="337" w:type="pct"/>
            <w:tcBorders>
              <w:top w:val="nil"/>
              <w:bottom w:val="nil"/>
            </w:tcBorders>
            <w:noWrap/>
          </w:tcPr>
          <w:p w14:paraId="68CE4882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13</w:t>
            </w:r>
          </w:p>
        </w:tc>
        <w:tc>
          <w:tcPr>
            <w:tcW w:w="329" w:type="pct"/>
            <w:tcBorders>
              <w:top w:val="nil"/>
              <w:bottom w:val="nil"/>
            </w:tcBorders>
            <w:noWrap/>
          </w:tcPr>
          <w:p w14:paraId="4CC083E2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03</w:t>
            </w:r>
          </w:p>
        </w:tc>
        <w:tc>
          <w:tcPr>
            <w:tcW w:w="329" w:type="pct"/>
            <w:tcBorders>
              <w:top w:val="nil"/>
              <w:bottom w:val="nil"/>
            </w:tcBorders>
            <w:noWrap/>
          </w:tcPr>
          <w:p w14:paraId="10905B15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08</w:t>
            </w:r>
          </w:p>
        </w:tc>
        <w:tc>
          <w:tcPr>
            <w:tcW w:w="388" w:type="pct"/>
            <w:tcBorders>
              <w:top w:val="nil"/>
              <w:bottom w:val="nil"/>
            </w:tcBorders>
            <w:noWrap/>
          </w:tcPr>
          <w:p w14:paraId="0D02F046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352" w:type="pct"/>
            <w:gridSpan w:val="2"/>
            <w:tcBorders>
              <w:top w:val="nil"/>
              <w:bottom w:val="nil"/>
            </w:tcBorders>
            <w:noWrap/>
          </w:tcPr>
          <w:p w14:paraId="44C87762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380" w:type="pct"/>
            <w:gridSpan w:val="2"/>
            <w:tcBorders>
              <w:top w:val="nil"/>
              <w:bottom w:val="nil"/>
            </w:tcBorders>
            <w:noWrap/>
          </w:tcPr>
          <w:p w14:paraId="5998CF27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34</w:t>
            </w:r>
          </w:p>
        </w:tc>
        <w:tc>
          <w:tcPr>
            <w:tcW w:w="367" w:type="pct"/>
            <w:gridSpan w:val="2"/>
            <w:tcBorders>
              <w:top w:val="nil"/>
              <w:bottom w:val="nil"/>
            </w:tcBorders>
            <w:noWrap/>
          </w:tcPr>
          <w:p w14:paraId="5650023A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08</w:t>
            </w:r>
          </w:p>
        </w:tc>
        <w:tc>
          <w:tcPr>
            <w:tcW w:w="380" w:type="pct"/>
            <w:tcBorders>
              <w:top w:val="nil"/>
              <w:bottom w:val="nil"/>
            </w:tcBorders>
            <w:noWrap/>
          </w:tcPr>
          <w:p w14:paraId="56725CF6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01</w:t>
            </w:r>
          </w:p>
        </w:tc>
        <w:tc>
          <w:tcPr>
            <w:tcW w:w="88" w:type="pct"/>
            <w:tcBorders>
              <w:top w:val="nil"/>
              <w:bottom w:val="nil"/>
            </w:tcBorders>
            <w:noWrap/>
          </w:tcPr>
          <w:p w14:paraId="7C6526CD" w14:textId="77777777" w:rsidR="00643F0B" w:rsidRPr="002C1B1E" w:rsidRDefault="006D7B71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lang w:eastAsia="pt-BR"/>
              </w:rPr>
            </w:pPr>
            <w:r>
              <w:rPr>
                <w:rFonts w:ascii="Times New Roman" w:eastAsia="Calibri" w:hAnsi="Times New Roman" w:cs="Times New Roman"/>
                <w:bCs/>
                <w:color w:val="000000"/>
                <w:sz w:val="16"/>
                <w:szCs w:val="16"/>
                <w:vertAlign w:val="superscript"/>
              </w:rPr>
              <w:t>#</w:t>
            </w:r>
          </w:p>
        </w:tc>
      </w:tr>
      <w:tr w:rsidR="0050182D" w:rsidRPr="002C1B1E" w14:paraId="24A19B03" w14:textId="77777777" w:rsidTr="0050182D">
        <w:trPr>
          <w:trHeight w:val="20"/>
        </w:trPr>
        <w:tc>
          <w:tcPr>
            <w:tcW w:w="1457" w:type="pct"/>
            <w:tcBorders>
              <w:top w:val="nil"/>
              <w:left w:val="nil"/>
              <w:bottom w:val="nil"/>
            </w:tcBorders>
            <w:noWrap/>
          </w:tcPr>
          <w:p w14:paraId="26FA2D64" w14:textId="77777777" w:rsidR="00643F0B" w:rsidRPr="002C1B1E" w:rsidRDefault="00643F0B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</w:pPr>
            <w:r w:rsidRPr="002C1B1E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Triglyceride</w:t>
            </w:r>
          </w:p>
        </w:tc>
        <w:tc>
          <w:tcPr>
            <w:tcW w:w="424" w:type="pct"/>
            <w:tcBorders>
              <w:top w:val="nil"/>
              <w:bottom w:val="nil"/>
            </w:tcBorders>
            <w:noWrap/>
          </w:tcPr>
          <w:p w14:paraId="66AC1D1B" w14:textId="77777777" w:rsidR="00643F0B" w:rsidRPr="002C1B1E" w:rsidRDefault="00643F0B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</w:pPr>
            <w:r w:rsidRPr="002C1B1E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mmol/L</w:t>
            </w:r>
          </w:p>
        </w:tc>
        <w:tc>
          <w:tcPr>
            <w:tcW w:w="169" w:type="pct"/>
            <w:tcBorders>
              <w:top w:val="nil"/>
              <w:bottom w:val="nil"/>
            </w:tcBorders>
            <w:noWrap/>
          </w:tcPr>
          <w:p w14:paraId="73E59575" w14:textId="77777777" w:rsidR="00643F0B" w:rsidRPr="002C1B1E" w:rsidRDefault="00643F0B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lang w:eastAsia="pt-BR"/>
              </w:rPr>
            </w:pPr>
            <w:r w:rsidRPr="00643F0B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35</w:t>
            </w:r>
          </w:p>
        </w:tc>
        <w:tc>
          <w:tcPr>
            <w:tcW w:w="337" w:type="pct"/>
            <w:tcBorders>
              <w:top w:val="nil"/>
              <w:bottom w:val="nil"/>
            </w:tcBorders>
            <w:noWrap/>
          </w:tcPr>
          <w:p w14:paraId="49A3A4FC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73</w:t>
            </w:r>
          </w:p>
        </w:tc>
        <w:tc>
          <w:tcPr>
            <w:tcW w:w="329" w:type="pct"/>
            <w:tcBorders>
              <w:top w:val="nil"/>
              <w:bottom w:val="nil"/>
            </w:tcBorders>
            <w:noWrap/>
          </w:tcPr>
          <w:p w14:paraId="25FD3E93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03</w:t>
            </w:r>
          </w:p>
        </w:tc>
        <w:tc>
          <w:tcPr>
            <w:tcW w:w="329" w:type="pct"/>
            <w:tcBorders>
              <w:top w:val="nil"/>
              <w:bottom w:val="nil"/>
            </w:tcBorders>
            <w:noWrap/>
          </w:tcPr>
          <w:p w14:paraId="7F565DDF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388" w:type="pct"/>
            <w:tcBorders>
              <w:top w:val="nil"/>
              <w:bottom w:val="nil"/>
            </w:tcBorders>
            <w:noWrap/>
          </w:tcPr>
          <w:p w14:paraId="2F5C375D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25</w:t>
            </w:r>
          </w:p>
        </w:tc>
        <w:tc>
          <w:tcPr>
            <w:tcW w:w="352" w:type="pct"/>
            <w:gridSpan w:val="2"/>
            <w:tcBorders>
              <w:top w:val="nil"/>
              <w:bottom w:val="nil"/>
            </w:tcBorders>
            <w:noWrap/>
          </w:tcPr>
          <w:p w14:paraId="7FC4AE4B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35</w:t>
            </w:r>
          </w:p>
        </w:tc>
        <w:tc>
          <w:tcPr>
            <w:tcW w:w="380" w:type="pct"/>
            <w:gridSpan w:val="2"/>
            <w:tcBorders>
              <w:top w:val="nil"/>
              <w:bottom w:val="nil"/>
            </w:tcBorders>
            <w:noWrap/>
          </w:tcPr>
          <w:p w14:paraId="375F6656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16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54</w:t>
            </w:r>
          </w:p>
        </w:tc>
        <w:tc>
          <w:tcPr>
            <w:tcW w:w="367" w:type="pct"/>
            <w:gridSpan w:val="2"/>
            <w:tcBorders>
              <w:top w:val="nil"/>
              <w:bottom w:val="nil"/>
            </w:tcBorders>
            <w:noWrap/>
          </w:tcPr>
          <w:p w14:paraId="61E5CB14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76</w:t>
            </w:r>
          </w:p>
        </w:tc>
        <w:tc>
          <w:tcPr>
            <w:tcW w:w="380" w:type="pct"/>
            <w:tcBorders>
              <w:top w:val="nil"/>
              <w:bottom w:val="nil"/>
            </w:tcBorders>
            <w:noWrap/>
          </w:tcPr>
          <w:p w14:paraId="47ACB64D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47</w:t>
            </w:r>
          </w:p>
        </w:tc>
        <w:tc>
          <w:tcPr>
            <w:tcW w:w="88" w:type="pct"/>
            <w:tcBorders>
              <w:top w:val="nil"/>
              <w:bottom w:val="nil"/>
            </w:tcBorders>
            <w:noWrap/>
          </w:tcPr>
          <w:p w14:paraId="47DA815D" w14:textId="77777777" w:rsidR="00643F0B" w:rsidRPr="002C1B1E" w:rsidRDefault="00332CCA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lang w:eastAsia="pt-BR"/>
              </w:rPr>
            </w:pPr>
            <w:r w:rsidRPr="00AC6BBA">
              <w:rPr>
                <w:rFonts w:ascii="Times New Roman" w:eastAsia="Calibri" w:hAnsi="Times New Roman" w:cs="Times New Roman"/>
                <w:bCs/>
                <w:sz w:val="18"/>
                <w:szCs w:val="18"/>
                <w:vertAlign w:val="superscript"/>
              </w:rPr>
              <w:t>b, c</w:t>
            </w:r>
          </w:p>
        </w:tc>
      </w:tr>
      <w:tr w:rsidR="0050182D" w:rsidRPr="002C1B1E" w14:paraId="71791D12" w14:textId="77777777" w:rsidTr="0050182D">
        <w:trPr>
          <w:trHeight w:val="20"/>
        </w:trPr>
        <w:tc>
          <w:tcPr>
            <w:tcW w:w="1457" w:type="pct"/>
            <w:tcBorders>
              <w:top w:val="nil"/>
              <w:left w:val="nil"/>
              <w:bottom w:val="nil"/>
            </w:tcBorders>
            <w:noWrap/>
          </w:tcPr>
          <w:p w14:paraId="66C48DD7" w14:textId="77777777" w:rsidR="00643F0B" w:rsidRPr="002C1B1E" w:rsidRDefault="00643F0B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</w:pPr>
            <w:r w:rsidRPr="002C1B1E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Total Protein</w:t>
            </w:r>
          </w:p>
        </w:tc>
        <w:tc>
          <w:tcPr>
            <w:tcW w:w="424" w:type="pct"/>
            <w:tcBorders>
              <w:top w:val="nil"/>
              <w:bottom w:val="nil"/>
            </w:tcBorders>
            <w:noWrap/>
          </w:tcPr>
          <w:p w14:paraId="1D826373" w14:textId="77777777" w:rsidR="00643F0B" w:rsidRPr="002C1B1E" w:rsidRDefault="00643F0B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</w:pPr>
            <w:r w:rsidRPr="002C1B1E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g/L</w:t>
            </w:r>
          </w:p>
        </w:tc>
        <w:tc>
          <w:tcPr>
            <w:tcW w:w="169" w:type="pct"/>
            <w:tcBorders>
              <w:top w:val="nil"/>
              <w:bottom w:val="nil"/>
            </w:tcBorders>
            <w:noWrap/>
          </w:tcPr>
          <w:p w14:paraId="2E2DED4C" w14:textId="77777777" w:rsidR="00643F0B" w:rsidRPr="002C1B1E" w:rsidRDefault="00643F0B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lang w:eastAsia="pt-BR"/>
              </w:rPr>
            </w:pPr>
            <w:r w:rsidRPr="00643F0B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35</w:t>
            </w:r>
          </w:p>
        </w:tc>
        <w:tc>
          <w:tcPr>
            <w:tcW w:w="337" w:type="pct"/>
            <w:tcBorders>
              <w:top w:val="nil"/>
              <w:bottom w:val="nil"/>
            </w:tcBorders>
            <w:noWrap/>
          </w:tcPr>
          <w:p w14:paraId="32F55121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69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46</w:t>
            </w:r>
          </w:p>
        </w:tc>
        <w:tc>
          <w:tcPr>
            <w:tcW w:w="329" w:type="pct"/>
            <w:tcBorders>
              <w:top w:val="nil"/>
              <w:bottom w:val="nil"/>
            </w:tcBorders>
            <w:noWrap/>
          </w:tcPr>
          <w:p w14:paraId="083634A3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54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00</w:t>
            </w:r>
          </w:p>
        </w:tc>
        <w:tc>
          <w:tcPr>
            <w:tcW w:w="329" w:type="pct"/>
            <w:tcBorders>
              <w:top w:val="nil"/>
              <w:bottom w:val="nil"/>
            </w:tcBorders>
            <w:noWrap/>
          </w:tcPr>
          <w:p w14:paraId="228DF5EF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65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388" w:type="pct"/>
            <w:tcBorders>
              <w:top w:val="nil"/>
              <w:bottom w:val="nil"/>
            </w:tcBorders>
            <w:noWrap/>
          </w:tcPr>
          <w:p w14:paraId="3B208573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69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00</w:t>
            </w:r>
          </w:p>
        </w:tc>
        <w:tc>
          <w:tcPr>
            <w:tcW w:w="352" w:type="pct"/>
            <w:gridSpan w:val="2"/>
            <w:tcBorders>
              <w:top w:val="nil"/>
              <w:bottom w:val="nil"/>
            </w:tcBorders>
            <w:noWrap/>
          </w:tcPr>
          <w:p w14:paraId="69AC6C62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75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00</w:t>
            </w:r>
          </w:p>
        </w:tc>
        <w:tc>
          <w:tcPr>
            <w:tcW w:w="380" w:type="pct"/>
            <w:gridSpan w:val="2"/>
            <w:tcBorders>
              <w:top w:val="nil"/>
              <w:bottom w:val="nil"/>
            </w:tcBorders>
            <w:noWrap/>
          </w:tcPr>
          <w:p w14:paraId="16C6E31D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83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00</w:t>
            </w:r>
          </w:p>
        </w:tc>
        <w:tc>
          <w:tcPr>
            <w:tcW w:w="367" w:type="pct"/>
            <w:gridSpan w:val="2"/>
            <w:tcBorders>
              <w:top w:val="nil"/>
              <w:bottom w:val="nil"/>
            </w:tcBorders>
            <w:noWrap/>
          </w:tcPr>
          <w:p w14:paraId="67039E82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7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56</w:t>
            </w:r>
          </w:p>
        </w:tc>
        <w:tc>
          <w:tcPr>
            <w:tcW w:w="380" w:type="pct"/>
            <w:tcBorders>
              <w:top w:val="nil"/>
              <w:bottom w:val="nil"/>
            </w:tcBorders>
            <w:noWrap/>
          </w:tcPr>
          <w:p w14:paraId="10E4CC4D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28</w:t>
            </w:r>
          </w:p>
        </w:tc>
        <w:tc>
          <w:tcPr>
            <w:tcW w:w="88" w:type="pct"/>
            <w:tcBorders>
              <w:top w:val="nil"/>
              <w:bottom w:val="nil"/>
            </w:tcBorders>
            <w:noWrap/>
          </w:tcPr>
          <w:p w14:paraId="347E6F1B" w14:textId="77777777" w:rsidR="00643F0B" w:rsidRPr="002C1B1E" w:rsidRDefault="00643F0B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lang w:eastAsia="pt-BR"/>
              </w:rPr>
            </w:pPr>
            <w:r w:rsidRPr="00332CCA">
              <w:rPr>
                <w:rFonts w:ascii="Times New Roman" w:eastAsia="Calibri" w:hAnsi="Times New Roman" w:cs="Times New Roman"/>
                <w:bCs/>
                <w:sz w:val="18"/>
                <w:szCs w:val="18"/>
                <w:vertAlign w:val="superscript"/>
              </w:rPr>
              <w:t>b</w:t>
            </w:r>
          </w:p>
        </w:tc>
      </w:tr>
      <w:tr w:rsidR="0050182D" w:rsidRPr="002C1B1E" w14:paraId="29FB7E8E" w14:textId="77777777" w:rsidTr="0050182D">
        <w:trPr>
          <w:trHeight w:val="20"/>
        </w:trPr>
        <w:tc>
          <w:tcPr>
            <w:tcW w:w="1457" w:type="pct"/>
            <w:tcBorders>
              <w:top w:val="nil"/>
              <w:left w:val="nil"/>
              <w:bottom w:val="nil"/>
            </w:tcBorders>
            <w:noWrap/>
          </w:tcPr>
          <w:p w14:paraId="4E5D3991" w14:textId="77777777" w:rsidR="00643F0B" w:rsidRPr="002C1B1E" w:rsidRDefault="00643F0B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</w:pPr>
            <w:r w:rsidRPr="002C1B1E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Albumin</w:t>
            </w:r>
          </w:p>
        </w:tc>
        <w:tc>
          <w:tcPr>
            <w:tcW w:w="424" w:type="pct"/>
            <w:tcBorders>
              <w:top w:val="nil"/>
              <w:bottom w:val="nil"/>
            </w:tcBorders>
            <w:noWrap/>
          </w:tcPr>
          <w:p w14:paraId="69765D98" w14:textId="77777777" w:rsidR="00643F0B" w:rsidRPr="002C1B1E" w:rsidRDefault="00643F0B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</w:pPr>
            <w:r w:rsidRPr="002C1B1E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g/L</w:t>
            </w:r>
          </w:p>
        </w:tc>
        <w:tc>
          <w:tcPr>
            <w:tcW w:w="169" w:type="pct"/>
            <w:tcBorders>
              <w:top w:val="nil"/>
              <w:bottom w:val="nil"/>
            </w:tcBorders>
            <w:noWrap/>
          </w:tcPr>
          <w:p w14:paraId="7CF17BF6" w14:textId="77777777" w:rsidR="00643F0B" w:rsidRPr="002C1B1E" w:rsidRDefault="00643F0B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lang w:eastAsia="pt-BR"/>
              </w:rPr>
            </w:pPr>
            <w:r w:rsidRPr="00643F0B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35</w:t>
            </w:r>
          </w:p>
        </w:tc>
        <w:tc>
          <w:tcPr>
            <w:tcW w:w="337" w:type="pct"/>
            <w:tcBorders>
              <w:top w:val="nil"/>
              <w:bottom w:val="nil"/>
            </w:tcBorders>
            <w:noWrap/>
          </w:tcPr>
          <w:p w14:paraId="572D9436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17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46</w:t>
            </w:r>
          </w:p>
        </w:tc>
        <w:tc>
          <w:tcPr>
            <w:tcW w:w="329" w:type="pct"/>
            <w:tcBorders>
              <w:top w:val="nil"/>
              <w:bottom w:val="nil"/>
            </w:tcBorders>
            <w:noWrap/>
          </w:tcPr>
          <w:p w14:paraId="0A9BC199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8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00</w:t>
            </w:r>
          </w:p>
        </w:tc>
        <w:tc>
          <w:tcPr>
            <w:tcW w:w="329" w:type="pct"/>
            <w:tcBorders>
              <w:top w:val="nil"/>
              <w:bottom w:val="nil"/>
            </w:tcBorders>
            <w:noWrap/>
          </w:tcPr>
          <w:p w14:paraId="145EC63A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16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00</w:t>
            </w:r>
          </w:p>
        </w:tc>
        <w:tc>
          <w:tcPr>
            <w:tcW w:w="388" w:type="pct"/>
            <w:tcBorders>
              <w:top w:val="nil"/>
              <w:bottom w:val="nil"/>
            </w:tcBorders>
            <w:noWrap/>
          </w:tcPr>
          <w:p w14:paraId="12E76907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17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00</w:t>
            </w:r>
          </w:p>
        </w:tc>
        <w:tc>
          <w:tcPr>
            <w:tcW w:w="352" w:type="pct"/>
            <w:gridSpan w:val="2"/>
            <w:tcBorders>
              <w:top w:val="nil"/>
              <w:bottom w:val="nil"/>
            </w:tcBorders>
            <w:noWrap/>
          </w:tcPr>
          <w:p w14:paraId="52B4EFBC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19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00</w:t>
            </w:r>
          </w:p>
        </w:tc>
        <w:tc>
          <w:tcPr>
            <w:tcW w:w="380" w:type="pct"/>
            <w:gridSpan w:val="2"/>
            <w:tcBorders>
              <w:top w:val="nil"/>
              <w:bottom w:val="nil"/>
            </w:tcBorders>
            <w:noWrap/>
          </w:tcPr>
          <w:p w14:paraId="025DD000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35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00</w:t>
            </w:r>
          </w:p>
        </w:tc>
        <w:tc>
          <w:tcPr>
            <w:tcW w:w="367" w:type="pct"/>
            <w:gridSpan w:val="2"/>
            <w:tcBorders>
              <w:top w:val="nil"/>
              <w:bottom w:val="nil"/>
            </w:tcBorders>
            <w:noWrap/>
          </w:tcPr>
          <w:p w14:paraId="6401352A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4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57</w:t>
            </w:r>
          </w:p>
        </w:tc>
        <w:tc>
          <w:tcPr>
            <w:tcW w:w="380" w:type="pct"/>
            <w:tcBorders>
              <w:top w:val="nil"/>
              <w:bottom w:val="nil"/>
            </w:tcBorders>
            <w:noWrap/>
          </w:tcPr>
          <w:p w14:paraId="1D6169B3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77</w:t>
            </w:r>
          </w:p>
        </w:tc>
        <w:tc>
          <w:tcPr>
            <w:tcW w:w="88" w:type="pct"/>
            <w:tcBorders>
              <w:top w:val="nil"/>
              <w:bottom w:val="nil"/>
            </w:tcBorders>
            <w:noWrap/>
          </w:tcPr>
          <w:p w14:paraId="3D20AF8D" w14:textId="579978BC" w:rsidR="00643F0B" w:rsidRPr="002C1B1E" w:rsidRDefault="008A333A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vertAlign w:val="superscript"/>
                <w:lang w:eastAsia="pt-BR"/>
              </w:rPr>
              <w:t>c</w:t>
            </w:r>
          </w:p>
        </w:tc>
      </w:tr>
      <w:tr w:rsidR="0050182D" w:rsidRPr="002C1B1E" w14:paraId="64B28279" w14:textId="77777777" w:rsidTr="0050182D">
        <w:trPr>
          <w:trHeight w:val="20"/>
        </w:trPr>
        <w:tc>
          <w:tcPr>
            <w:tcW w:w="1457" w:type="pct"/>
            <w:tcBorders>
              <w:top w:val="nil"/>
              <w:left w:val="nil"/>
              <w:bottom w:val="nil"/>
            </w:tcBorders>
            <w:noWrap/>
          </w:tcPr>
          <w:p w14:paraId="3032C842" w14:textId="77777777" w:rsidR="00643F0B" w:rsidRPr="002C1B1E" w:rsidRDefault="00643F0B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</w:pPr>
            <w:r w:rsidRPr="002C1B1E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Globulin</w:t>
            </w:r>
          </w:p>
        </w:tc>
        <w:tc>
          <w:tcPr>
            <w:tcW w:w="424" w:type="pct"/>
            <w:tcBorders>
              <w:top w:val="nil"/>
              <w:bottom w:val="nil"/>
            </w:tcBorders>
            <w:noWrap/>
          </w:tcPr>
          <w:p w14:paraId="27394812" w14:textId="77777777" w:rsidR="00643F0B" w:rsidRPr="002C1B1E" w:rsidRDefault="00643F0B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</w:pPr>
            <w:r w:rsidRPr="002C1B1E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g/L</w:t>
            </w:r>
          </w:p>
        </w:tc>
        <w:tc>
          <w:tcPr>
            <w:tcW w:w="169" w:type="pct"/>
            <w:tcBorders>
              <w:top w:val="nil"/>
              <w:bottom w:val="nil"/>
            </w:tcBorders>
            <w:noWrap/>
          </w:tcPr>
          <w:p w14:paraId="5B8EA7F0" w14:textId="77777777" w:rsidR="00643F0B" w:rsidRPr="002C1B1E" w:rsidRDefault="00643F0B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lang w:eastAsia="pt-BR"/>
              </w:rPr>
            </w:pPr>
            <w:r w:rsidRPr="00643F0B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35</w:t>
            </w:r>
          </w:p>
        </w:tc>
        <w:tc>
          <w:tcPr>
            <w:tcW w:w="337" w:type="pct"/>
            <w:tcBorders>
              <w:top w:val="nil"/>
              <w:bottom w:val="nil"/>
            </w:tcBorders>
            <w:noWrap/>
          </w:tcPr>
          <w:p w14:paraId="0ACD9462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52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03</w:t>
            </w:r>
          </w:p>
        </w:tc>
        <w:tc>
          <w:tcPr>
            <w:tcW w:w="329" w:type="pct"/>
            <w:tcBorders>
              <w:top w:val="nil"/>
              <w:bottom w:val="nil"/>
            </w:tcBorders>
            <w:noWrap/>
          </w:tcPr>
          <w:p w14:paraId="0BC22030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34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00</w:t>
            </w:r>
          </w:p>
        </w:tc>
        <w:tc>
          <w:tcPr>
            <w:tcW w:w="329" w:type="pct"/>
            <w:tcBorders>
              <w:top w:val="nil"/>
              <w:bottom w:val="nil"/>
            </w:tcBorders>
            <w:noWrap/>
          </w:tcPr>
          <w:p w14:paraId="315987D6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48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00</w:t>
            </w:r>
          </w:p>
        </w:tc>
        <w:tc>
          <w:tcPr>
            <w:tcW w:w="388" w:type="pct"/>
            <w:tcBorders>
              <w:top w:val="nil"/>
              <w:bottom w:val="nil"/>
            </w:tcBorders>
            <w:noWrap/>
          </w:tcPr>
          <w:p w14:paraId="52BCF1A3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51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00</w:t>
            </w:r>
          </w:p>
        </w:tc>
        <w:tc>
          <w:tcPr>
            <w:tcW w:w="352" w:type="pct"/>
            <w:gridSpan w:val="2"/>
            <w:tcBorders>
              <w:top w:val="nil"/>
              <w:bottom w:val="nil"/>
            </w:tcBorders>
            <w:noWrap/>
          </w:tcPr>
          <w:p w14:paraId="358ECC56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56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380" w:type="pct"/>
            <w:gridSpan w:val="2"/>
            <w:tcBorders>
              <w:top w:val="nil"/>
              <w:bottom w:val="nil"/>
            </w:tcBorders>
            <w:noWrap/>
          </w:tcPr>
          <w:p w14:paraId="4241DC14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66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00</w:t>
            </w:r>
          </w:p>
        </w:tc>
        <w:tc>
          <w:tcPr>
            <w:tcW w:w="367" w:type="pct"/>
            <w:gridSpan w:val="2"/>
            <w:tcBorders>
              <w:top w:val="nil"/>
              <w:bottom w:val="nil"/>
            </w:tcBorders>
            <w:noWrap/>
          </w:tcPr>
          <w:p w14:paraId="73A4C720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6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58</w:t>
            </w:r>
          </w:p>
        </w:tc>
        <w:tc>
          <w:tcPr>
            <w:tcW w:w="380" w:type="pct"/>
            <w:tcBorders>
              <w:top w:val="nil"/>
              <w:bottom w:val="nil"/>
            </w:tcBorders>
            <w:noWrap/>
          </w:tcPr>
          <w:p w14:paraId="13780AFE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88" w:type="pct"/>
            <w:tcBorders>
              <w:top w:val="nil"/>
              <w:bottom w:val="nil"/>
            </w:tcBorders>
            <w:noWrap/>
          </w:tcPr>
          <w:p w14:paraId="7F4A6931" w14:textId="77777777" w:rsidR="00643F0B" w:rsidRPr="002C1B1E" w:rsidRDefault="00332CCA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lang w:eastAsia="pt-BR"/>
              </w:rPr>
            </w:pPr>
            <w:r w:rsidRPr="00332CCA">
              <w:rPr>
                <w:rFonts w:ascii="Times New Roman" w:eastAsia="Calibri" w:hAnsi="Times New Roman" w:cs="Times New Roman"/>
                <w:bCs/>
                <w:sz w:val="18"/>
                <w:szCs w:val="18"/>
                <w:vertAlign w:val="superscript"/>
              </w:rPr>
              <w:t>b</w:t>
            </w:r>
          </w:p>
        </w:tc>
      </w:tr>
      <w:tr w:rsidR="0050182D" w:rsidRPr="002C1B1E" w14:paraId="57C62150" w14:textId="77777777" w:rsidTr="0050182D">
        <w:trPr>
          <w:trHeight w:val="20"/>
        </w:trPr>
        <w:tc>
          <w:tcPr>
            <w:tcW w:w="1457" w:type="pct"/>
            <w:tcBorders>
              <w:top w:val="nil"/>
              <w:left w:val="nil"/>
              <w:bottom w:val="nil"/>
            </w:tcBorders>
            <w:noWrap/>
          </w:tcPr>
          <w:p w14:paraId="2F443798" w14:textId="77777777" w:rsidR="00643F0B" w:rsidRPr="002C1B1E" w:rsidRDefault="00643F0B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</w:pPr>
            <w:r w:rsidRPr="002C1B1E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Albumin/Globulin</w:t>
            </w:r>
          </w:p>
        </w:tc>
        <w:tc>
          <w:tcPr>
            <w:tcW w:w="424" w:type="pct"/>
            <w:tcBorders>
              <w:top w:val="nil"/>
              <w:bottom w:val="nil"/>
            </w:tcBorders>
            <w:noWrap/>
          </w:tcPr>
          <w:p w14:paraId="6715A1AD" w14:textId="77777777" w:rsidR="00643F0B" w:rsidRPr="002C1B1E" w:rsidRDefault="00643F0B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</w:pPr>
            <w:r w:rsidRPr="002C1B1E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Alb/Glob</w:t>
            </w:r>
          </w:p>
        </w:tc>
        <w:tc>
          <w:tcPr>
            <w:tcW w:w="169" w:type="pct"/>
            <w:tcBorders>
              <w:top w:val="nil"/>
              <w:bottom w:val="nil"/>
            </w:tcBorders>
            <w:noWrap/>
          </w:tcPr>
          <w:p w14:paraId="43E8536C" w14:textId="77777777" w:rsidR="00643F0B" w:rsidRPr="002C1B1E" w:rsidRDefault="00643F0B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lang w:eastAsia="pt-BR"/>
              </w:rPr>
            </w:pPr>
            <w:r w:rsidRPr="00643F0B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35</w:t>
            </w:r>
          </w:p>
        </w:tc>
        <w:tc>
          <w:tcPr>
            <w:tcW w:w="337" w:type="pct"/>
            <w:tcBorders>
              <w:top w:val="nil"/>
              <w:bottom w:val="nil"/>
            </w:tcBorders>
            <w:noWrap/>
          </w:tcPr>
          <w:p w14:paraId="42D52D73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34</w:t>
            </w:r>
          </w:p>
        </w:tc>
        <w:tc>
          <w:tcPr>
            <w:tcW w:w="329" w:type="pct"/>
            <w:tcBorders>
              <w:top w:val="nil"/>
              <w:bottom w:val="nil"/>
            </w:tcBorders>
            <w:noWrap/>
          </w:tcPr>
          <w:p w14:paraId="073D7F1B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17</w:t>
            </w:r>
          </w:p>
        </w:tc>
        <w:tc>
          <w:tcPr>
            <w:tcW w:w="329" w:type="pct"/>
            <w:tcBorders>
              <w:top w:val="nil"/>
              <w:bottom w:val="nil"/>
            </w:tcBorders>
            <w:noWrap/>
          </w:tcPr>
          <w:p w14:paraId="5D41D89E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28</w:t>
            </w:r>
          </w:p>
        </w:tc>
        <w:tc>
          <w:tcPr>
            <w:tcW w:w="388" w:type="pct"/>
            <w:tcBorders>
              <w:top w:val="nil"/>
              <w:bottom w:val="nil"/>
            </w:tcBorders>
            <w:noWrap/>
          </w:tcPr>
          <w:p w14:paraId="42200CE0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33</w:t>
            </w:r>
          </w:p>
        </w:tc>
        <w:tc>
          <w:tcPr>
            <w:tcW w:w="352" w:type="pct"/>
            <w:gridSpan w:val="2"/>
            <w:tcBorders>
              <w:top w:val="nil"/>
              <w:bottom w:val="nil"/>
            </w:tcBorders>
            <w:noWrap/>
          </w:tcPr>
          <w:p w14:paraId="629AC14B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37</w:t>
            </w:r>
          </w:p>
        </w:tc>
        <w:tc>
          <w:tcPr>
            <w:tcW w:w="380" w:type="pct"/>
            <w:gridSpan w:val="2"/>
            <w:tcBorders>
              <w:top w:val="nil"/>
              <w:bottom w:val="nil"/>
            </w:tcBorders>
            <w:noWrap/>
          </w:tcPr>
          <w:p w14:paraId="65F644DE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03</w:t>
            </w:r>
          </w:p>
        </w:tc>
        <w:tc>
          <w:tcPr>
            <w:tcW w:w="367" w:type="pct"/>
            <w:gridSpan w:val="2"/>
            <w:tcBorders>
              <w:top w:val="nil"/>
              <w:bottom w:val="nil"/>
            </w:tcBorders>
            <w:noWrap/>
          </w:tcPr>
          <w:p w14:paraId="33BCE4B2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14</w:t>
            </w:r>
          </w:p>
        </w:tc>
        <w:tc>
          <w:tcPr>
            <w:tcW w:w="380" w:type="pct"/>
            <w:tcBorders>
              <w:top w:val="nil"/>
              <w:bottom w:val="nil"/>
            </w:tcBorders>
            <w:noWrap/>
          </w:tcPr>
          <w:p w14:paraId="709E57A7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02</w:t>
            </w:r>
          </w:p>
        </w:tc>
        <w:tc>
          <w:tcPr>
            <w:tcW w:w="88" w:type="pct"/>
            <w:tcBorders>
              <w:top w:val="nil"/>
              <w:bottom w:val="nil"/>
            </w:tcBorders>
            <w:noWrap/>
          </w:tcPr>
          <w:p w14:paraId="05959D74" w14:textId="77777777" w:rsidR="00643F0B" w:rsidRPr="002C1B1E" w:rsidRDefault="006D7B71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lang w:eastAsia="pt-BR"/>
              </w:rPr>
            </w:pPr>
            <w:r>
              <w:rPr>
                <w:rFonts w:ascii="Times New Roman" w:eastAsia="Calibri" w:hAnsi="Times New Roman" w:cs="Times New Roman"/>
                <w:bCs/>
                <w:color w:val="000000"/>
                <w:sz w:val="16"/>
                <w:szCs w:val="16"/>
                <w:vertAlign w:val="superscript"/>
              </w:rPr>
              <w:t>#</w:t>
            </w:r>
          </w:p>
        </w:tc>
      </w:tr>
      <w:tr w:rsidR="0050182D" w:rsidRPr="002C1B1E" w14:paraId="32CB0B1E" w14:textId="77777777" w:rsidTr="0050182D">
        <w:trPr>
          <w:trHeight w:val="20"/>
        </w:trPr>
        <w:tc>
          <w:tcPr>
            <w:tcW w:w="1457" w:type="pct"/>
            <w:tcBorders>
              <w:top w:val="nil"/>
              <w:left w:val="nil"/>
              <w:bottom w:val="nil"/>
            </w:tcBorders>
            <w:noWrap/>
          </w:tcPr>
          <w:p w14:paraId="66F8E06A" w14:textId="77777777" w:rsidR="00643F0B" w:rsidRPr="002C1B1E" w:rsidRDefault="00643F0B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</w:pPr>
            <w:r w:rsidRPr="002C1B1E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Cholinesterase</w:t>
            </w:r>
          </w:p>
        </w:tc>
        <w:tc>
          <w:tcPr>
            <w:tcW w:w="424" w:type="pct"/>
            <w:tcBorders>
              <w:top w:val="nil"/>
              <w:bottom w:val="nil"/>
            </w:tcBorders>
            <w:noWrap/>
          </w:tcPr>
          <w:p w14:paraId="74C620FD" w14:textId="77777777" w:rsidR="00643F0B" w:rsidRPr="002C1B1E" w:rsidRDefault="00643F0B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</w:pPr>
            <w:r w:rsidRPr="002C1B1E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U/L</w:t>
            </w:r>
          </w:p>
        </w:tc>
        <w:tc>
          <w:tcPr>
            <w:tcW w:w="169" w:type="pct"/>
            <w:tcBorders>
              <w:top w:val="nil"/>
              <w:bottom w:val="nil"/>
            </w:tcBorders>
            <w:noWrap/>
          </w:tcPr>
          <w:p w14:paraId="6FEC8BFC" w14:textId="77777777" w:rsidR="00643F0B" w:rsidRPr="002C1B1E" w:rsidRDefault="00643F0B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lang w:eastAsia="pt-BR"/>
              </w:rPr>
            </w:pPr>
            <w:r w:rsidRPr="00643F0B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35</w:t>
            </w:r>
          </w:p>
        </w:tc>
        <w:tc>
          <w:tcPr>
            <w:tcW w:w="337" w:type="pct"/>
            <w:tcBorders>
              <w:top w:val="nil"/>
              <w:bottom w:val="nil"/>
            </w:tcBorders>
            <w:noWrap/>
          </w:tcPr>
          <w:p w14:paraId="60C328F9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267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17</w:t>
            </w:r>
          </w:p>
        </w:tc>
        <w:tc>
          <w:tcPr>
            <w:tcW w:w="329" w:type="pct"/>
            <w:tcBorders>
              <w:top w:val="nil"/>
              <w:bottom w:val="nil"/>
            </w:tcBorders>
            <w:noWrap/>
          </w:tcPr>
          <w:p w14:paraId="3A07BDFC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143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00</w:t>
            </w:r>
          </w:p>
        </w:tc>
        <w:tc>
          <w:tcPr>
            <w:tcW w:w="329" w:type="pct"/>
            <w:tcBorders>
              <w:top w:val="nil"/>
              <w:bottom w:val="nil"/>
            </w:tcBorders>
            <w:noWrap/>
          </w:tcPr>
          <w:p w14:paraId="56104B1B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214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00</w:t>
            </w:r>
          </w:p>
        </w:tc>
        <w:tc>
          <w:tcPr>
            <w:tcW w:w="388" w:type="pct"/>
            <w:tcBorders>
              <w:top w:val="nil"/>
              <w:bottom w:val="nil"/>
            </w:tcBorders>
            <w:noWrap/>
          </w:tcPr>
          <w:p w14:paraId="4A1E2D7D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249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00</w:t>
            </w:r>
          </w:p>
        </w:tc>
        <w:tc>
          <w:tcPr>
            <w:tcW w:w="352" w:type="pct"/>
            <w:gridSpan w:val="2"/>
            <w:tcBorders>
              <w:top w:val="nil"/>
              <w:bottom w:val="nil"/>
            </w:tcBorders>
            <w:noWrap/>
          </w:tcPr>
          <w:p w14:paraId="02C3F6B8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287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00</w:t>
            </w:r>
          </w:p>
        </w:tc>
        <w:tc>
          <w:tcPr>
            <w:tcW w:w="380" w:type="pct"/>
            <w:gridSpan w:val="2"/>
            <w:tcBorders>
              <w:top w:val="nil"/>
              <w:bottom w:val="nil"/>
            </w:tcBorders>
            <w:noWrap/>
          </w:tcPr>
          <w:p w14:paraId="32DCB04F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955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00</w:t>
            </w:r>
          </w:p>
        </w:tc>
        <w:tc>
          <w:tcPr>
            <w:tcW w:w="367" w:type="pct"/>
            <w:gridSpan w:val="2"/>
            <w:tcBorders>
              <w:top w:val="nil"/>
              <w:bottom w:val="nil"/>
            </w:tcBorders>
            <w:noWrap/>
          </w:tcPr>
          <w:p w14:paraId="57649AC5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131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17</w:t>
            </w:r>
          </w:p>
        </w:tc>
        <w:tc>
          <w:tcPr>
            <w:tcW w:w="380" w:type="pct"/>
            <w:tcBorders>
              <w:top w:val="nil"/>
              <w:bottom w:val="nil"/>
            </w:tcBorders>
            <w:noWrap/>
          </w:tcPr>
          <w:p w14:paraId="499260C4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22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17</w:t>
            </w:r>
          </w:p>
        </w:tc>
        <w:tc>
          <w:tcPr>
            <w:tcW w:w="88" w:type="pct"/>
            <w:tcBorders>
              <w:top w:val="nil"/>
              <w:bottom w:val="nil"/>
            </w:tcBorders>
            <w:noWrap/>
          </w:tcPr>
          <w:p w14:paraId="0F9719F2" w14:textId="77777777" w:rsidR="00643F0B" w:rsidRPr="002C1B1E" w:rsidRDefault="006D7B71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lang w:eastAsia="pt-BR"/>
              </w:rPr>
            </w:pPr>
            <w:r>
              <w:rPr>
                <w:rFonts w:ascii="Times New Roman" w:eastAsia="Calibri" w:hAnsi="Times New Roman" w:cs="Times New Roman"/>
                <w:bCs/>
                <w:color w:val="000000"/>
                <w:sz w:val="16"/>
                <w:szCs w:val="16"/>
                <w:vertAlign w:val="superscript"/>
              </w:rPr>
              <w:t>#</w:t>
            </w:r>
          </w:p>
        </w:tc>
      </w:tr>
      <w:tr w:rsidR="0050182D" w:rsidRPr="002C1B1E" w14:paraId="03DE35B7" w14:textId="77777777" w:rsidTr="0050182D">
        <w:trPr>
          <w:trHeight w:val="20"/>
        </w:trPr>
        <w:tc>
          <w:tcPr>
            <w:tcW w:w="1457" w:type="pct"/>
            <w:tcBorders>
              <w:top w:val="nil"/>
              <w:left w:val="nil"/>
              <w:bottom w:val="nil"/>
            </w:tcBorders>
            <w:noWrap/>
          </w:tcPr>
          <w:p w14:paraId="32764C33" w14:textId="77777777" w:rsidR="00C633C7" w:rsidRPr="002C1B1E" w:rsidRDefault="00C633C7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</w:pPr>
            <w:r w:rsidRPr="002C1B1E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Total Bilirubin</w:t>
            </w:r>
          </w:p>
        </w:tc>
        <w:tc>
          <w:tcPr>
            <w:tcW w:w="424" w:type="pct"/>
            <w:tcBorders>
              <w:top w:val="nil"/>
              <w:bottom w:val="nil"/>
            </w:tcBorders>
            <w:noWrap/>
          </w:tcPr>
          <w:p w14:paraId="7F56133F" w14:textId="77777777" w:rsidR="00C633C7" w:rsidRPr="002C1B1E" w:rsidRDefault="00C633C7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</w:pPr>
            <w:r w:rsidRPr="002C1B1E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µmol/L</w:t>
            </w:r>
          </w:p>
        </w:tc>
        <w:tc>
          <w:tcPr>
            <w:tcW w:w="169" w:type="pct"/>
            <w:tcBorders>
              <w:top w:val="nil"/>
              <w:bottom w:val="nil"/>
            </w:tcBorders>
            <w:noWrap/>
          </w:tcPr>
          <w:p w14:paraId="242D461C" w14:textId="77777777" w:rsidR="00C633C7" w:rsidRPr="002C1B1E" w:rsidRDefault="00C633C7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lang w:eastAsia="pt-BR"/>
              </w:rPr>
            </w:pPr>
            <w:r w:rsidRPr="00643F0B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35</w:t>
            </w:r>
          </w:p>
        </w:tc>
        <w:tc>
          <w:tcPr>
            <w:tcW w:w="337" w:type="pct"/>
            <w:tcBorders>
              <w:top w:val="nil"/>
              <w:bottom w:val="nil"/>
            </w:tcBorders>
            <w:noWrap/>
          </w:tcPr>
          <w:p w14:paraId="77E75B23" w14:textId="77777777"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6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83</w:t>
            </w:r>
          </w:p>
        </w:tc>
        <w:tc>
          <w:tcPr>
            <w:tcW w:w="329" w:type="pct"/>
            <w:tcBorders>
              <w:top w:val="nil"/>
              <w:bottom w:val="nil"/>
            </w:tcBorders>
            <w:noWrap/>
          </w:tcPr>
          <w:p w14:paraId="01A04C0C" w14:textId="77777777"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74</w:t>
            </w:r>
          </w:p>
        </w:tc>
        <w:tc>
          <w:tcPr>
            <w:tcW w:w="329" w:type="pct"/>
            <w:tcBorders>
              <w:top w:val="nil"/>
              <w:bottom w:val="nil"/>
            </w:tcBorders>
            <w:noWrap/>
          </w:tcPr>
          <w:p w14:paraId="7D92256C" w14:textId="77777777"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3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93</w:t>
            </w:r>
          </w:p>
        </w:tc>
        <w:tc>
          <w:tcPr>
            <w:tcW w:w="388" w:type="pct"/>
            <w:tcBorders>
              <w:top w:val="nil"/>
              <w:bottom w:val="nil"/>
            </w:tcBorders>
            <w:noWrap/>
          </w:tcPr>
          <w:p w14:paraId="6AB2A1DC" w14:textId="77777777"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5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13</w:t>
            </w:r>
          </w:p>
        </w:tc>
        <w:tc>
          <w:tcPr>
            <w:tcW w:w="352" w:type="pct"/>
            <w:gridSpan w:val="2"/>
            <w:tcBorders>
              <w:top w:val="nil"/>
              <w:bottom w:val="nil"/>
            </w:tcBorders>
            <w:noWrap/>
          </w:tcPr>
          <w:p w14:paraId="61F86370" w14:textId="77777777"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7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36</w:t>
            </w:r>
          </w:p>
        </w:tc>
        <w:tc>
          <w:tcPr>
            <w:tcW w:w="380" w:type="pct"/>
            <w:gridSpan w:val="2"/>
            <w:tcBorders>
              <w:top w:val="nil"/>
              <w:bottom w:val="nil"/>
            </w:tcBorders>
            <w:noWrap/>
          </w:tcPr>
          <w:p w14:paraId="110BBCD2" w14:textId="77777777"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21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03</w:t>
            </w:r>
          </w:p>
        </w:tc>
        <w:tc>
          <w:tcPr>
            <w:tcW w:w="367" w:type="pct"/>
            <w:gridSpan w:val="2"/>
            <w:tcBorders>
              <w:top w:val="nil"/>
              <w:bottom w:val="nil"/>
            </w:tcBorders>
            <w:noWrap/>
          </w:tcPr>
          <w:p w14:paraId="0A5784CE" w14:textId="77777777"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4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380" w:type="pct"/>
            <w:tcBorders>
              <w:top w:val="nil"/>
              <w:bottom w:val="nil"/>
            </w:tcBorders>
            <w:noWrap/>
          </w:tcPr>
          <w:p w14:paraId="5A8E955F" w14:textId="77777777"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70</w:t>
            </w:r>
          </w:p>
        </w:tc>
        <w:tc>
          <w:tcPr>
            <w:tcW w:w="88" w:type="pct"/>
            <w:tcBorders>
              <w:top w:val="nil"/>
              <w:bottom w:val="nil"/>
            </w:tcBorders>
            <w:noWrap/>
          </w:tcPr>
          <w:p w14:paraId="2B0542BE" w14:textId="7746BF9D" w:rsidR="00C633C7" w:rsidRPr="002C1B1E" w:rsidRDefault="00332CCA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lang w:eastAsia="pt-BR"/>
              </w:rPr>
            </w:pPr>
            <w:r w:rsidRPr="00332CCA">
              <w:rPr>
                <w:rFonts w:ascii="Times New Roman" w:eastAsia="Calibri" w:hAnsi="Times New Roman" w:cs="Times New Roman"/>
                <w:bCs/>
                <w:sz w:val="18"/>
                <w:szCs w:val="18"/>
                <w:vertAlign w:val="superscript"/>
              </w:rPr>
              <w:t>b</w:t>
            </w:r>
            <w:r w:rsidR="000909FD">
              <w:rPr>
                <w:rFonts w:ascii="Times New Roman" w:eastAsia="Calibri" w:hAnsi="Times New Roman" w:cs="Times New Roman"/>
                <w:bCs/>
                <w:sz w:val="18"/>
                <w:szCs w:val="18"/>
                <w:vertAlign w:val="superscript"/>
              </w:rPr>
              <w:t>, c</w:t>
            </w:r>
          </w:p>
        </w:tc>
      </w:tr>
      <w:tr w:rsidR="0050182D" w:rsidRPr="002C1B1E" w14:paraId="03E79E0D" w14:textId="77777777" w:rsidTr="0050182D">
        <w:trPr>
          <w:trHeight w:val="20"/>
        </w:trPr>
        <w:tc>
          <w:tcPr>
            <w:tcW w:w="1457" w:type="pct"/>
            <w:tcBorders>
              <w:top w:val="nil"/>
              <w:left w:val="nil"/>
              <w:bottom w:val="nil"/>
            </w:tcBorders>
            <w:noWrap/>
          </w:tcPr>
          <w:p w14:paraId="7EBF53EA" w14:textId="77777777" w:rsidR="00C633C7" w:rsidRPr="002C1B1E" w:rsidRDefault="00C633C7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</w:pPr>
            <w:r w:rsidRPr="002C1B1E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Direct Bilirubin</w:t>
            </w:r>
          </w:p>
        </w:tc>
        <w:tc>
          <w:tcPr>
            <w:tcW w:w="424" w:type="pct"/>
            <w:tcBorders>
              <w:top w:val="nil"/>
              <w:bottom w:val="nil"/>
            </w:tcBorders>
            <w:noWrap/>
          </w:tcPr>
          <w:p w14:paraId="0D033F2F" w14:textId="77777777" w:rsidR="00C633C7" w:rsidRPr="002C1B1E" w:rsidRDefault="00C633C7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</w:pPr>
            <w:r w:rsidRPr="002C1B1E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µmol/L</w:t>
            </w:r>
          </w:p>
        </w:tc>
        <w:tc>
          <w:tcPr>
            <w:tcW w:w="169" w:type="pct"/>
            <w:tcBorders>
              <w:top w:val="nil"/>
              <w:bottom w:val="nil"/>
            </w:tcBorders>
            <w:noWrap/>
          </w:tcPr>
          <w:p w14:paraId="509B9543" w14:textId="77777777" w:rsidR="00C633C7" w:rsidRPr="002C1B1E" w:rsidRDefault="00C633C7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lang w:eastAsia="pt-BR"/>
              </w:rPr>
            </w:pPr>
            <w:r w:rsidRPr="00643F0B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35</w:t>
            </w:r>
          </w:p>
        </w:tc>
        <w:tc>
          <w:tcPr>
            <w:tcW w:w="337" w:type="pct"/>
            <w:tcBorders>
              <w:top w:val="nil"/>
              <w:bottom w:val="nil"/>
            </w:tcBorders>
            <w:noWrap/>
          </w:tcPr>
          <w:p w14:paraId="7BBA051A" w14:textId="77777777"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51</w:t>
            </w:r>
          </w:p>
        </w:tc>
        <w:tc>
          <w:tcPr>
            <w:tcW w:w="329" w:type="pct"/>
            <w:tcBorders>
              <w:top w:val="nil"/>
              <w:bottom w:val="nil"/>
            </w:tcBorders>
            <w:noWrap/>
          </w:tcPr>
          <w:p w14:paraId="2A62A784" w14:textId="77777777"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34</w:t>
            </w:r>
          </w:p>
        </w:tc>
        <w:tc>
          <w:tcPr>
            <w:tcW w:w="329" w:type="pct"/>
            <w:tcBorders>
              <w:top w:val="nil"/>
              <w:bottom w:val="nil"/>
            </w:tcBorders>
            <w:noWrap/>
          </w:tcPr>
          <w:p w14:paraId="25C12A2D" w14:textId="77777777"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86</w:t>
            </w:r>
          </w:p>
        </w:tc>
        <w:tc>
          <w:tcPr>
            <w:tcW w:w="388" w:type="pct"/>
            <w:tcBorders>
              <w:top w:val="nil"/>
              <w:bottom w:val="nil"/>
            </w:tcBorders>
            <w:noWrap/>
          </w:tcPr>
          <w:p w14:paraId="7E7BD52A" w14:textId="77777777"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71</w:t>
            </w:r>
          </w:p>
        </w:tc>
        <w:tc>
          <w:tcPr>
            <w:tcW w:w="352" w:type="pct"/>
            <w:gridSpan w:val="2"/>
            <w:tcBorders>
              <w:top w:val="nil"/>
              <w:bottom w:val="nil"/>
            </w:tcBorders>
            <w:noWrap/>
          </w:tcPr>
          <w:p w14:paraId="6FAD9DC6" w14:textId="77777777"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71</w:t>
            </w:r>
          </w:p>
        </w:tc>
        <w:tc>
          <w:tcPr>
            <w:tcW w:w="380" w:type="pct"/>
            <w:gridSpan w:val="2"/>
            <w:tcBorders>
              <w:top w:val="nil"/>
              <w:bottom w:val="nil"/>
            </w:tcBorders>
            <w:noWrap/>
          </w:tcPr>
          <w:p w14:paraId="728A95F6" w14:textId="77777777"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4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367" w:type="pct"/>
            <w:gridSpan w:val="2"/>
            <w:tcBorders>
              <w:top w:val="nil"/>
              <w:bottom w:val="nil"/>
            </w:tcBorders>
            <w:noWrap/>
          </w:tcPr>
          <w:p w14:paraId="49A7E0E6" w14:textId="77777777"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72</w:t>
            </w:r>
          </w:p>
        </w:tc>
        <w:tc>
          <w:tcPr>
            <w:tcW w:w="380" w:type="pct"/>
            <w:tcBorders>
              <w:top w:val="nil"/>
              <w:bottom w:val="nil"/>
            </w:tcBorders>
            <w:noWrap/>
          </w:tcPr>
          <w:p w14:paraId="486BAC00" w14:textId="77777777"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88" w:type="pct"/>
            <w:tcBorders>
              <w:top w:val="nil"/>
              <w:bottom w:val="nil"/>
            </w:tcBorders>
            <w:noWrap/>
          </w:tcPr>
          <w:p w14:paraId="65B24AAC" w14:textId="77777777" w:rsidR="00C633C7" w:rsidRPr="002C1B1E" w:rsidRDefault="00332CCA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lang w:eastAsia="pt-BR"/>
              </w:rPr>
            </w:pPr>
            <w:r w:rsidRPr="00AC6BBA">
              <w:rPr>
                <w:rFonts w:ascii="Times New Roman" w:eastAsia="Calibri" w:hAnsi="Times New Roman" w:cs="Times New Roman"/>
                <w:bCs/>
                <w:sz w:val="18"/>
                <w:szCs w:val="18"/>
                <w:vertAlign w:val="superscript"/>
              </w:rPr>
              <w:t>b, c</w:t>
            </w:r>
          </w:p>
        </w:tc>
      </w:tr>
      <w:tr w:rsidR="0050182D" w:rsidRPr="002C1B1E" w14:paraId="1C1612AE" w14:textId="77777777" w:rsidTr="0050182D">
        <w:trPr>
          <w:trHeight w:val="20"/>
        </w:trPr>
        <w:tc>
          <w:tcPr>
            <w:tcW w:w="1457" w:type="pct"/>
            <w:tcBorders>
              <w:top w:val="nil"/>
              <w:left w:val="nil"/>
              <w:bottom w:val="nil"/>
            </w:tcBorders>
            <w:noWrap/>
          </w:tcPr>
          <w:p w14:paraId="67A70BF9" w14:textId="77777777" w:rsidR="00C633C7" w:rsidRPr="002C1B1E" w:rsidRDefault="00C633C7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</w:pPr>
            <w:r w:rsidRPr="002C1B1E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Indirect Bilirubin</w:t>
            </w:r>
          </w:p>
        </w:tc>
        <w:tc>
          <w:tcPr>
            <w:tcW w:w="424" w:type="pct"/>
            <w:tcBorders>
              <w:top w:val="nil"/>
              <w:bottom w:val="nil"/>
            </w:tcBorders>
            <w:noWrap/>
          </w:tcPr>
          <w:p w14:paraId="0E833297" w14:textId="77777777" w:rsidR="00C633C7" w:rsidRPr="002C1B1E" w:rsidRDefault="00C633C7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</w:pPr>
            <w:r w:rsidRPr="002C1B1E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µmol/L</w:t>
            </w:r>
          </w:p>
        </w:tc>
        <w:tc>
          <w:tcPr>
            <w:tcW w:w="169" w:type="pct"/>
            <w:tcBorders>
              <w:top w:val="nil"/>
              <w:bottom w:val="nil"/>
            </w:tcBorders>
            <w:noWrap/>
          </w:tcPr>
          <w:p w14:paraId="5A388A3E" w14:textId="77777777" w:rsidR="00C633C7" w:rsidRPr="002C1B1E" w:rsidRDefault="00C633C7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lang w:eastAsia="pt-BR"/>
              </w:rPr>
            </w:pPr>
            <w:r w:rsidRPr="00643F0B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35</w:t>
            </w:r>
          </w:p>
        </w:tc>
        <w:tc>
          <w:tcPr>
            <w:tcW w:w="337" w:type="pct"/>
            <w:tcBorders>
              <w:top w:val="nil"/>
              <w:bottom w:val="nil"/>
            </w:tcBorders>
            <w:noWrap/>
          </w:tcPr>
          <w:p w14:paraId="461C5FFD" w14:textId="77777777"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5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33</w:t>
            </w:r>
          </w:p>
        </w:tc>
        <w:tc>
          <w:tcPr>
            <w:tcW w:w="329" w:type="pct"/>
            <w:tcBorders>
              <w:top w:val="nil"/>
              <w:bottom w:val="nil"/>
            </w:tcBorders>
            <w:noWrap/>
          </w:tcPr>
          <w:p w14:paraId="499B433A" w14:textId="77777777"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71</w:t>
            </w:r>
          </w:p>
        </w:tc>
        <w:tc>
          <w:tcPr>
            <w:tcW w:w="329" w:type="pct"/>
            <w:tcBorders>
              <w:top w:val="nil"/>
              <w:bottom w:val="nil"/>
            </w:tcBorders>
            <w:noWrap/>
          </w:tcPr>
          <w:p w14:paraId="646EEB80" w14:textId="77777777"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91</w:t>
            </w:r>
          </w:p>
        </w:tc>
        <w:tc>
          <w:tcPr>
            <w:tcW w:w="388" w:type="pct"/>
            <w:tcBorders>
              <w:top w:val="nil"/>
              <w:bottom w:val="nil"/>
            </w:tcBorders>
            <w:noWrap/>
          </w:tcPr>
          <w:p w14:paraId="0E4D68C4" w14:textId="77777777"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3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42</w:t>
            </w:r>
          </w:p>
        </w:tc>
        <w:tc>
          <w:tcPr>
            <w:tcW w:w="352" w:type="pct"/>
            <w:gridSpan w:val="2"/>
            <w:tcBorders>
              <w:top w:val="nil"/>
              <w:bottom w:val="nil"/>
            </w:tcBorders>
            <w:noWrap/>
          </w:tcPr>
          <w:p w14:paraId="4AB8E3D2" w14:textId="77777777"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6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42</w:t>
            </w:r>
          </w:p>
        </w:tc>
        <w:tc>
          <w:tcPr>
            <w:tcW w:w="380" w:type="pct"/>
            <w:gridSpan w:val="2"/>
            <w:tcBorders>
              <w:top w:val="nil"/>
              <w:bottom w:val="nil"/>
            </w:tcBorders>
            <w:noWrap/>
          </w:tcPr>
          <w:p w14:paraId="3208C71B" w14:textId="77777777"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18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47</w:t>
            </w:r>
          </w:p>
        </w:tc>
        <w:tc>
          <w:tcPr>
            <w:tcW w:w="367" w:type="pct"/>
            <w:gridSpan w:val="2"/>
            <w:tcBorders>
              <w:top w:val="nil"/>
              <w:bottom w:val="nil"/>
            </w:tcBorders>
            <w:noWrap/>
          </w:tcPr>
          <w:p w14:paraId="15CB2C28" w14:textId="77777777"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3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79</w:t>
            </w:r>
          </w:p>
        </w:tc>
        <w:tc>
          <w:tcPr>
            <w:tcW w:w="380" w:type="pct"/>
            <w:tcBorders>
              <w:top w:val="nil"/>
              <w:bottom w:val="nil"/>
            </w:tcBorders>
            <w:noWrap/>
          </w:tcPr>
          <w:p w14:paraId="2E69A9BD" w14:textId="77777777"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64</w:t>
            </w:r>
          </w:p>
        </w:tc>
        <w:tc>
          <w:tcPr>
            <w:tcW w:w="88" w:type="pct"/>
            <w:tcBorders>
              <w:top w:val="nil"/>
              <w:bottom w:val="nil"/>
            </w:tcBorders>
            <w:noWrap/>
          </w:tcPr>
          <w:p w14:paraId="26A17BC6" w14:textId="77777777" w:rsidR="00C633C7" w:rsidRPr="002C1B1E" w:rsidRDefault="00C633C7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lang w:eastAsia="pt-BR"/>
              </w:rPr>
            </w:pPr>
            <w:r w:rsidRPr="00332CCA">
              <w:rPr>
                <w:rFonts w:ascii="Times New Roman" w:eastAsia="Calibri" w:hAnsi="Times New Roman" w:cs="Times New Roman"/>
                <w:bCs/>
                <w:sz w:val="18"/>
                <w:szCs w:val="18"/>
                <w:vertAlign w:val="superscript"/>
              </w:rPr>
              <w:t>c</w:t>
            </w:r>
          </w:p>
        </w:tc>
      </w:tr>
      <w:tr w:rsidR="0050182D" w:rsidRPr="002C1B1E" w14:paraId="35235CB2" w14:textId="77777777" w:rsidTr="0050182D">
        <w:trPr>
          <w:trHeight w:val="20"/>
        </w:trPr>
        <w:tc>
          <w:tcPr>
            <w:tcW w:w="1457" w:type="pct"/>
            <w:tcBorders>
              <w:top w:val="nil"/>
              <w:left w:val="nil"/>
              <w:bottom w:val="nil"/>
            </w:tcBorders>
            <w:noWrap/>
          </w:tcPr>
          <w:p w14:paraId="15D75616" w14:textId="77777777" w:rsidR="00C633C7" w:rsidRPr="002C1B1E" w:rsidRDefault="00C633C7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</w:pPr>
            <w:r w:rsidRPr="002C1B1E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Magnesium</w:t>
            </w:r>
          </w:p>
        </w:tc>
        <w:tc>
          <w:tcPr>
            <w:tcW w:w="424" w:type="pct"/>
            <w:tcBorders>
              <w:top w:val="nil"/>
              <w:bottom w:val="nil"/>
            </w:tcBorders>
            <w:noWrap/>
          </w:tcPr>
          <w:p w14:paraId="010E384D" w14:textId="77777777" w:rsidR="00C633C7" w:rsidRPr="002C1B1E" w:rsidRDefault="00C633C7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</w:pPr>
            <w:r w:rsidRPr="002C1B1E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mmol/L</w:t>
            </w:r>
          </w:p>
        </w:tc>
        <w:tc>
          <w:tcPr>
            <w:tcW w:w="169" w:type="pct"/>
            <w:tcBorders>
              <w:top w:val="nil"/>
              <w:bottom w:val="nil"/>
            </w:tcBorders>
            <w:noWrap/>
          </w:tcPr>
          <w:p w14:paraId="19929F31" w14:textId="77777777" w:rsidR="00C633C7" w:rsidRPr="002C1B1E" w:rsidRDefault="00C633C7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lang w:eastAsia="pt-BR"/>
              </w:rPr>
            </w:pPr>
            <w:r w:rsidRPr="00643F0B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35</w:t>
            </w:r>
          </w:p>
        </w:tc>
        <w:tc>
          <w:tcPr>
            <w:tcW w:w="337" w:type="pct"/>
            <w:tcBorders>
              <w:top w:val="nil"/>
              <w:bottom w:val="nil"/>
            </w:tcBorders>
            <w:noWrap/>
          </w:tcPr>
          <w:p w14:paraId="28F1DDA4" w14:textId="77777777"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65</w:t>
            </w:r>
          </w:p>
        </w:tc>
        <w:tc>
          <w:tcPr>
            <w:tcW w:w="329" w:type="pct"/>
            <w:tcBorders>
              <w:top w:val="nil"/>
              <w:bottom w:val="nil"/>
            </w:tcBorders>
            <w:noWrap/>
          </w:tcPr>
          <w:p w14:paraId="61D09C74" w14:textId="77777777"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37</w:t>
            </w:r>
          </w:p>
        </w:tc>
        <w:tc>
          <w:tcPr>
            <w:tcW w:w="329" w:type="pct"/>
            <w:tcBorders>
              <w:top w:val="nil"/>
              <w:bottom w:val="nil"/>
            </w:tcBorders>
            <w:noWrap/>
          </w:tcPr>
          <w:p w14:paraId="1B0EF55B" w14:textId="77777777"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53</w:t>
            </w:r>
          </w:p>
        </w:tc>
        <w:tc>
          <w:tcPr>
            <w:tcW w:w="388" w:type="pct"/>
            <w:tcBorders>
              <w:top w:val="nil"/>
              <w:bottom w:val="nil"/>
            </w:tcBorders>
            <w:noWrap/>
          </w:tcPr>
          <w:p w14:paraId="27E772BC" w14:textId="77777777"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62</w:t>
            </w:r>
          </w:p>
        </w:tc>
        <w:tc>
          <w:tcPr>
            <w:tcW w:w="352" w:type="pct"/>
            <w:gridSpan w:val="2"/>
            <w:tcBorders>
              <w:top w:val="nil"/>
              <w:bottom w:val="nil"/>
            </w:tcBorders>
            <w:noWrap/>
          </w:tcPr>
          <w:p w14:paraId="7529657E" w14:textId="77777777"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70</w:t>
            </w:r>
          </w:p>
        </w:tc>
        <w:tc>
          <w:tcPr>
            <w:tcW w:w="380" w:type="pct"/>
            <w:gridSpan w:val="2"/>
            <w:tcBorders>
              <w:top w:val="nil"/>
              <w:bottom w:val="nil"/>
            </w:tcBorders>
            <w:noWrap/>
          </w:tcPr>
          <w:p w14:paraId="502792C0" w14:textId="77777777"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07</w:t>
            </w:r>
          </w:p>
        </w:tc>
        <w:tc>
          <w:tcPr>
            <w:tcW w:w="367" w:type="pct"/>
            <w:gridSpan w:val="2"/>
            <w:tcBorders>
              <w:top w:val="nil"/>
              <w:bottom w:val="nil"/>
            </w:tcBorders>
            <w:noWrap/>
          </w:tcPr>
          <w:p w14:paraId="1935B2E2" w14:textId="77777777"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17</w:t>
            </w:r>
          </w:p>
        </w:tc>
        <w:tc>
          <w:tcPr>
            <w:tcW w:w="380" w:type="pct"/>
            <w:tcBorders>
              <w:top w:val="nil"/>
              <w:bottom w:val="nil"/>
            </w:tcBorders>
            <w:noWrap/>
          </w:tcPr>
          <w:p w14:paraId="3C1C477E" w14:textId="77777777"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03</w:t>
            </w:r>
          </w:p>
        </w:tc>
        <w:tc>
          <w:tcPr>
            <w:tcW w:w="88" w:type="pct"/>
            <w:tcBorders>
              <w:top w:val="nil"/>
              <w:bottom w:val="nil"/>
            </w:tcBorders>
            <w:noWrap/>
          </w:tcPr>
          <w:p w14:paraId="23EF79E0" w14:textId="77777777" w:rsidR="00C633C7" w:rsidRPr="002C1B1E" w:rsidRDefault="006D7B71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lang w:eastAsia="pt-BR"/>
              </w:rPr>
            </w:pPr>
            <w:r>
              <w:rPr>
                <w:rFonts w:ascii="Times New Roman" w:eastAsia="Calibri" w:hAnsi="Times New Roman" w:cs="Times New Roman"/>
                <w:bCs/>
                <w:color w:val="000000"/>
                <w:sz w:val="16"/>
                <w:szCs w:val="16"/>
                <w:vertAlign w:val="superscript"/>
              </w:rPr>
              <w:t>#</w:t>
            </w:r>
          </w:p>
        </w:tc>
      </w:tr>
      <w:tr w:rsidR="0050182D" w:rsidRPr="002C1B1E" w14:paraId="38022ADE" w14:textId="77777777" w:rsidTr="0050182D">
        <w:trPr>
          <w:trHeight w:val="20"/>
        </w:trPr>
        <w:tc>
          <w:tcPr>
            <w:tcW w:w="1457" w:type="pct"/>
            <w:tcBorders>
              <w:top w:val="nil"/>
              <w:left w:val="nil"/>
              <w:bottom w:val="nil"/>
            </w:tcBorders>
            <w:noWrap/>
          </w:tcPr>
          <w:p w14:paraId="28A7D5BB" w14:textId="77777777" w:rsidR="00C633C7" w:rsidRPr="002C1B1E" w:rsidRDefault="00C633C7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</w:pPr>
            <w:r w:rsidRPr="002C1B1E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Sodium</w:t>
            </w:r>
          </w:p>
        </w:tc>
        <w:tc>
          <w:tcPr>
            <w:tcW w:w="424" w:type="pct"/>
            <w:tcBorders>
              <w:top w:val="nil"/>
              <w:bottom w:val="nil"/>
            </w:tcBorders>
            <w:noWrap/>
          </w:tcPr>
          <w:p w14:paraId="49BF4232" w14:textId="77777777" w:rsidR="00C633C7" w:rsidRPr="002C1B1E" w:rsidRDefault="00C633C7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</w:pPr>
            <w:r w:rsidRPr="002C1B1E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mmol/L</w:t>
            </w:r>
          </w:p>
        </w:tc>
        <w:tc>
          <w:tcPr>
            <w:tcW w:w="169" w:type="pct"/>
            <w:tcBorders>
              <w:top w:val="nil"/>
              <w:bottom w:val="nil"/>
            </w:tcBorders>
            <w:noWrap/>
          </w:tcPr>
          <w:p w14:paraId="495B5B25" w14:textId="77777777" w:rsidR="00C633C7" w:rsidRPr="002C1B1E" w:rsidRDefault="00C633C7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lang w:eastAsia="pt-BR"/>
              </w:rPr>
            </w:pPr>
            <w:r w:rsidRPr="00643F0B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35</w:t>
            </w:r>
          </w:p>
        </w:tc>
        <w:tc>
          <w:tcPr>
            <w:tcW w:w="337" w:type="pct"/>
            <w:tcBorders>
              <w:top w:val="nil"/>
              <w:bottom w:val="nil"/>
            </w:tcBorders>
            <w:noWrap/>
          </w:tcPr>
          <w:p w14:paraId="50C47242" w14:textId="77777777"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139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329" w:type="pct"/>
            <w:tcBorders>
              <w:top w:val="nil"/>
              <w:bottom w:val="nil"/>
            </w:tcBorders>
            <w:noWrap/>
          </w:tcPr>
          <w:p w14:paraId="1B602353" w14:textId="77777777"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124</w:t>
            </w:r>
          </w:p>
        </w:tc>
        <w:tc>
          <w:tcPr>
            <w:tcW w:w="329" w:type="pct"/>
            <w:tcBorders>
              <w:top w:val="nil"/>
              <w:bottom w:val="nil"/>
            </w:tcBorders>
            <w:noWrap/>
          </w:tcPr>
          <w:p w14:paraId="5237D65B" w14:textId="77777777"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135</w:t>
            </w:r>
          </w:p>
        </w:tc>
        <w:tc>
          <w:tcPr>
            <w:tcW w:w="388" w:type="pct"/>
            <w:tcBorders>
              <w:top w:val="nil"/>
              <w:bottom w:val="nil"/>
            </w:tcBorders>
            <w:noWrap/>
          </w:tcPr>
          <w:p w14:paraId="43274B88" w14:textId="77777777"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140</w:t>
            </w:r>
          </w:p>
        </w:tc>
        <w:tc>
          <w:tcPr>
            <w:tcW w:w="352" w:type="pct"/>
            <w:gridSpan w:val="2"/>
            <w:tcBorders>
              <w:top w:val="nil"/>
              <w:bottom w:val="nil"/>
            </w:tcBorders>
            <w:noWrap/>
          </w:tcPr>
          <w:p w14:paraId="55897E84" w14:textId="77777777"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143</w:t>
            </w:r>
          </w:p>
        </w:tc>
        <w:tc>
          <w:tcPr>
            <w:tcW w:w="380" w:type="pct"/>
            <w:gridSpan w:val="2"/>
            <w:tcBorders>
              <w:top w:val="nil"/>
              <w:bottom w:val="nil"/>
            </w:tcBorders>
            <w:noWrap/>
          </w:tcPr>
          <w:p w14:paraId="16C76D31" w14:textId="77777777"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155</w:t>
            </w:r>
          </w:p>
        </w:tc>
        <w:tc>
          <w:tcPr>
            <w:tcW w:w="367" w:type="pct"/>
            <w:gridSpan w:val="2"/>
            <w:tcBorders>
              <w:top w:val="nil"/>
              <w:bottom w:val="nil"/>
            </w:tcBorders>
            <w:noWrap/>
          </w:tcPr>
          <w:p w14:paraId="7BB49F1A" w14:textId="77777777"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6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55</w:t>
            </w:r>
          </w:p>
        </w:tc>
        <w:tc>
          <w:tcPr>
            <w:tcW w:w="380" w:type="pct"/>
            <w:tcBorders>
              <w:top w:val="nil"/>
              <w:bottom w:val="nil"/>
            </w:tcBorders>
            <w:noWrap/>
          </w:tcPr>
          <w:p w14:paraId="5B48B263" w14:textId="77777777"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88" w:type="pct"/>
            <w:tcBorders>
              <w:top w:val="nil"/>
              <w:bottom w:val="nil"/>
            </w:tcBorders>
            <w:noWrap/>
          </w:tcPr>
          <w:p w14:paraId="0EF0693E" w14:textId="77777777" w:rsidR="00C633C7" w:rsidRPr="002C1B1E" w:rsidRDefault="00332CCA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lang w:eastAsia="pt-BR"/>
              </w:rPr>
            </w:pPr>
            <w:r w:rsidRPr="00AC6BBA">
              <w:rPr>
                <w:rFonts w:ascii="Times New Roman" w:eastAsia="Calibri" w:hAnsi="Times New Roman" w:cs="Times New Roman"/>
                <w:bCs/>
                <w:sz w:val="18"/>
                <w:szCs w:val="18"/>
                <w:vertAlign w:val="superscript"/>
              </w:rPr>
              <w:t>b, c</w:t>
            </w:r>
          </w:p>
        </w:tc>
      </w:tr>
      <w:tr w:rsidR="0050182D" w:rsidRPr="002C1B1E" w14:paraId="40ECA5BF" w14:textId="77777777" w:rsidTr="0050182D">
        <w:trPr>
          <w:trHeight w:val="20"/>
        </w:trPr>
        <w:tc>
          <w:tcPr>
            <w:tcW w:w="1457" w:type="pct"/>
            <w:tcBorders>
              <w:top w:val="nil"/>
              <w:left w:val="nil"/>
              <w:bottom w:val="nil"/>
            </w:tcBorders>
            <w:noWrap/>
          </w:tcPr>
          <w:p w14:paraId="46335B18" w14:textId="77777777" w:rsidR="00C633C7" w:rsidRPr="002C1B1E" w:rsidRDefault="00C633C7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</w:pPr>
            <w:r w:rsidRPr="002C1B1E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Potassium</w:t>
            </w:r>
          </w:p>
        </w:tc>
        <w:tc>
          <w:tcPr>
            <w:tcW w:w="424" w:type="pct"/>
            <w:tcBorders>
              <w:top w:val="nil"/>
              <w:bottom w:val="nil"/>
            </w:tcBorders>
            <w:noWrap/>
          </w:tcPr>
          <w:p w14:paraId="3B3A7665" w14:textId="77777777" w:rsidR="00C633C7" w:rsidRPr="002C1B1E" w:rsidRDefault="00C633C7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</w:pPr>
            <w:r w:rsidRPr="002C1B1E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mmol/L</w:t>
            </w:r>
          </w:p>
        </w:tc>
        <w:tc>
          <w:tcPr>
            <w:tcW w:w="169" w:type="pct"/>
            <w:tcBorders>
              <w:top w:val="nil"/>
              <w:bottom w:val="nil"/>
            </w:tcBorders>
            <w:noWrap/>
          </w:tcPr>
          <w:p w14:paraId="4CDCCFE4" w14:textId="77777777" w:rsidR="00C633C7" w:rsidRPr="002C1B1E" w:rsidRDefault="00C633C7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lang w:eastAsia="pt-BR"/>
              </w:rPr>
            </w:pPr>
            <w:r w:rsidRPr="00643F0B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35</w:t>
            </w:r>
          </w:p>
        </w:tc>
        <w:tc>
          <w:tcPr>
            <w:tcW w:w="337" w:type="pct"/>
            <w:tcBorders>
              <w:top w:val="nil"/>
              <w:bottom w:val="nil"/>
            </w:tcBorders>
            <w:noWrap/>
          </w:tcPr>
          <w:p w14:paraId="4E203771" w14:textId="77777777"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3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39</w:t>
            </w:r>
          </w:p>
        </w:tc>
        <w:tc>
          <w:tcPr>
            <w:tcW w:w="329" w:type="pct"/>
            <w:tcBorders>
              <w:top w:val="nil"/>
              <w:bottom w:val="nil"/>
            </w:tcBorders>
            <w:noWrap/>
          </w:tcPr>
          <w:p w14:paraId="44FBCD2E" w14:textId="77777777"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329" w:type="pct"/>
            <w:tcBorders>
              <w:top w:val="nil"/>
              <w:bottom w:val="nil"/>
            </w:tcBorders>
            <w:noWrap/>
          </w:tcPr>
          <w:p w14:paraId="0AFB4378" w14:textId="77777777"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3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05</w:t>
            </w:r>
          </w:p>
        </w:tc>
        <w:tc>
          <w:tcPr>
            <w:tcW w:w="388" w:type="pct"/>
            <w:tcBorders>
              <w:top w:val="nil"/>
              <w:bottom w:val="nil"/>
            </w:tcBorders>
            <w:noWrap/>
          </w:tcPr>
          <w:p w14:paraId="6457F954" w14:textId="77777777"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3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352" w:type="pct"/>
            <w:gridSpan w:val="2"/>
            <w:tcBorders>
              <w:top w:val="nil"/>
              <w:bottom w:val="nil"/>
            </w:tcBorders>
            <w:noWrap/>
          </w:tcPr>
          <w:p w14:paraId="1E050833" w14:textId="77777777"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3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65</w:t>
            </w:r>
          </w:p>
        </w:tc>
        <w:tc>
          <w:tcPr>
            <w:tcW w:w="380" w:type="pct"/>
            <w:gridSpan w:val="2"/>
            <w:tcBorders>
              <w:top w:val="nil"/>
              <w:bottom w:val="nil"/>
            </w:tcBorders>
            <w:noWrap/>
          </w:tcPr>
          <w:p w14:paraId="42184998" w14:textId="77777777"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4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367" w:type="pct"/>
            <w:gridSpan w:val="2"/>
            <w:tcBorders>
              <w:top w:val="nil"/>
              <w:bottom w:val="nil"/>
            </w:tcBorders>
            <w:noWrap/>
          </w:tcPr>
          <w:p w14:paraId="38CC277B" w14:textId="77777777"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55</w:t>
            </w:r>
          </w:p>
        </w:tc>
        <w:tc>
          <w:tcPr>
            <w:tcW w:w="380" w:type="pct"/>
            <w:tcBorders>
              <w:top w:val="nil"/>
              <w:bottom w:val="nil"/>
            </w:tcBorders>
            <w:noWrap/>
          </w:tcPr>
          <w:p w14:paraId="0B137CAB" w14:textId="77777777"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09</w:t>
            </w:r>
          </w:p>
        </w:tc>
        <w:tc>
          <w:tcPr>
            <w:tcW w:w="88" w:type="pct"/>
            <w:tcBorders>
              <w:top w:val="nil"/>
              <w:bottom w:val="nil"/>
            </w:tcBorders>
            <w:noWrap/>
          </w:tcPr>
          <w:p w14:paraId="05A25D94" w14:textId="77777777" w:rsidR="00C633C7" w:rsidRPr="002C1B1E" w:rsidRDefault="006D7B71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lang w:eastAsia="pt-BR"/>
              </w:rPr>
            </w:pPr>
            <w:r>
              <w:rPr>
                <w:rFonts w:ascii="Times New Roman" w:eastAsia="Calibri" w:hAnsi="Times New Roman" w:cs="Times New Roman"/>
                <w:bCs/>
                <w:color w:val="000000"/>
                <w:sz w:val="16"/>
                <w:szCs w:val="16"/>
                <w:vertAlign w:val="superscript"/>
              </w:rPr>
              <w:t>#</w:t>
            </w:r>
          </w:p>
        </w:tc>
      </w:tr>
      <w:tr w:rsidR="0050182D" w:rsidRPr="002C1B1E" w14:paraId="1DA63730" w14:textId="77777777" w:rsidTr="0050182D">
        <w:trPr>
          <w:trHeight w:val="20"/>
        </w:trPr>
        <w:tc>
          <w:tcPr>
            <w:tcW w:w="1457" w:type="pct"/>
            <w:tcBorders>
              <w:top w:val="nil"/>
              <w:left w:val="nil"/>
              <w:bottom w:val="nil"/>
            </w:tcBorders>
            <w:noWrap/>
          </w:tcPr>
          <w:p w14:paraId="519F65F4" w14:textId="77777777" w:rsidR="00C633C7" w:rsidRPr="002C1B1E" w:rsidRDefault="00C633C7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</w:pPr>
            <w:r w:rsidRPr="002C1B1E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Calcium</w:t>
            </w:r>
          </w:p>
        </w:tc>
        <w:tc>
          <w:tcPr>
            <w:tcW w:w="424" w:type="pct"/>
            <w:tcBorders>
              <w:top w:val="nil"/>
              <w:bottom w:val="nil"/>
            </w:tcBorders>
            <w:noWrap/>
          </w:tcPr>
          <w:p w14:paraId="6B172C1D" w14:textId="77777777" w:rsidR="00C633C7" w:rsidRPr="002C1B1E" w:rsidRDefault="00C633C7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</w:pPr>
            <w:r w:rsidRPr="002C1B1E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mmol/L</w:t>
            </w:r>
          </w:p>
        </w:tc>
        <w:tc>
          <w:tcPr>
            <w:tcW w:w="169" w:type="pct"/>
            <w:tcBorders>
              <w:top w:val="nil"/>
              <w:bottom w:val="nil"/>
            </w:tcBorders>
            <w:noWrap/>
          </w:tcPr>
          <w:p w14:paraId="730432A4" w14:textId="77777777" w:rsidR="00C633C7" w:rsidRPr="002C1B1E" w:rsidRDefault="00C633C7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lang w:eastAsia="pt-BR"/>
              </w:rPr>
            </w:pPr>
            <w:r w:rsidRPr="00643F0B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35</w:t>
            </w:r>
          </w:p>
        </w:tc>
        <w:tc>
          <w:tcPr>
            <w:tcW w:w="337" w:type="pct"/>
            <w:tcBorders>
              <w:top w:val="nil"/>
              <w:bottom w:val="nil"/>
            </w:tcBorders>
            <w:noWrap/>
          </w:tcPr>
          <w:p w14:paraId="0317C32E" w14:textId="77777777"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33</w:t>
            </w:r>
          </w:p>
        </w:tc>
        <w:tc>
          <w:tcPr>
            <w:tcW w:w="329" w:type="pct"/>
            <w:tcBorders>
              <w:top w:val="nil"/>
              <w:bottom w:val="nil"/>
            </w:tcBorders>
            <w:noWrap/>
          </w:tcPr>
          <w:p w14:paraId="41A76A17" w14:textId="77777777"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00</w:t>
            </w:r>
          </w:p>
        </w:tc>
        <w:tc>
          <w:tcPr>
            <w:tcW w:w="329" w:type="pct"/>
            <w:tcBorders>
              <w:top w:val="nil"/>
              <w:bottom w:val="nil"/>
            </w:tcBorders>
            <w:noWrap/>
          </w:tcPr>
          <w:p w14:paraId="4E9DDEE8" w14:textId="77777777"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24</w:t>
            </w:r>
          </w:p>
        </w:tc>
        <w:tc>
          <w:tcPr>
            <w:tcW w:w="388" w:type="pct"/>
            <w:tcBorders>
              <w:top w:val="nil"/>
              <w:bottom w:val="nil"/>
            </w:tcBorders>
            <w:noWrap/>
          </w:tcPr>
          <w:p w14:paraId="197D4000" w14:textId="77777777"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33</w:t>
            </w:r>
          </w:p>
        </w:tc>
        <w:tc>
          <w:tcPr>
            <w:tcW w:w="352" w:type="pct"/>
            <w:gridSpan w:val="2"/>
            <w:tcBorders>
              <w:top w:val="nil"/>
              <w:bottom w:val="nil"/>
            </w:tcBorders>
            <w:noWrap/>
          </w:tcPr>
          <w:p w14:paraId="750D120B" w14:textId="77777777"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44</w:t>
            </w:r>
          </w:p>
        </w:tc>
        <w:tc>
          <w:tcPr>
            <w:tcW w:w="380" w:type="pct"/>
            <w:gridSpan w:val="2"/>
            <w:tcBorders>
              <w:top w:val="nil"/>
              <w:bottom w:val="nil"/>
            </w:tcBorders>
            <w:noWrap/>
          </w:tcPr>
          <w:p w14:paraId="117A2C3B" w14:textId="77777777"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65</w:t>
            </w:r>
          </w:p>
        </w:tc>
        <w:tc>
          <w:tcPr>
            <w:tcW w:w="367" w:type="pct"/>
            <w:gridSpan w:val="2"/>
            <w:tcBorders>
              <w:top w:val="nil"/>
              <w:bottom w:val="nil"/>
            </w:tcBorders>
            <w:noWrap/>
          </w:tcPr>
          <w:p w14:paraId="16FF8D35" w14:textId="77777777"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17</w:t>
            </w:r>
          </w:p>
        </w:tc>
        <w:tc>
          <w:tcPr>
            <w:tcW w:w="380" w:type="pct"/>
            <w:tcBorders>
              <w:top w:val="nil"/>
              <w:bottom w:val="nil"/>
            </w:tcBorders>
            <w:noWrap/>
          </w:tcPr>
          <w:p w14:paraId="64D8DF73" w14:textId="77777777"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03</w:t>
            </w:r>
          </w:p>
        </w:tc>
        <w:tc>
          <w:tcPr>
            <w:tcW w:w="88" w:type="pct"/>
            <w:tcBorders>
              <w:top w:val="nil"/>
              <w:bottom w:val="nil"/>
            </w:tcBorders>
            <w:noWrap/>
          </w:tcPr>
          <w:p w14:paraId="6F013DA1" w14:textId="77777777" w:rsidR="00C633C7" w:rsidRPr="002C1B1E" w:rsidRDefault="006D7B71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lang w:eastAsia="pt-BR"/>
              </w:rPr>
            </w:pPr>
            <w:r>
              <w:rPr>
                <w:rFonts w:ascii="Times New Roman" w:eastAsia="Calibri" w:hAnsi="Times New Roman" w:cs="Times New Roman"/>
                <w:bCs/>
                <w:color w:val="000000"/>
                <w:sz w:val="16"/>
                <w:szCs w:val="16"/>
                <w:vertAlign w:val="superscript"/>
              </w:rPr>
              <w:t>#</w:t>
            </w:r>
          </w:p>
        </w:tc>
      </w:tr>
      <w:tr w:rsidR="0050182D" w:rsidRPr="002C1B1E" w14:paraId="1F0B31CB" w14:textId="77777777" w:rsidTr="0050182D">
        <w:trPr>
          <w:trHeight w:val="20"/>
        </w:trPr>
        <w:tc>
          <w:tcPr>
            <w:tcW w:w="1457" w:type="pct"/>
            <w:tcBorders>
              <w:top w:val="nil"/>
              <w:left w:val="nil"/>
              <w:bottom w:val="nil"/>
            </w:tcBorders>
            <w:noWrap/>
          </w:tcPr>
          <w:p w14:paraId="0C9FDCEB" w14:textId="77777777" w:rsidR="00C633C7" w:rsidRPr="002C1B1E" w:rsidRDefault="00C633C7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</w:pPr>
            <w:r w:rsidRPr="002C1B1E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Phosphorus</w:t>
            </w:r>
          </w:p>
        </w:tc>
        <w:tc>
          <w:tcPr>
            <w:tcW w:w="424" w:type="pct"/>
            <w:tcBorders>
              <w:top w:val="nil"/>
              <w:bottom w:val="nil"/>
            </w:tcBorders>
            <w:noWrap/>
          </w:tcPr>
          <w:p w14:paraId="6BEAEADA" w14:textId="77777777" w:rsidR="00C633C7" w:rsidRPr="002C1B1E" w:rsidRDefault="00C633C7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</w:pPr>
            <w:r w:rsidRPr="002C1B1E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mmol/L</w:t>
            </w:r>
          </w:p>
        </w:tc>
        <w:tc>
          <w:tcPr>
            <w:tcW w:w="169" w:type="pct"/>
            <w:tcBorders>
              <w:top w:val="nil"/>
              <w:bottom w:val="nil"/>
            </w:tcBorders>
            <w:noWrap/>
          </w:tcPr>
          <w:p w14:paraId="2E4091FA" w14:textId="77777777" w:rsidR="00C633C7" w:rsidRPr="002C1B1E" w:rsidRDefault="00C633C7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lang w:eastAsia="pt-BR"/>
              </w:rPr>
            </w:pPr>
            <w:r w:rsidRPr="00643F0B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35</w:t>
            </w:r>
          </w:p>
        </w:tc>
        <w:tc>
          <w:tcPr>
            <w:tcW w:w="337" w:type="pct"/>
            <w:tcBorders>
              <w:top w:val="nil"/>
              <w:bottom w:val="nil"/>
            </w:tcBorders>
            <w:noWrap/>
          </w:tcPr>
          <w:p w14:paraId="7E2CE322" w14:textId="77777777"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02</w:t>
            </w:r>
          </w:p>
        </w:tc>
        <w:tc>
          <w:tcPr>
            <w:tcW w:w="329" w:type="pct"/>
            <w:tcBorders>
              <w:top w:val="nil"/>
              <w:bottom w:val="nil"/>
            </w:tcBorders>
            <w:noWrap/>
          </w:tcPr>
          <w:p w14:paraId="1B127BDA" w14:textId="77777777"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48</w:t>
            </w:r>
          </w:p>
        </w:tc>
        <w:tc>
          <w:tcPr>
            <w:tcW w:w="329" w:type="pct"/>
            <w:tcBorders>
              <w:top w:val="nil"/>
              <w:bottom w:val="nil"/>
            </w:tcBorders>
            <w:noWrap/>
          </w:tcPr>
          <w:p w14:paraId="2F260E46" w14:textId="77777777"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80</w:t>
            </w:r>
          </w:p>
        </w:tc>
        <w:tc>
          <w:tcPr>
            <w:tcW w:w="388" w:type="pct"/>
            <w:tcBorders>
              <w:top w:val="nil"/>
              <w:bottom w:val="nil"/>
            </w:tcBorders>
            <w:noWrap/>
          </w:tcPr>
          <w:p w14:paraId="61FE501F" w14:textId="77777777"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94</w:t>
            </w:r>
          </w:p>
        </w:tc>
        <w:tc>
          <w:tcPr>
            <w:tcW w:w="352" w:type="pct"/>
            <w:gridSpan w:val="2"/>
            <w:tcBorders>
              <w:top w:val="nil"/>
              <w:bottom w:val="nil"/>
            </w:tcBorders>
            <w:noWrap/>
          </w:tcPr>
          <w:p w14:paraId="7454940B" w14:textId="77777777"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24</w:t>
            </w:r>
          </w:p>
        </w:tc>
        <w:tc>
          <w:tcPr>
            <w:tcW w:w="380" w:type="pct"/>
            <w:gridSpan w:val="2"/>
            <w:tcBorders>
              <w:top w:val="nil"/>
              <w:bottom w:val="nil"/>
            </w:tcBorders>
            <w:noWrap/>
          </w:tcPr>
          <w:p w14:paraId="6BC06194" w14:textId="77777777"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81</w:t>
            </w:r>
          </w:p>
        </w:tc>
        <w:tc>
          <w:tcPr>
            <w:tcW w:w="367" w:type="pct"/>
            <w:gridSpan w:val="2"/>
            <w:tcBorders>
              <w:top w:val="nil"/>
              <w:bottom w:val="nil"/>
            </w:tcBorders>
            <w:noWrap/>
          </w:tcPr>
          <w:p w14:paraId="4E6C6712" w14:textId="77777777"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35</w:t>
            </w:r>
          </w:p>
        </w:tc>
        <w:tc>
          <w:tcPr>
            <w:tcW w:w="380" w:type="pct"/>
            <w:tcBorders>
              <w:top w:val="nil"/>
              <w:bottom w:val="nil"/>
            </w:tcBorders>
            <w:noWrap/>
          </w:tcPr>
          <w:p w14:paraId="2FBB0491" w14:textId="77777777"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06</w:t>
            </w:r>
          </w:p>
        </w:tc>
        <w:tc>
          <w:tcPr>
            <w:tcW w:w="88" w:type="pct"/>
            <w:tcBorders>
              <w:top w:val="nil"/>
              <w:bottom w:val="nil"/>
            </w:tcBorders>
            <w:noWrap/>
          </w:tcPr>
          <w:p w14:paraId="34AAFF26" w14:textId="77777777" w:rsidR="00C633C7" w:rsidRPr="002C1B1E" w:rsidRDefault="006D7B71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lang w:eastAsia="pt-BR"/>
              </w:rPr>
            </w:pPr>
            <w:r>
              <w:rPr>
                <w:rFonts w:ascii="Times New Roman" w:eastAsia="Calibri" w:hAnsi="Times New Roman" w:cs="Times New Roman"/>
                <w:bCs/>
                <w:color w:val="000000"/>
                <w:sz w:val="16"/>
                <w:szCs w:val="16"/>
                <w:vertAlign w:val="superscript"/>
              </w:rPr>
              <w:t>#</w:t>
            </w:r>
          </w:p>
        </w:tc>
      </w:tr>
      <w:tr w:rsidR="0050182D" w:rsidRPr="002C1B1E" w14:paraId="21A1C225" w14:textId="77777777" w:rsidTr="0050182D">
        <w:trPr>
          <w:trHeight w:val="20"/>
        </w:trPr>
        <w:tc>
          <w:tcPr>
            <w:tcW w:w="1457" w:type="pct"/>
            <w:tcBorders>
              <w:top w:val="nil"/>
              <w:left w:val="nil"/>
            </w:tcBorders>
            <w:noWrap/>
          </w:tcPr>
          <w:p w14:paraId="0B81FC2F" w14:textId="77777777" w:rsidR="00C633C7" w:rsidRPr="002C1B1E" w:rsidRDefault="00C633C7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</w:pPr>
            <w:r w:rsidRPr="002C1B1E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Chloride</w:t>
            </w:r>
          </w:p>
        </w:tc>
        <w:tc>
          <w:tcPr>
            <w:tcW w:w="424" w:type="pct"/>
            <w:tcBorders>
              <w:top w:val="nil"/>
            </w:tcBorders>
            <w:noWrap/>
          </w:tcPr>
          <w:p w14:paraId="14B45CD6" w14:textId="77777777" w:rsidR="00C633C7" w:rsidRPr="002C1B1E" w:rsidRDefault="00C633C7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</w:pPr>
            <w:r w:rsidRPr="002C1B1E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mmol/L</w:t>
            </w:r>
          </w:p>
        </w:tc>
        <w:tc>
          <w:tcPr>
            <w:tcW w:w="169" w:type="pct"/>
            <w:tcBorders>
              <w:top w:val="nil"/>
            </w:tcBorders>
            <w:noWrap/>
          </w:tcPr>
          <w:p w14:paraId="665A3556" w14:textId="77777777" w:rsidR="00C633C7" w:rsidRPr="002C1B1E" w:rsidRDefault="00C633C7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lang w:eastAsia="pt-BR"/>
              </w:rPr>
            </w:pPr>
            <w:r w:rsidRPr="00643F0B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35</w:t>
            </w:r>
          </w:p>
        </w:tc>
        <w:tc>
          <w:tcPr>
            <w:tcW w:w="337" w:type="pct"/>
            <w:tcBorders>
              <w:top w:val="nil"/>
            </w:tcBorders>
            <w:noWrap/>
          </w:tcPr>
          <w:p w14:paraId="2DBD1BE7" w14:textId="77777777"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103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97</w:t>
            </w:r>
          </w:p>
        </w:tc>
        <w:tc>
          <w:tcPr>
            <w:tcW w:w="329" w:type="pct"/>
            <w:tcBorders>
              <w:top w:val="nil"/>
            </w:tcBorders>
            <w:noWrap/>
          </w:tcPr>
          <w:p w14:paraId="4AE449D4" w14:textId="77777777"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95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00</w:t>
            </w:r>
          </w:p>
        </w:tc>
        <w:tc>
          <w:tcPr>
            <w:tcW w:w="329" w:type="pct"/>
            <w:tcBorders>
              <w:top w:val="nil"/>
            </w:tcBorders>
            <w:noWrap/>
          </w:tcPr>
          <w:p w14:paraId="32F12CD9" w14:textId="77777777"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99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388" w:type="pct"/>
            <w:tcBorders>
              <w:top w:val="nil"/>
            </w:tcBorders>
            <w:noWrap/>
          </w:tcPr>
          <w:p w14:paraId="69524AB6" w14:textId="77777777"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103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00</w:t>
            </w:r>
          </w:p>
        </w:tc>
        <w:tc>
          <w:tcPr>
            <w:tcW w:w="352" w:type="pct"/>
            <w:gridSpan w:val="2"/>
            <w:tcBorders>
              <w:top w:val="nil"/>
            </w:tcBorders>
            <w:noWrap/>
          </w:tcPr>
          <w:p w14:paraId="150905B5" w14:textId="77777777"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107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00</w:t>
            </w:r>
          </w:p>
        </w:tc>
        <w:tc>
          <w:tcPr>
            <w:tcW w:w="380" w:type="pct"/>
            <w:gridSpan w:val="2"/>
            <w:tcBorders>
              <w:top w:val="nil"/>
            </w:tcBorders>
            <w:noWrap/>
          </w:tcPr>
          <w:p w14:paraId="162C9F36" w14:textId="77777777"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128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00</w:t>
            </w:r>
          </w:p>
        </w:tc>
        <w:tc>
          <w:tcPr>
            <w:tcW w:w="367" w:type="pct"/>
            <w:gridSpan w:val="2"/>
            <w:tcBorders>
              <w:top w:val="nil"/>
            </w:tcBorders>
            <w:noWrap/>
          </w:tcPr>
          <w:p w14:paraId="48E4A5C5" w14:textId="77777777"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7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34</w:t>
            </w:r>
          </w:p>
        </w:tc>
        <w:tc>
          <w:tcPr>
            <w:tcW w:w="380" w:type="pct"/>
            <w:tcBorders>
              <w:top w:val="nil"/>
            </w:tcBorders>
            <w:noWrap/>
          </w:tcPr>
          <w:p w14:paraId="06B85787" w14:textId="77777777"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24</w:t>
            </w:r>
          </w:p>
        </w:tc>
        <w:tc>
          <w:tcPr>
            <w:tcW w:w="88" w:type="pct"/>
            <w:tcBorders>
              <w:top w:val="nil"/>
            </w:tcBorders>
            <w:noWrap/>
          </w:tcPr>
          <w:p w14:paraId="69028B2A" w14:textId="77777777" w:rsidR="00C633C7" w:rsidRPr="002C1B1E" w:rsidRDefault="00332CCA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lang w:eastAsia="pt-BR"/>
              </w:rPr>
            </w:pPr>
            <w:r w:rsidRPr="00AC6BBA">
              <w:rPr>
                <w:rFonts w:ascii="Times New Roman" w:eastAsia="Calibri" w:hAnsi="Times New Roman" w:cs="Times New Roman"/>
                <w:bCs/>
                <w:sz w:val="18"/>
                <w:szCs w:val="18"/>
                <w:vertAlign w:val="superscript"/>
              </w:rPr>
              <w:t>b, c</w:t>
            </w:r>
          </w:p>
        </w:tc>
      </w:tr>
      <w:tr w:rsidR="0050182D" w:rsidRPr="002C1B1E" w14:paraId="0BA0E88B" w14:textId="77777777" w:rsidTr="0050182D">
        <w:trPr>
          <w:trHeight w:val="20"/>
        </w:trPr>
        <w:tc>
          <w:tcPr>
            <w:tcW w:w="1457" w:type="pct"/>
            <w:tcBorders>
              <w:top w:val="nil"/>
              <w:left w:val="nil"/>
              <w:bottom w:val="single" w:sz="2" w:space="0" w:color="auto"/>
            </w:tcBorders>
            <w:noWrap/>
          </w:tcPr>
          <w:p w14:paraId="55A1D0E5" w14:textId="77777777" w:rsidR="00C633C7" w:rsidRPr="002C1B1E" w:rsidRDefault="00C633C7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</w:pPr>
            <w:r w:rsidRPr="002C1B1E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Iron</w:t>
            </w:r>
          </w:p>
        </w:tc>
        <w:tc>
          <w:tcPr>
            <w:tcW w:w="424" w:type="pct"/>
            <w:tcBorders>
              <w:top w:val="nil"/>
              <w:bottom w:val="single" w:sz="2" w:space="0" w:color="auto"/>
            </w:tcBorders>
            <w:noWrap/>
          </w:tcPr>
          <w:p w14:paraId="3BD7B7A9" w14:textId="77777777" w:rsidR="00C633C7" w:rsidRPr="002C1B1E" w:rsidRDefault="00C633C7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</w:pPr>
            <w:r w:rsidRPr="002C1B1E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µmol/L</w:t>
            </w:r>
          </w:p>
        </w:tc>
        <w:tc>
          <w:tcPr>
            <w:tcW w:w="169" w:type="pct"/>
            <w:tcBorders>
              <w:top w:val="nil"/>
              <w:bottom w:val="single" w:sz="2" w:space="0" w:color="auto"/>
            </w:tcBorders>
            <w:noWrap/>
          </w:tcPr>
          <w:p w14:paraId="5DAD9965" w14:textId="77777777" w:rsidR="00C633C7" w:rsidRPr="002C1B1E" w:rsidRDefault="00C633C7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lang w:eastAsia="pt-BR"/>
              </w:rPr>
            </w:pPr>
            <w:r w:rsidRPr="00643F0B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35</w:t>
            </w:r>
          </w:p>
        </w:tc>
        <w:tc>
          <w:tcPr>
            <w:tcW w:w="337" w:type="pct"/>
            <w:tcBorders>
              <w:top w:val="nil"/>
              <w:bottom w:val="single" w:sz="2" w:space="0" w:color="auto"/>
            </w:tcBorders>
            <w:noWrap/>
          </w:tcPr>
          <w:p w14:paraId="67E2B113" w14:textId="77777777"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62</w:t>
            </w:r>
          </w:p>
        </w:tc>
        <w:tc>
          <w:tcPr>
            <w:tcW w:w="329" w:type="pct"/>
            <w:tcBorders>
              <w:top w:val="nil"/>
              <w:bottom w:val="single" w:sz="2" w:space="0" w:color="auto"/>
            </w:tcBorders>
            <w:noWrap/>
          </w:tcPr>
          <w:p w14:paraId="7EB009A1" w14:textId="77777777"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69</w:t>
            </w:r>
          </w:p>
        </w:tc>
        <w:tc>
          <w:tcPr>
            <w:tcW w:w="329" w:type="pct"/>
            <w:tcBorders>
              <w:top w:val="nil"/>
              <w:bottom w:val="single" w:sz="2" w:space="0" w:color="auto"/>
            </w:tcBorders>
            <w:noWrap/>
          </w:tcPr>
          <w:p w14:paraId="426E5CA0" w14:textId="77777777"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8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06</w:t>
            </w:r>
          </w:p>
        </w:tc>
        <w:tc>
          <w:tcPr>
            <w:tcW w:w="388" w:type="pct"/>
            <w:tcBorders>
              <w:top w:val="nil"/>
              <w:bottom w:val="single" w:sz="2" w:space="0" w:color="auto"/>
            </w:tcBorders>
            <w:noWrap/>
          </w:tcPr>
          <w:p w14:paraId="1EE438C6" w14:textId="77777777"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9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85</w:t>
            </w:r>
          </w:p>
        </w:tc>
        <w:tc>
          <w:tcPr>
            <w:tcW w:w="352" w:type="pct"/>
            <w:gridSpan w:val="2"/>
            <w:tcBorders>
              <w:top w:val="nil"/>
              <w:bottom w:val="single" w:sz="2" w:space="0" w:color="auto"/>
            </w:tcBorders>
            <w:noWrap/>
          </w:tcPr>
          <w:p w14:paraId="3462C4D2" w14:textId="77777777"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13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25</w:t>
            </w:r>
          </w:p>
        </w:tc>
        <w:tc>
          <w:tcPr>
            <w:tcW w:w="380" w:type="pct"/>
            <w:gridSpan w:val="2"/>
            <w:tcBorders>
              <w:top w:val="nil"/>
              <w:bottom w:val="single" w:sz="2" w:space="0" w:color="auto"/>
            </w:tcBorders>
            <w:noWrap/>
          </w:tcPr>
          <w:p w14:paraId="4C256B4E" w14:textId="77777777"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22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367" w:type="pct"/>
            <w:gridSpan w:val="2"/>
            <w:tcBorders>
              <w:top w:val="nil"/>
              <w:bottom w:val="single" w:sz="2" w:space="0" w:color="auto"/>
            </w:tcBorders>
            <w:noWrap/>
          </w:tcPr>
          <w:p w14:paraId="52925FF5" w14:textId="77777777"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4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380" w:type="pct"/>
            <w:tcBorders>
              <w:top w:val="nil"/>
              <w:bottom w:val="single" w:sz="2" w:space="0" w:color="auto"/>
            </w:tcBorders>
            <w:noWrap/>
          </w:tcPr>
          <w:p w14:paraId="547824ED" w14:textId="77777777"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70</w:t>
            </w:r>
          </w:p>
        </w:tc>
        <w:tc>
          <w:tcPr>
            <w:tcW w:w="88" w:type="pct"/>
            <w:tcBorders>
              <w:top w:val="nil"/>
              <w:bottom w:val="single" w:sz="2" w:space="0" w:color="auto"/>
            </w:tcBorders>
            <w:noWrap/>
          </w:tcPr>
          <w:p w14:paraId="202D79A8" w14:textId="77777777" w:rsidR="00C633C7" w:rsidRPr="002C1B1E" w:rsidRDefault="00332CCA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lang w:eastAsia="pt-BR"/>
              </w:rPr>
            </w:pPr>
            <w:r w:rsidRPr="00AC6BBA">
              <w:rPr>
                <w:rFonts w:ascii="Times New Roman" w:eastAsia="Calibri" w:hAnsi="Times New Roman" w:cs="Times New Roman"/>
                <w:bCs/>
                <w:sz w:val="18"/>
                <w:szCs w:val="18"/>
                <w:vertAlign w:val="superscript"/>
              </w:rPr>
              <w:t>b, c</w:t>
            </w:r>
          </w:p>
        </w:tc>
      </w:tr>
    </w:tbl>
    <w:p w14:paraId="3705CD0D" w14:textId="1C3BDAA3" w:rsidR="0092482A" w:rsidRPr="0092482A" w:rsidRDefault="0092482A" w:rsidP="00A15309">
      <w:pPr>
        <w:widowControl w:val="0"/>
        <w:tabs>
          <w:tab w:val="left" w:pos="7614"/>
        </w:tabs>
        <w:adjustRightInd w:val="0"/>
        <w:snapToGrid w:val="0"/>
        <w:spacing w:after="0" w:line="480" w:lineRule="auto"/>
        <w:textAlignment w:val="baseline"/>
        <w:rPr>
          <w:rFonts w:ascii="Times New Roman" w:eastAsia="Calibri" w:hAnsi="Times New Roman" w:cs="Times New Roman"/>
          <w:sz w:val="16"/>
          <w:szCs w:val="16"/>
          <w:lang w:eastAsia="pt-BR"/>
        </w:rPr>
      </w:pPr>
      <w:proofErr w:type="gramStart"/>
      <w:r w:rsidRPr="00F36EDB">
        <w:rPr>
          <w:rFonts w:ascii="Times New Roman" w:eastAsia="Calibri" w:hAnsi="Times New Roman" w:cs="Times New Roman"/>
          <w:bCs/>
          <w:color w:val="000000"/>
          <w:sz w:val="16"/>
          <w:szCs w:val="20"/>
          <w:vertAlign w:val="superscript"/>
        </w:rPr>
        <w:t>a</w:t>
      </w:r>
      <w:proofErr w:type="gramEnd"/>
      <w:r w:rsidRPr="0092482A">
        <w:rPr>
          <w:rFonts w:ascii="Times New Roman" w:eastAsia="Calibri" w:hAnsi="Times New Roman" w:cs="Times New Roman"/>
          <w:bCs/>
          <w:color w:val="000000"/>
          <w:sz w:val="20"/>
          <w:szCs w:val="20"/>
          <w:vertAlign w:val="superscript"/>
        </w:rPr>
        <w:t xml:space="preserve"> </w:t>
      </w:r>
      <w:r w:rsidRPr="0092482A">
        <w:rPr>
          <w:rFonts w:ascii="Times New Roman" w:eastAsia="Calibri" w:hAnsi="Times New Roman" w:cs="Times New Roman"/>
          <w:sz w:val="14"/>
          <w:szCs w:val="14"/>
          <w:lang w:eastAsia="pt-BR"/>
        </w:rPr>
        <w:t xml:space="preserve">HDL = </w:t>
      </w:r>
      <w:r w:rsidRPr="0092482A">
        <w:rPr>
          <w:rFonts w:ascii="Times New Roman" w:eastAsia="Calibri" w:hAnsi="Times New Roman" w:cs="Times New Roman"/>
          <w:bCs/>
          <w:sz w:val="14"/>
          <w:szCs w:val="14"/>
          <w:lang w:eastAsia="pt-BR"/>
        </w:rPr>
        <w:t xml:space="preserve">High Density Lipoprotein; </w:t>
      </w:r>
      <w:r w:rsidRPr="0092482A">
        <w:rPr>
          <w:rFonts w:ascii="Times New Roman" w:eastAsia="Calibri" w:hAnsi="Times New Roman" w:cs="Times New Roman"/>
          <w:sz w:val="14"/>
          <w:szCs w:val="14"/>
          <w:lang w:eastAsia="pt-BR"/>
        </w:rPr>
        <w:t xml:space="preserve">LDL = </w:t>
      </w:r>
      <w:r w:rsidRPr="0092482A">
        <w:rPr>
          <w:rFonts w:ascii="Times New Roman" w:eastAsia="Calibri" w:hAnsi="Times New Roman" w:cs="Times New Roman"/>
          <w:bCs/>
          <w:sz w:val="14"/>
          <w:szCs w:val="14"/>
          <w:lang w:eastAsia="pt-BR"/>
        </w:rPr>
        <w:t xml:space="preserve">Low Density Lipoprotein; </w:t>
      </w:r>
      <w:r w:rsidRPr="0092482A">
        <w:rPr>
          <w:rFonts w:ascii="Times New Roman" w:eastAsia="Calibri" w:hAnsi="Times New Roman" w:cs="Times New Roman"/>
          <w:sz w:val="14"/>
          <w:szCs w:val="14"/>
          <w:lang w:eastAsia="pt-BR"/>
        </w:rPr>
        <w:t xml:space="preserve">VLDL = Very </w:t>
      </w:r>
      <w:r w:rsidRPr="0092482A">
        <w:rPr>
          <w:rFonts w:ascii="Times New Roman" w:eastAsia="Calibri" w:hAnsi="Times New Roman" w:cs="Times New Roman"/>
          <w:bCs/>
          <w:sz w:val="14"/>
          <w:szCs w:val="14"/>
          <w:lang w:eastAsia="pt-BR"/>
        </w:rPr>
        <w:t>Low Density Lipoprotein</w:t>
      </w:r>
      <w:r w:rsidRPr="0092482A">
        <w:rPr>
          <w:rFonts w:ascii="Times New Roman" w:eastAsia="Calibri" w:hAnsi="Times New Roman" w:cs="Times New Roman"/>
          <w:sz w:val="16"/>
          <w:szCs w:val="16"/>
          <w:lang w:eastAsia="pt-BR"/>
        </w:rPr>
        <w:t xml:space="preserve">; </w:t>
      </w:r>
      <w:r w:rsidRPr="0092482A">
        <w:rPr>
          <w:rFonts w:ascii="Times New Roman" w:eastAsia="Calibri" w:hAnsi="Times New Roman" w:cs="Times New Roman"/>
          <w:sz w:val="14"/>
          <w:szCs w:val="16"/>
          <w:lang w:eastAsia="pt-BR"/>
        </w:rPr>
        <w:t>Q1 = lower quartile; Q3 = upper quartile</w:t>
      </w:r>
      <w:r w:rsidR="005465EC">
        <w:rPr>
          <w:rFonts w:ascii="Times New Roman" w:eastAsia="Calibri" w:hAnsi="Times New Roman" w:cs="Times New Roman"/>
          <w:sz w:val="14"/>
          <w:szCs w:val="16"/>
          <w:lang w:eastAsia="pt-BR"/>
        </w:rPr>
        <w:t xml:space="preserve">; </w:t>
      </w:r>
      <w:r w:rsidR="005465EC" w:rsidRPr="00010CEB">
        <w:rPr>
          <w:rFonts w:ascii="Times New Roman" w:eastAsia="Calibri" w:hAnsi="Times New Roman" w:cs="Times New Roman"/>
          <w:sz w:val="14"/>
          <w:szCs w:val="16"/>
          <w:lang w:eastAsia="pt-BR"/>
        </w:rPr>
        <w:t>SD = standard deviation; SE = standard error.</w:t>
      </w:r>
    </w:p>
    <w:p w14:paraId="74983A2B" w14:textId="77777777" w:rsidR="0035251C" w:rsidRPr="0092482A" w:rsidRDefault="0035251C" w:rsidP="0035251C">
      <w:pPr>
        <w:widowControl w:val="0"/>
        <w:adjustRightInd w:val="0"/>
        <w:snapToGrid w:val="0"/>
        <w:spacing w:after="0" w:line="480" w:lineRule="auto"/>
        <w:textAlignment w:val="baseline"/>
        <w:rPr>
          <w:rFonts w:ascii="Times New Roman" w:eastAsia="Calibri" w:hAnsi="Times New Roman" w:cs="Times New Roman"/>
          <w:sz w:val="16"/>
          <w:szCs w:val="16"/>
          <w:lang w:eastAsia="pt-BR"/>
        </w:rPr>
      </w:pPr>
      <w:r w:rsidRPr="0092482A">
        <w:rPr>
          <w:rFonts w:ascii="Times New Roman" w:eastAsia="Calibri" w:hAnsi="Times New Roman" w:cs="Times New Roman"/>
          <w:bCs/>
          <w:color w:val="000000"/>
          <w:sz w:val="16"/>
          <w:szCs w:val="16"/>
          <w:vertAlign w:val="superscript"/>
        </w:rPr>
        <w:t>b</w:t>
      </w:r>
      <w:r w:rsidRPr="0092482A">
        <w:rPr>
          <w:rFonts w:ascii="Times New Roman" w:eastAsia="Calibri" w:hAnsi="Times New Roman" w:cs="Times New Roman"/>
          <w:sz w:val="16"/>
          <w:szCs w:val="16"/>
          <w:lang w:eastAsia="pt-BR"/>
        </w:rPr>
        <w:t xml:space="preserve"> indicates parameters that were significantly different (</w:t>
      </w:r>
      <w:r w:rsidRPr="0092482A">
        <w:rPr>
          <w:rFonts w:ascii="Times New Roman" w:eastAsia="Calibri" w:hAnsi="Times New Roman" w:cs="Times New Roman"/>
          <w:i/>
          <w:sz w:val="16"/>
          <w:szCs w:val="16"/>
          <w:lang w:eastAsia="pt-BR"/>
        </w:rPr>
        <w:t>P</w:t>
      </w:r>
      <w:r w:rsidRPr="0092482A">
        <w:rPr>
          <w:rFonts w:ascii="Times New Roman" w:eastAsia="Calibri" w:hAnsi="Times New Roman" w:cs="Times New Roman"/>
          <w:sz w:val="16"/>
          <w:szCs w:val="16"/>
          <w:lang w:eastAsia="pt-BR"/>
        </w:rPr>
        <w:t xml:space="preserve">&lt;0.05) when comparing </w:t>
      </w:r>
      <w:r>
        <w:rPr>
          <w:rFonts w:ascii="Times New Roman" w:eastAsia="Calibri" w:hAnsi="Times New Roman" w:cs="Times New Roman"/>
          <w:sz w:val="16"/>
          <w:szCs w:val="16"/>
          <w:lang w:eastAsia="pt-BR"/>
        </w:rPr>
        <w:t>CE</w:t>
      </w:r>
      <w:r w:rsidRPr="0092482A">
        <w:rPr>
          <w:rFonts w:ascii="Times New Roman" w:eastAsia="Calibri" w:hAnsi="Times New Roman" w:cs="Times New Roman"/>
          <w:sz w:val="16"/>
          <w:szCs w:val="16"/>
          <w:lang w:eastAsia="pt-BR"/>
        </w:rPr>
        <w:t xml:space="preserve"> and </w:t>
      </w:r>
      <w:r>
        <w:rPr>
          <w:rFonts w:ascii="Times New Roman" w:eastAsia="Calibri" w:hAnsi="Times New Roman" w:cs="Times New Roman"/>
          <w:sz w:val="16"/>
          <w:szCs w:val="16"/>
          <w:lang w:eastAsia="pt-BR"/>
        </w:rPr>
        <w:t>PA</w:t>
      </w:r>
      <w:r w:rsidRPr="0092482A">
        <w:rPr>
          <w:rFonts w:ascii="Times New Roman" w:eastAsia="Calibri" w:hAnsi="Times New Roman" w:cs="Times New Roman"/>
          <w:sz w:val="16"/>
          <w:szCs w:val="16"/>
          <w:lang w:eastAsia="pt-BR"/>
        </w:rPr>
        <w:t xml:space="preserve"> data.</w:t>
      </w:r>
    </w:p>
    <w:p w14:paraId="0EFC8AA5" w14:textId="77777777" w:rsidR="0035251C" w:rsidRDefault="0035251C" w:rsidP="0035251C">
      <w:pPr>
        <w:widowControl w:val="0"/>
        <w:adjustRightInd w:val="0"/>
        <w:snapToGrid w:val="0"/>
        <w:spacing w:after="0" w:line="480" w:lineRule="auto"/>
        <w:textAlignment w:val="baseline"/>
        <w:rPr>
          <w:rFonts w:ascii="Times New Roman" w:eastAsia="Calibri" w:hAnsi="Times New Roman" w:cs="Times New Roman"/>
          <w:sz w:val="16"/>
          <w:szCs w:val="16"/>
          <w:lang w:eastAsia="pt-BR"/>
        </w:rPr>
      </w:pPr>
      <w:r w:rsidRPr="0092482A">
        <w:rPr>
          <w:rFonts w:ascii="Times New Roman" w:eastAsia="Calibri" w:hAnsi="Times New Roman" w:cs="Times New Roman"/>
          <w:bCs/>
          <w:color w:val="000000"/>
          <w:sz w:val="16"/>
          <w:szCs w:val="16"/>
          <w:vertAlign w:val="superscript"/>
        </w:rPr>
        <w:t>c</w:t>
      </w:r>
      <w:r w:rsidRPr="0092482A">
        <w:rPr>
          <w:rFonts w:ascii="Times New Roman" w:eastAsia="Calibri" w:hAnsi="Times New Roman" w:cs="Times New Roman"/>
          <w:sz w:val="16"/>
          <w:szCs w:val="16"/>
          <w:lang w:eastAsia="pt-BR"/>
        </w:rPr>
        <w:t xml:space="preserve"> indicates parameters that were significantly different (</w:t>
      </w:r>
      <w:r w:rsidRPr="0092482A">
        <w:rPr>
          <w:rFonts w:ascii="Times New Roman" w:eastAsia="Calibri" w:hAnsi="Times New Roman" w:cs="Times New Roman"/>
          <w:i/>
          <w:sz w:val="16"/>
          <w:szCs w:val="16"/>
          <w:lang w:eastAsia="pt-BR"/>
        </w:rPr>
        <w:t>P</w:t>
      </w:r>
      <w:r w:rsidRPr="0092482A">
        <w:rPr>
          <w:rFonts w:ascii="Times New Roman" w:eastAsia="Calibri" w:hAnsi="Times New Roman" w:cs="Times New Roman"/>
          <w:sz w:val="16"/>
          <w:szCs w:val="16"/>
          <w:lang w:eastAsia="pt-BR"/>
        </w:rPr>
        <w:t xml:space="preserve">&lt;0.05) when comparing </w:t>
      </w:r>
      <w:r>
        <w:rPr>
          <w:rFonts w:ascii="Times New Roman" w:eastAsia="Calibri" w:hAnsi="Times New Roman" w:cs="Times New Roman"/>
          <w:sz w:val="16"/>
          <w:szCs w:val="16"/>
          <w:lang w:eastAsia="pt-BR"/>
        </w:rPr>
        <w:t>CE</w:t>
      </w:r>
      <w:r w:rsidRPr="0092482A">
        <w:rPr>
          <w:rFonts w:ascii="Times New Roman" w:eastAsia="Calibri" w:hAnsi="Times New Roman" w:cs="Times New Roman"/>
          <w:sz w:val="16"/>
          <w:szCs w:val="16"/>
          <w:lang w:eastAsia="pt-BR"/>
        </w:rPr>
        <w:t xml:space="preserve"> and </w:t>
      </w:r>
      <w:r>
        <w:rPr>
          <w:rFonts w:ascii="Times New Roman" w:eastAsia="Calibri" w:hAnsi="Times New Roman" w:cs="Times New Roman"/>
          <w:sz w:val="16"/>
          <w:szCs w:val="16"/>
          <w:lang w:eastAsia="pt-BR"/>
        </w:rPr>
        <w:t>AF</w:t>
      </w:r>
      <w:r w:rsidRPr="0092482A">
        <w:rPr>
          <w:rFonts w:ascii="Times New Roman" w:eastAsia="Calibri" w:hAnsi="Times New Roman" w:cs="Times New Roman"/>
          <w:sz w:val="16"/>
          <w:szCs w:val="16"/>
          <w:lang w:eastAsia="pt-BR"/>
        </w:rPr>
        <w:t xml:space="preserve"> data.</w:t>
      </w:r>
    </w:p>
    <w:p w14:paraId="095F9BB6" w14:textId="77777777" w:rsidR="0035251C" w:rsidRDefault="0035251C" w:rsidP="0035251C">
      <w:pPr>
        <w:widowControl w:val="0"/>
        <w:adjustRightInd w:val="0"/>
        <w:snapToGrid w:val="0"/>
        <w:spacing w:after="0" w:line="480" w:lineRule="auto"/>
        <w:textAlignment w:val="baseline"/>
        <w:rPr>
          <w:rFonts w:ascii="Times New Roman" w:eastAsia="Calibri" w:hAnsi="Times New Roman" w:cs="Times New Roman"/>
          <w:sz w:val="16"/>
          <w:szCs w:val="16"/>
          <w:lang w:eastAsia="pt-BR"/>
        </w:rPr>
      </w:pPr>
      <w:r>
        <w:rPr>
          <w:rFonts w:ascii="Times New Roman" w:eastAsia="Calibri" w:hAnsi="Times New Roman" w:cs="Times New Roman"/>
          <w:bCs/>
          <w:color w:val="000000"/>
          <w:sz w:val="16"/>
          <w:szCs w:val="16"/>
          <w:vertAlign w:val="superscript"/>
        </w:rPr>
        <w:t>d</w:t>
      </w:r>
      <w:r w:rsidRPr="0092482A">
        <w:rPr>
          <w:rFonts w:ascii="Times New Roman" w:eastAsia="Calibri" w:hAnsi="Times New Roman" w:cs="Times New Roman"/>
          <w:sz w:val="16"/>
          <w:szCs w:val="16"/>
          <w:lang w:eastAsia="pt-BR"/>
        </w:rPr>
        <w:t xml:space="preserve"> indicates parameters that were </w:t>
      </w:r>
      <w:r>
        <w:rPr>
          <w:rFonts w:ascii="Times New Roman" w:eastAsia="Calibri" w:hAnsi="Times New Roman" w:cs="Times New Roman"/>
          <w:sz w:val="16"/>
          <w:szCs w:val="16"/>
          <w:lang w:eastAsia="pt-BR"/>
        </w:rPr>
        <w:t xml:space="preserve">not </w:t>
      </w:r>
      <w:r w:rsidRPr="0092482A">
        <w:rPr>
          <w:rFonts w:ascii="Times New Roman" w:eastAsia="Calibri" w:hAnsi="Times New Roman" w:cs="Times New Roman"/>
          <w:sz w:val="16"/>
          <w:szCs w:val="16"/>
          <w:lang w:eastAsia="pt-BR"/>
        </w:rPr>
        <w:t>significantly different (</w:t>
      </w:r>
      <w:r w:rsidRPr="0092482A">
        <w:rPr>
          <w:rFonts w:ascii="Times New Roman" w:eastAsia="Calibri" w:hAnsi="Times New Roman" w:cs="Times New Roman"/>
          <w:i/>
          <w:sz w:val="16"/>
          <w:szCs w:val="16"/>
          <w:lang w:eastAsia="pt-BR"/>
        </w:rPr>
        <w:t>P</w:t>
      </w:r>
      <w:r>
        <w:rPr>
          <w:rFonts w:ascii="Times New Roman" w:eastAsia="Calibri" w:hAnsi="Times New Roman" w:cs="Times New Roman"/>
          <w:sz w:val="16"/>
          <w:szCs w:val="16"/>
          <w:lang w:eastAsia="pt-BR"/>
        </w:rPr>
        <w:t>&gt;</w:t>
      </w:r>
      <w:r w:rsidRPr="0092482A">
        <w:rPr>
          <w:rFonts w:ascii="Times New Roman" w:eastAsia="Calibri" w:hAnsi="Times New Roman" w:cs="Times New Roman"/>
          <w:sz w:val="16"/>
          <w:szCs w:val="16"/>
          <w:lang w:eastAsia="pt-BR"/>
        </w:rPr>
        <w:t xml:space="preserve">0.05) when comparing </w:t>
      </w:r>
      <w:r>
        <w:rPr>
          <w:rFonts w:ascii="Times New Roman" w:eastAsia="Calibri" w:hAnsi="Times New Roman" w:cs="Times New Roman"/>
          <w:sz w:val="16"/>
          <w:szCs w:val="16"/>
          <w:lang w:eastAsia="pt-BR"/>
        </w:rPr>
        <w:t>CE</w:t>
      </w:r>
      <w:r w:rsidRPr="0092482A">
        <w:rPr>
          <w:rFonts w:ascii="Times New Roman" w:eastAsia="Calibri" w:hAnsi="Times New Roman" w:cs="Times New Roman"/>
          <w:sz w:val="16"/>
          <w:szCs w:val="16"/>
          <w:lang w:eastAsia="pt-BR"/>
        </w:rPr>
        <w:t xml:space="preserve"> and </w:t>
      </w:r>
      <w:r>
        <w:rPr>
          <w:rFonts w:ascii="Times New Roman" w:eastAsia="Calibri" w:hAnsi="Times New Roman" w:cs="Times New Roman"/>
          <w:sz w:val="16"/>
          <w:szCs w:val="16"/>
          <w:lang w:eastAsia="pt-BR"/>
        </w:rPr>
        <w:t>PA or AF</w:t>
      </w:r>
      <w:r w:rsidRPr="0092482A">
        <w:rPr>
          <w:rFonts w:ascii="Times New Roman" w:eastAsia="Calibri" w:hAnsi="Times New Roman" w:cs="Times New Roman"/>
          <w:sz w:val="16"/>
          <w:szCs w:val="16"/>
          <w:lang w:eastAsia="pt-BR"/>
        </w:rPr>
        <w:t xml:space="preserve"> data.</w:t>
      </w:r>
    </w:p>
    <w:p w14:paraId="33E53856" w14:textId="77777777" w:rsidR="0035251C" w:rsidRDefault="0035251C" w:rsidP="0035251C">
      <w:pPr>
        <w:widowControl w:val="0"/>
        <w:adjustRightInd w:val="0"/>
        <w:snapToGrid w:val="0"/>
        <w:spacing w:after="0" w:line="480" w:lineRule="auto"/>
        <w:textAlignment w:val="baseline"/>
        <w:rPr>
          <w:rFonts w:ascii="Times New Roman" w:eastAsia="Calibri" w:hAnsi="Times New Roman" w:cs="Times New Roman"/>
          <w:sz w:val="16"/>
          <w:szCs w:val="16"/>
          <w:lang w:eastAsia="pt-BR"/>
        </w:rPr>
      </w:pPr>
      <w:r>
        <w:rPr>
          <w:rFonts w:ascii="Times New Roman" w:eastAsia="Calibri" w:hAnsi="Times New Roman" w:cs="Times New Roman"/>
          <w:bCs/>
          <w:color w:val="000000"/>
          <w:sz w:val="16"/>
          <w:szCs w:val="16"/>
          <w:vertAlign w:val="superscript"/>
        </w:rPr>
        <w:t>#</w:t>
      </w:r>
      <w:r w:rsidRPr="0092482A">
        <w:rPr>
          <w:rFonts w:ascii="Times New Roman" w:eastAsia="Calibri" w:hAnsi="Times New Roman" w:cs="Times New Roman"/>
          <w:sz w:val="16"/>
          <w:szCs w:val="16"/>
          <w:lang w:eastAsia="pt-BR"/>
        </w:rPr>
        <w:t xml:space="preserve"> indicates parameters </w:t>
      </w:r>
      <w:r>
        <w:rPr>
          <w:rFonts w:ascii="Times New Roman" w:eastAsia="Calibri" w:hAnsi="Times New Roman" w:cs="Times New Roman"/>
          <w:sz w:val="16"/>
          <w:szCs w:val="16"/>
          <w:lang w:eastAsia="pt-BR"/>
        </w:rPr>
        <w:t xml:space="preserve">which a comparison on “biome” level </w:t>
      </w:r>
      <w:r w:rsidRPr="007519CB">
        <w:rPr>
          <w:rFonts w:ascii="Times New Roman" w:eastAsia="Calibri" w:hAnsi="Times New Roman" w:cs="Times New Roman"/>
          <w:sz w:val="16"/>
          <w:szCs w:val="16"/>
          <w:lang w:eastAsia="pt-BR"/>
        </w:rPr>
        <w:t>was not allowed by the statistical tests</w:t>
      </w:r>
      <w:r>
        <w:rPr>
          <w:rFonts w:ascii="Times New Roman" w:eastAsia="Calibri" w:hAnsi="Times New Roman" w:cs="Times New Roman"/>
          <w:sz w:val="16"/>
          <w:szCs w:val="16"/>
          <w:lang w:eastAsia="pt-BR"/>
        </w:rPr>
        <w:t>.</w:t>
      </w:r>
    </w:p>
    <w:p w14:paraId="7BAEFCF3" w14:textId="77777777" w:rsidR="0035251C" w:rsidRDefault="0035251C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br w:type="page"/>
      </w:r>
    </w:p>
    <w:p w14:paraId="032B01F3" w14:textId="77777777" w:rsidR="0092482A" w:rsidRDefault="0092482A" w:rsidP="0092482A">
      <w:pPr>
        <w:widowControl w:val="0"/>
        <w:adjustRightInd w:val="0"/>
        <w:spacing w:after="0" w:line="480" w:lineRule="auto"/>
        <w:textAlignment w:val="baseline"/>
        <w:rPr>
          <w:rFonts w:ascii="Times New Roman" w:eastAsia="Calibri" w:hAnsi="Times New Roman" w:cs="Times New Roman"/>
          <w:sz w:val="24"/>
          <w:szCs w:val="24"/>
          <w:vertAlign w:val="superscript"/>
        </w:rPr>
      </w:pPr>
      <w:r w:rsidRPr="0092482A">
        <w:rPr>
          <w:rFonts w:ascii="Times New Roman" w:eastAsia="Calibri" w:hAnsi="Times New Roman" w:cs="Times New Roman"/>
          <w:b/>
          <w:sz w:val="24"/>
          <w:szCs w:val="24"/>
        </w:rPr>
        <w:lastRenderedPageBreak/>
        <w:t xml:space="preserve">Table </w:t>
      </w:r>
      <w:r w:rsidR="00511A74">
        <w:rPr>
          <w:rFonts w:ascii="Times New Roman" w:eastAsia="Calibri" w:hAnsi="Times New Roman" w:cs="Times New Roman"/>
          <w:b/>
          <w:sz w:val="24"/>
          <w:szCs w:val="24"/>
        </w:rPr>
        <w:t>7</w:t>
      </w:r>
      <w:r w:rsidRPr="0092482A">
        <w:rPr>
          <w:rFonts w:ascii="Times New Roman" w:eastAsia="Calibri" w:hAnsi="Times New Roman" w:cs="Times New Roman"/>
          <w:b/>
          <w:sz w:val="24"/>
          <w:szCs w:val="24"/>
        </w:rPr>
        <w:t>.</w:t>
      </w:r>
      <w:r w:rsidRPr="0092482A">
        <w:rPr>
          <w:rFonts w:ascii="Times New Roman" w:eastAsia="Calibri" w:hAnsi="Times New Roman" w:cs="Times New Roman"/>
          <w:sz w:val="24"/>
          <w:szCs w:val="24"/>
        </w:rPr>
        <w:t xml:space="preserve"> Urinalysis parameters of wild lowland tapirs (</w:t>
      </w:r>
      <w:proofErr w:type="spellStart"/>
      <w:r w:rsidRPr="0092482A">
        <w:rPr>
          <w:rFonts w:ascii="Times New Roman" w:eastAsia="Calibri" w:hAnsi="Times New Roman" w:cs="Times New Roman"/>
          <w:i/>
          <w:sz w:val="24"/>
          <w:szCs w:val="24"/>
        </w:rPr>
        <w:t>Tapirus</w:t>
      </w:r>
      <w:proofErr w:type="spellEnd"/>
      <w:r w:rsidRPr="0092482A">
        <w:rPr>
          <w:rFonts w:ascii="Times New Roman" w:eastAsia="Calibri" w:hAnsi="Times New Roman" w:cs="Times New Roman"/>
          <w:i/>
          <w:sz w:val="24"/>
          <w:szCs w:val="24"/>
        </w:rPr>
        <w:t xml:space="preserve"> </w:t>
      </w:r>
      <w:proofErr w:type="spellStart"/>
      <w:r w:rsidRPr="0092482A">
        <w:rPr>
          <w:rFonts w:ascii="Times New Roman" w:eastAsia="Calibri" w:hAnsi="Times New Roman" w:cs="Times New Roman"/>
          <w:i/>
          <w:sz w:val="24"/>
          <w:szCs w:val="24"/>
        </w:rPr>
        <w:t>terrestris</w:t>
      </w:r>
      <w:proofErr w:type="spellEnd"/>
      <w:r w:rsidRPr="0092482A">
        <w:rPr>
          <w:rFonts w:ascii="Times New Roman" w:eastAsia="Calibri" w:hAnsi="Times New Roman" w:cs="Times New Roman"/>
          <w:sz w:val="24"/>
          <w:szCs w:val="24"/>
        </w:rPr>
        <w:t xml:space="preserve">) </w:t>
      </w:r>
      <w:r w:rsidR="006409C4" w:rsidRPr="0092482A">
        <w:rPr>
          <w:rFonts w:ascii="Times New Roman" w:eastAsia="Calibri" w:hAnsi="Times New Roman" w:cs="Times New Roman"/>
          <w:sz w:val="24"/>
          <w:szCs w:val="24"/>
        </w:rPr>
        <w:t xml:space="preserve">in the </w:t>
      </w:r>
      <w:proofErr w:type="spellStart"/>
      <w:r w:rsidR="006409C4">
        <w:rPr>
          <w:rFonts w:ascii="Times New Roman" w:eastAsia="Calibri" w:hAnsi="Times New Roman" w:cs="Times New Roman"/>
          <w:sz w:val="24"/>
          <w:szCs w:val="24"/>
          <w:lang w:eastAsia="ar-SA"/>
        </w:rPr>
        <w:t>Cerrado</w:t>
      </w:r>
      <w:proofErr w:type="spellEnd"/>
      <w:r w:rsidR="006409C4" w:rsidRPr="0092482A">
        <w:rPr>
          <w:rFonts w:ascii="Times New Roman" w:eastAsia="Calibri" w:hAnsi="Times New Roman" w:cs="Times New Roman"/>
          <w:sz w:val="24"/>
          <w:szCs w:val="24"/>
        </w:rPr>
        <w:t xml:space="preserve"> (</w:t>
      </w:r>
      <w:r w:rsidR="006409C4">
        <w:rPr>
          <w:rFonts w:ascii="Times New Roman" w:eastAsia="Calibri" w:hAnsi="Times New Roman" w:cs="Times New Roman"/>
          <w:sz w:val="24"/>
          <w:szCs w:val="24"/>
        </w:rPr>
        <w:t>CE</w:t>
      </w:r>
      <w:r w:rsidR="006409C4" w:rsidRPr="0092482A">
        <w:rPr>
          <w:rFonts w:ascii="Times New Roman" w:eastAsia="Calibri" w:hAnsi="Times New Roman" w:cs="Times New Roman"/>
          <w:sz w:val="24"/>
          <w:szCs w:val="24"/>
        </w:rPr>
        <w:t xml:space="preserve">; </w:t>
      </w:r>
      <w:r w:rsidR="006409C4">
        <w:rPr>
          <w:rFonts w:ascii="Times New Roman" w:eastAsia="Calibri" w:hAnsi="Times New Roman" w:cs="Times New Roman"/>
          <w:sz w:val="24"/>
          <w:szCs w:val="24"/>
        </w:rPr>
        <w:t>2015</w:t>
      </w:r>
      <w:r w:rsidR="006409C4" w:rsidRPr="0092482A">
        <w:rPr>
          <w:rFonts w:ascii="Times New Roman" w:eastAsia="Calibri" w:hAnsi="Times New Roman" w:cs="Times New Roman"/>
          <w:sz w:val="24"/>
          <w:szCs w:val="24"/>
        </w:rPr>
        <w:t>–20</w:t>
      </w:r>
      <w:r w:rsidR="006409C4">
        <w:rPr>
          <w:rFonts w:ascii="Times New Roman" w:eastAsia="Calibri" w:hAnsi="Times New Roman" w:cs="Times New Roman"/>
          <w:sz w:val="24"/>
          <w:szCs w:val="24"/>
        </w:rPr>
        <w:t>17</w:t>
      </w:r>
      <w:r w:rsidR="006409C4" w:rsidRPr="0092482A">
        <w:rPr>
          <w:rFonts w:ascii="Times New Roman" w:eastAsia="Calibri" w:hAnsi="Times New Roman" w:cs="Times New Roman"/>
          <w:sz w:val="24"/>
          <w:szCs w:val="24"/>
        </w:rPr>
        <w:t>), Brazil.</w:t>
      </w:r>
      <w:r w:rsidRPr="0092482A">
        <w:rPr>
          <w:rFonts w:ascii="Times New Roman" w:eastAsia="Calibri" w:hAnsi="Times New Roman" w:cs="Times New Roman"/>
          <w:sz w:val="24"/>
          <w:szCs w:val="24"/>
          <w:vertAlign w:val="superscript"/>
        </w:rPr>
        <w:t xml:space="preserve"> </w:t>
      </w:r>
    </w:p>
    <w:p w14:paraId="23F66A92" w14:textId="77777777" w:rsidR="00A61549" w:rsidRDefault="00A61549" w:rsidP="00A61549">
      <w:pPr>
        <w:widowControl w:val="0"/>
        <w:adjustRightInd w:val="0"/>
        <w:spacing w:after="0" w:line="240" w:lineRule="auto"/>
        <w:textAlignment w:val="baseline"/>
        <w:rPr>
          <w:rFonts w:ascii="Times New Roman" w:eastAsia="Calibri" w:hAnsi="Times New Roman" w:cs="Times New Roman"/>
          <w:sz w:val="24"/>
          <w:szCs w:val="24"/>
          <w:vertAlign w:val="superscript"/>
        </w:rPr>
      </w:pPr>
    </w:p>
    <w:tbl>
      <w:tblPr>
        <w:tblW w:w="3048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86"/>
        <w:gridCol w:w="1512"/>
        <w:gridCol w:w="487"/>
        <w:gridCol w:w="893"/>
        <w:gridCol w:w="851"/>
      </w:tblGrid>
      <w:tr w:rsidR="00CB1797" w:rsidRPr="00A61549" w14:paraId="0E0635DF" w14:textId="77777777" w:rsidTr="007E2E96">
        <w:trPr>
          <w:trHeight w:val="240"/>
        </w:trPr>
        <w:tc>
          <w:tcPr>
            <w:tcW w:w="1615" w:type="pct"/>
            <w:tcBorders>
              <w:top w:val="single" w:sz="2" w:space="0" w:color="auto"/>
              <w:left w:val="nil"/>
            </w:tcBorders>
            <w:shd w:val="clear" w:color="auto" w:fill="auto"/>
            <w:noWrap/>
            <w:vAlign w:val="center"/>
            <w:hideMark/>
          </w:tcPr>
          <w:p w14:paraId="3F632BB9" w14:textId="77777777" w:rsidR="00CB1797" w:rsidRPr="00A61549" w:rsidRDefault="00CB1797" w:rsidP="00A61549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385" w:type="pct"/>
            <w:gridSpan w:val="4"/>
            <w:tcBorders>
              <w:top w:val="single" w:sz="2" w:space="0" w:color="auto"/>
              <w:bottom w:val="single" w:sz="4" w:space="0" w:color="auto"/>
            </w:tcBorders>
          </w:tcPr>
          <w:p w14:paraId="5A912A07" w14:textId="77777777" w:rsidR="00CB1797" w:rsidRPr="00A61549" w:rsidRDefault="00CB1797" w:rsidP="00A61549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CE</w:t>
            </w:r>
          </w:p>
        </w:tc>
      </w:tr>
      <w:tr w:rsidR="00CB1797" w:rsidRPr="00A61549" w14:paraId="28BDB59F" w14:textId="77777777" w:rsidTr="007E2E96">
        <w:trPr>
          <w:trHeight w:val="240"/>
        </w:trPr>
        <w:tc>
          <w:tcPr>
            <w:tcW w:w="1615" w:type="pct"/>
            <w:tcBorders>
              <w:left w:val="nil"/>
              <w:bottom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F4D71FF" w14:textId="77777777" w:rsidR="00CB1797" w:rsidRPr="00A61549" w:rsidRDefault="00CB1797" w:rsidP="00A61549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A61549">
              <w:rPr>
                <w:rFonts w:ascii="Times New Roman" w:hAnsi="Times New Roman"/>
                <w:sz w:val="20"/>
                <w:szCs w:val="20"/>
              </w:rPr>
              <w:t>Parameter</w:t>
            </w:r>
          </w:p>
        </w:tc>
        <w:tc>
          <w:tcPr>
            <w:tcW w:w="1367" w:type="pct"/>
            <w:tcBorders>
              <w:top w:val="single" w:sz="4" w:space="0" w:color="auto"/>
              <w:bottom w:val="single" w:sz="2" w:space="0" w:color="auto"/>
            </w:tcBorders>
          </w:tcPr>
          <w:p w14:paraId="791B1023" w14:textId="77777777" w:rsidR="00CB1797" w:rsidRPr="00CB1797" w:rsidRDefault="00CB1797" w:rsidP="00A61549">
            <w:pPr>
              <w:spacing w:after="0"/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  <w:t>Description</w:t>
            </w:r>
            <w:r w:rsidRPr="0092482A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 xml:space="preserve"> a</w:t>
            </w:r>
          </w:p>
        </w:tc>
        <w:tc>
          <w:tcPr>
            <w:tcW w:w="440" w:type="pct"/>
            <w:tcBorders>
              <w:top w:val="single" w:sz="4" w:space="0" w:color="auto"/>
              <w:bottom w:val="single" w:sz="2" w:space="0" w:color="auto"/>
            </w:tcBorders>
            <w:shd w:val="clear" w:color="auto" w:fill="auto"/>
            <w:noWrap/>
            <w:hideMark/>
          </w:tcPr>
          <w:p w14:paraId="1E46FA04" w14:textId="77777777" w:rsidR="00CB1797" w:rsidRPr="00A61549" w:rsidRDefault="00CB1797" w:rsidP="00A61549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6F6F77">
              <w:rPr>
                <w:rFonts w:ascii="Times New Roman" w:eastAsia="Calibri" w:hAnsi="Times New Roman" w:cs="Times New Roman"/>
                <w:bCs/>
                <w:i/>
                <w:color w:val="000000"/>
                <w:sz w:val="20"/>
                <w:szCs w:val="20"/>
              </w:rPr>
              <w:t>n</w:t>
            </w:r>
          </w:p>
        </w:tc>
        <w:tc>
          <w:tcPr>
            <w:tcW w:w="808" w:type="pct"/>
            <w:tcBorders>
              <w:top w:val="single" w:sz="4" w:space="0" w:color="auto"/>
              <w:bottom w:val="single" w:sz="2" w:space="0" w:color="auto"/>
            </w:tcBorders>
            <w:shd w:val="clear" w:color="auto" w:fill="auto"/>
            <w:noWrap/>
            <w:hideMark/>
          </w:tcPr>
          <w:p w14:paraId="23F22320" w14:textId="77777777" w:rsidR="00CB1797" w:rsidRPr="00A61549" w:rsidRDefault="00CB1797" w:rsidP="00A61549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6F6F77"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  <w:lang w:eastAsia="pt-BR"/>
              </w:rPr>
              <w:t>Mean</w:t>
            </w:r>
          </w:p>
        </w:tc>
        <w:tc>
          <w:tcPr>
            <w:tcW w:w="770" w:type="pct"/>
            <w:tcBorders>
              <w:top w:val="single" w:sz="4" w:space="0" w:color="auto"/>
              <w:bottom w:val="single" w:sz="2" w:space="0" w:color="auto"/>
            </w:tcBorders>
            <w:shd w:val="clear" w:color="auto" w:fill="auto"/>
            <w:noWrap/>
            <w:hideMark/>
          </w:tcPr>
          <w:p w14:paraId="1B3A5AE5" w14:textId="77777777" w:rsidR="00CB1797" w:rsidRPr="00A61549" w:rsidRDefault="00CB1797" w:rsidP="00A61549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6F6F77"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  <w:lang w:eastAsia="pt-BR"/>
              </w:rPr>
              <w:t>SD</w:t>
            </w:r>
          </w:p>
        </w:tc>
      </w:tr>
      <w:tr w:rsidR="00CB1797" w:rsidRPr="00CB1797" w14:paraId="17062091" w14:textId="77777777" w:rsidTr="007E2E96">
        <w:trPr>
          <w:trHeight w:val="240"/>
        </w:trPr>
        <w:tc>
          <w:tcPr>
            <w:tcW w:w="1615" w:type="pct"/>
            <w:tcBorders>
              <w:top w:val="single" w:sz="2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D519B" w14:textId="77777777" w:rsidR="00CB1797" w:rsidRPr="00CB1797" w:rsidRDefault="00CB1797" w:rsidP="00CB1797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 w:rsidRPr="00CB1797">
              <w:rPr>
                <w:rFonts w:ascii="Times New Roman" w:hAnsi="Times New Roman"/>
                <w:sz w:val="18"/>
                <w:szCs w:val="18"/>
              </w:rPr>
              <w:t>Specific gravity</w:t>
            </w:r>
          </w:p>
        </w:tc>
        <w:tc>
          <w:tcPr>
            <w:tcW w:w="1367" w:type="pct"/>
            <w:tcBorders>
              <w:top w:val="single" w:sz="2" w:space="0" w:color="auto"/>
              <w:bottom w:val="single" w:sz="4" w:space="0" w:color="auto"/>
            </w:tcBorders>
          </w:tcPr>
          <w:p w14:paraId="7B606DAA" w14:textId="77777777" w:rsidR="00CB1797" w:rsidRPr="00CB1797" w:rsidRDefault="007E2E96" w:rsidP="00CB1797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 -</w:t>
            </w:r>
          </w:p>
        </w:tc>
        <w:tc>
          <w:tcPr>
            <w:tcW w:w="440" w:type="pct"/>
            <w:tcBorders>
              <w:top w:val="single" w:sz="2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D5C021A" w14:textId="77777777" w:rsidR="00CB1797" w:rsidRPr="00CB1797" w:rsidRDefault="00CB1797" w:rsidP="00CB1797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 w:rsidRPr="00CB1797">
              <w:rPr>
                <w:rFonts w:ascii="Times New Roman" w:hAnsi="Times New Roman"/>
                <w:sz w:val="18"/>
                <w:szCs w:val="18"/>
              </w:rPr>
              <w:t>5</w:t>
            </w:r>
          </w:p>
        </w:tc>
        <w:tc>
          <w:tcPr>
            <w:tcW w:w="808" w:type="pct"/>
            <w:tcBorders>
              <w:top w:val="single" w:sz="2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DC9764A" w14:textId="77777777" w:rsidR="00CB1797" w:rsidRPr="00CB1797" w:rsidRDefault="00CB1797" w:rsidP="00CB1797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1.012</w:t>
            </w:r>
          </w:p>
        </w:tc>
        <w:tc>
          <w:tcPr>
            <w:tcW w:w="770" w:type="pct"/>
            <w:tcBorders>
              <w:top w:val="single" w:sz="2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4CBBC5E" w14:textId="77777777" w:rsidR="00CB1797" w:rsidRPr="00CB1797" w:rsidRDefault="00CB1797" w:rsidP="00CB1797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11</w:t>
            </w:r>
          </w:p>
        </w:tc>
      </w:tr>
      <w:tr w:rsidR="00CB1797" w:rsidRPr="00CB1797" w14:paraId="4AF2BB6C" w14:textId="77777777" w:rsidTr="007E2E96">
        <w:trPr>
          <w:trHeight w:val="240"/>
        </w:trPr>
        <w:tc>
          <w:tcPr>
            <w:tcW w:w="1615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C19EA" w14:textId="77777777" w:rsidR="00CB1797" w:rsidRPr="00CB1797" w:rsidRDefault="00CB1797" w:rsidP="00CB1797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 w:rsidRPr="00CB1797">
              <w:rPr>
                <w:rFonts w:ascii="Times New Roman" w:hAnsi="Times New Roman"/>
                <w:sz w:val="18"/>
                <w:szCs w:val="18"/>
              </w:rPr>
              <w:t>pH</w:t>
            </w:r>
          </w:p>
        </w:tc>
        <w:tc>
          <w:tcPr>
            <w:tcW w:w="1367" w:type="pct"/>
            <w:tcBorders>
              <w:top w:val="single" w:sz="4" w:space="0" w:color="auto"/>
              <w:bottom w:val="single" w:sz="4" w:space="0" w:color="auto"/>
            </w:tcBorders>
          </w:tcPr>
          <w:p w14:paraId="0E1B0B8A" w14:textId="77777777" w:rsidR="00CB1797" w:rsidRPr="00CB1797" w:rsidRDefault="007E2E96" w:rsidP="00CB1797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 -</w:t>
            </w:r>
          </w:p>
        </w:tc>
        <w:tc>
          <w:tcPr>
            <w:tcW w:w="44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E966554" w14:textId="77777777" w:rsidR="00CB1797" w:rsidRPr="00CB1797" w:rsidRDefault="00CB1797" w:rsidP="00CB1797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 w:rsidRPr="00CB1797">
              <w:rPr>
                <w:rFonts w:ascii="Times New Roman" w:hAnsi="Times New Roman"/>
                <w:sz w:val="18"/>
                <w:szCs w:val="18"/>
              </w:rPr>
              <w:t>5</w:t>
            </w:r>
          </w:p>
        </w:tc>
        <w:tc>
          <w:tcPr>
            <w:tcW w:w="80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ABA2A33" w14:textId="77777777" w:rsidR="00CB1797" w:rsidRPr="00CB1797" w:rsidRDefault="007E2E96" w:rsidP="00CB1797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6.1</w:t>
            </w:r>
          </w:p>
        </w:tc>
        <w:tc>
          <w:tcPr>
            <w:tcW w:w="77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2F1A278" w14:textId="77777777" w:rsidR="00CB1797" w:rsidRPr="00CB1797" w:rsidRDefault="007E2E96" w:rsidP="00CB1797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0.7</w:t>
            </w:r>
          </w:p>
        </w:tc>
      </w:tr>
      <w:tr w:rsidR="00CB1797" w:rsidRPr="00CB1797" w14:paraId="31B372CD" w14:textId="77777777" w:rsidTr="007E2E96">
        <w:trPr>
          <w:trHeight w:val="240"/>
        </w:trPr>
        <w:tc>
          <w:tcPr>
            <w:tcW w:w="1615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D0CF24D" w14:textId="77777777" w:rsidR="00CB1797" w:rsidRPr="00CB1797" w:rsidRDefault="00CB1797" w:rsidP="00CB1797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 w:rsidRPr="00CB1797">
              <w:rPr>
                <w:rFonts w:ascii="Times New Roman" w:hAnsi="Times New Roman"/>
                <w:sz w:val="18"/>
                <w:szCs w:val="18"/>
              </w:rPr>
              <w:t>Color</w:t>
            </w:r>
          </w:p>
        </w:tc>
        <w:tc>
          <w:tcPr>
            <w:tcW w:w="1367" w:type="pct"/>
            <w:tcBorders>
              <w:top w:val="single" w:sz="4" w:space="0" w:color="auto"/>
              <w:bottom w:val="single" w:sz="4" w:space="0" w:color="auto"/>
            </w:tcBorders>
          </w:tcPr>
          <w:p w14:paraId="54B86C88" w14:textId="77777777" w:rsidR="00CB1797" w:rsidRPr="00CB1797" w:rsidRDefault="00CB1797" w:rsidP="00CB1797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 w:rsidRPr="00CB1797">
              <w:rPr>
                <w:rFonts w:ascii="Times New Roman" w:hAnsi="Times New Roman"/>
                <w:sz w:val="18"/>
                <w:szCs w:val="18"/>
              </w:rPr>
              <w:t xml:space="preserve">Light </w:t>
            </w:r>
            <w:r>
              <w:rPr>
                <w:rFonts w:ascii="Times New Roman" w:hAnsi="Times New Roman"/>
                <w:sz w:val="18"/>
                <w:szCs w:val="18"/>
              </w:rPr>
              <w:t>y</w:t>
            </w:r>
            <w:r w:rsidRPr="00CB1797">
              <w:rPr>
                <w:rFonts w:ascii="Times New Roman" w:hAnsi="Times New Roman"/>
                <w:sz w:val="18"/>
                <w:szCs w:val="18"/>
              </w:rPr>
              <w:t>ellow</w:t>
            </w:r>
          </w:p>
        </w:tc>
        <w:tc>
          <w:tcPr>
            <w:tcW w:w="44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2288136" w14:textId="77777777" w:rsidR="00CB1797" w:rsidRPr="00CB1797" w:rsidRDefault="00CB1797" w:rsidP="00CB1797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 w:rsidRPr="00CB1797">
              <w:rPr>
                <w:rFonts w:ascii="Times New Roman" w:hAnsi="Times New Roman"/>
                <w:sz w:val="18"/>
                <w:szCs w:val="18"/>
              </w:rPr>
              <w:t>5</w:t>
            </w:r>
          </w:p>
        </w:tc>
        <w:tc>
          <w:tcPr>
            <w:tcW w:w="80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6F1CC5C" w14:textId="77777777" w:rsidR="00CB1797" w:rsidRPr="00CB1797" w:rsidRDefault="00CB1797" w:rsidP="00CB1797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 -</w:t>
            </w:r>
          </w:p>
        </w:tc>
        <w:tc>
          <w:tcPr>
            <w:tcW w:w="77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539B3CD" w14:textId="77777777" w:rsidR="00CB1797" w:rsidRPr="00CB1797" w:rsidRDefault="00CB1797" w:rsidP="00CB1797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 -</w:t>
            </w:r>
          </w:p>
        </w:tc>
      </w:tr>
      <w:tr w:rsidR="007E2E96" w:rsidRPr="00CB1797" w14:paraId="3575AE0B" w14:textId="77777777" w:rsidTr="007E2E96">
        <w:trPr>
          <w:trHeight w:val="240"/>
        </w:trPr>
        <w:tc>
          <w:tcPr>
            <w:tcW w:w="1615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C47E635" w14:textId="77777777" w:rsidR="007E2E96" w:rsidRPr="00CB1797" w:rsidRDefault="007E2E96" w:rsidP="007E2E96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 w:rsidRPr="00CB1797">
              <w:rPr>
                <w:rFonts w:ascii="Times New Roman" w:hAnsi="Times New Roman"/>
                <w:sz w:val="18"/>
                <w:szCs w:val="18"/>
              </w:rPr>
              <w:t>Presence of protein</w:t>
            </w:r>
          </w:p>
        </w:tc>
        <w:tc>
          <w:tcPr>
            <w:tcW w:w="1367" w:type="pct"/>
            <w:tcBorders>
              <w:top w:val="single" w:sz="4" w:space="0" w:color="auto"/>
              <w:bottom w:val="single" w:sz="4" w:space="0" w:color="auto"/>
            </w:tcBorders>
          </w:tcPr>
          <w:p w14:paraId="7D5760E2" w14:textId="77777777" w:rsidR="007E2E96" w:rsidRDefault="007E2E96" w:rsidP="007E2E96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(+)</w:t>
            </w:r>
          </w:p>
          <w:p w14:paraId="1C2CB1F1" w14:textId="77777777" w:rsidR="007E2E96" w:rsidRPr="00CB1797" w:rsidRDefault="007E2E96" w:rsidP="007E2E96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 w:rsidRPr="007E2E96">
              <w:rPr>
                <w:rFonts w:ascii="Times New Roman" w:hAnsi="Times New Roman"/>
                <w:sz w:val="18"/>
                <w:szCs w:val="18"/>
              </w:rPr>
              <w:t>(-)</w:t>
            </w:r>
          </w:p>
        </w:tc>
        <w:tc>
          <w:tcPr>
            <w:tcW w:w="44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9B33D7E" w14:textId="77777777" w:rsidR="007E2E96" w:rsidRDefault="007E2E96" w:rsidP="007E2E96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</w:t>
            </w:r>
          </w:p>
          <w:p w14:paraId="6C4B0DE5" w14:textId="77777777" w:rsidR="007E2E96" w:rsidRPr="00CB1797" w:rsidRDefault="007E2E96" w:rsidP="007E2E96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80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661059A" w14:textId="77777777" w:rsidR="007E2E96" w:rsidRPr="00CB1797" w:rsidRDefault="007E2E96" w:rsidP="007E2E96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 -</w:t>
            </w:r>
          </w:p>
        </w:tc>
        <w:tc>
          <w:tcPr>
            <w:tcW w:w="77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3209EB8" w14:textId="77777777" w:rsidR="007E2E96" w:rsidRPr="00CB1797" w:rsidRDefault="007E2E96" w:rsidP="007E2E96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 -</w:t>
            </w:r>
          </w:p>
        </w:tc>
      </w:tr>
      <w:tr w:rsidR="007E2E96" w:rsidRPr="00CB1797" w14:paraId="6DD07F8B" w14:textId="77777777" w:rsidTr="007E2E96">
        <w:trPr>
          <w:trHeight w:val="240"/>
        </w:trPr>
        <w:tc>
          <w:tcPr>
            <w:tcW w:w="1615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EA2B47C" w14:textId="77777777" w:rsidR="007E2E96" w:rsidRPr="00CB1797" w:rsidRDefault="007E2E96" w:rsidP="007E2E96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 w:rsidRPr="00CB1797">
              <w:rPr>
                <w:rFonts w:ascii="Times New Roman" w:hAnsi="Times New Roman"/>
                <w:sz w:val="18"/>
                <w:szCs w:val="18"/>
              </w:rPr>
              <w:t>Glucose</w:t>
            </w:r>
          </w:p>
        </w:tc>
        <w:tc>
          <w:tcPr>
            <w:tcW w:w="1367" w:type="pct"/>
            <w:tcBorders>
              <w:top w:val="single" w:sz="4" w:space="0" w:color="auto"/>
              <w:bottom w:val="single" w:sz="4" w:space="0" w:color="auto"/>
            </w:tcBorders>
          </w:tcPr>
          <w:p w14:paraId="42F2E6BE" w14:textId="77777777" w:rsidR="007E2E96" w:rsidRPr="00CB1797" w:rsidRDefault="007E2E96" w:rsidP="007E2E96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 w:rsidRPr="007E2E96">
              <w:rPr>
                <w:rFonts w:ascii="Times New Roman" w:hAnsi="Times New Roman"/>
                <w:sz w:val="18"/>
                <w:szCs w:val="18"/>
              </w:rPr>
              <w:t>(-)</w:t>
            </w:r>
          </w:p>
        </w:tc>
        <w:tc>
          <w:tcPr>
            <w:tcW w:w="44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B8ADDDD" w14:textId="77777777" w:rsidR="007E2E96" w:rsidRPr="00CB1797" w:rsidRDefault="007E2E96" w:rsidP="007E2E96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 w:rsidRPr="00CB1797">
              <w:rPr>
                <w:rFonts w:ascii="Times New Roman" w:hAnsi="Times New Roman"/>
                <w:sz w:val="18"/>
                <w:szCs w:val="18"/>
              </w:rPr>
              <w:t>5</w:t>
            </w:r>
          </w:p>
        </w:tc>
        <w:tc>
          <w:tcPr>
            <w:tcW w:w="80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96E5522" w14:textId="77777777" w:rsidR="007E2E96" w:rsidRPr="00CB1797" w:rsidRDefault="007E2E96" w:rsidP="007E2E96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 -</w:t>
            </w:r>
          </w:p>
        </w:tc>
        <w:tc>
          <w:tcPr>
            <w:tcW w:w="77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8C4B7EB" w14:textId="77777777" w:rsidR="007E2E96" w:rsidRPr="00CB1797" w:rsidRDefault="007E2E96" w:rsidP="007E2E96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 -</w:t>
            </w:r>
          </w:p>
        </w:tc>
      </w:tr>
      <w:tr w:rsidR="007E2E96" w:rsidRPr="00CB1797" w14:paraId="59B43B81" w14:textId="77777777" w:rsidTr="007E2E96">
        <w:trPr>
          <w:trHeight w:val="240"/>
        </w:trPr>
        <w:tc>
          <w:tcPr>
            <w:tcW w:w="1615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2B9FB24" w14:textId="77777777" w:rsidR="007E2E96" w:rsidRPr="00CB1797" w:rsidRDefault="007E2E96" w:rsidP="007E2E96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 w:rsidRPr="00CB1797">
              <w:rPr>
                <w:rFonts w:ascii="Times New Roman" w:hAnsi="Times New Roman"/>
                <w:sz w:val="18"/>
                <w:szCs w:val="18"/>
              </w:rPr>
              <w:t>Ketone bodies</w:t>
            </w:r>
          </w:p>
        </w:tc>
        <w:tc>
          <w:tcPr>
            <w:tcW w:w="1367" w:type="pct"/>
            <w:tcBorders>
              <w:top w:val="single" w:sz="4" w:space="0" w:color="auto"/>
              <w:bottom w:val="single" w:sz="4" w:space="0" w:color="auto"/>
            </w:tcBorders>
          </w:tcPr>
          <w:p w14:paraId="63E499D3" w14:textId="77777777" w:rsidR="007E2E96" w:rsidRDefault="007E2E96" w:rsidP="007E2E96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(+)</w:t>
            </w:r>
          </w:p>
          <w:p w14:paraId="53EE1655" w14:textId="77777777" w:rsidR="007E2E96" w:rsidRPr="00CB1797" w:rsidRDefault="007E2E96" w:rsidP="007E2E96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 w:rsidRPr="007E2E96">
              <w:rPr>
                <w:rFonts w:ascii="Times New Roman" w:hAnsi="Times New Roman"/>
                <w:sz w:val="18"/>
                <w:szCs w:val="18"/>
              </w:rPr>
              <w:t>(-)</w:t>
            </w:r>
          </w:p>
        </w:tc>
        <w:tc>
          <w:tcPr>
            <w:tcW w:w="44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FDB9D2F" w14:textId="77777777" w:rsidR="007E2E96" w:rsidRDefault="007E2E96" w:rsidP="007E2E96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  <w:p w14:paraId="5729F9E7" w14:textId="77777777" w:rsidR="007E2E96" w:rsidRPr="00CB1797" w:rsidRDefault="007E2E96" w:rsidP="007E2E96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4</w:t>
            </w:r>
          </w:p>
        </w:tc>
        <w:tc>
          <w:tcPr>
            <w:tcW w:w="80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064E711" w14:textId="77777777" w:rsidR="007E2E96" w:rsidRPr="00CB1797" w:rsidRDefault="007E2E96" w:rsidP="007E2E96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 -</w:t>
            </w:r>
          </w:p>
        </w:tc>
        <w:tc>
          <w:tcPr>
            <w:tcW w:w="77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A0129FA" w14:textId="77777777" w:rsidR="007E2E96" w:rsidRPr="00CB1797" w:rsidRDefault="007E2E96" w:rsidP="007E2E96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 -</w:t>
            </w:r>
          </w:p>
        </w:tc>
      </w:tr>
      <w:tr w:rsidR="00961CE2" w:rsidRPr="00CB1797" w14:paraId="3723A00A" w14:textId="77777777" w:rsidTr="007E2E96">
        <w:trPr>
          <w:trHeight w:val="240"/>
        </w:trPr>
        <w:tc>
          <w:tcPr>
            <w:tcW w:w="1615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25BAA5D" w14:textId="77777777" w:rsidR="00961CE2" w:rsidRPr="00CB1797" w:rsidRDefault="00961CE2" w:rsidP="00961CE2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 w:rsidRPr="00CB1797">
              <w:rPr>
                <w:rFonts w:ascii="Times New Roman" w:hAnsi="Times New Roman"/>
                <w:sz w:val="18"/>
                <w:szCs w:val="18"/>
              </w:rPr>
              <w:t>Biliary pigments</w:t>
            </w:r>
          </w:p>
        </w:tc>
        <w:tc>
          <w:tcPr>
            <w:tcW w:w="1367" w:type="pct"/>
            <w:tcBorders>
              <w:top w:val="single" w:sz="4" w:space="0" w:color="auto"/>
              <w:bottom w:val="single" w:sz="4" w:space="0" w:color="auto"/>
            </w:tcBorders>
          </w:tcPr>
          <w:p w14:paraId="41A39E35" w14:textId="77777777" w:rsidR="00961CE2" w:rsidRPr="00CB1797" w:rsidRDefault="00961CE2" w:rsidP="00961CE2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 w:rsidRPr="007E2E96">
              <w:rPr>
                <w:rFonts w:ascii="Times New Roman" w:hAnsi="Times New Roman"/>
                <w:sz w:val="18"/>
                <w:szCs w:val="18"/>
              </w:rPr>
              <w:t>(-)</w:t>
            </w:r>
          </w:p>
        </w:tc>
        <w:tc>
          <w:tcPr>
            <w:tcW w:w="44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CF92ACD" w14:textId="77777777" w:rsidR="00961CE2" w:rsidRPr="00CB1797" w:rsidRDefault="00961CE2" w:rsidP="00961CE2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 w:rsidRPr="00CB1797">
              <w:rPr>
                <w:rFonts w:ascii="Times New Roman" w:hAnsi="Times New Roman"/>
                <w:sz w:val="18"/>
                <w:szCs w:val="18"/>
              </w:rPr>
              <w:t>5</w:t>
            </w:r>
          </w:p>
        </w:tc>
        <w:tc>
          <w:tcPr>
            <w:tcW w:w="80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DEBC241" w14:textId="77777777" w:rsidR="00961CE2" w:rsidRPr="00CB1797" w:rsidRDefault="00961CE2" w:rsidP="00961CE2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 -</w:t>
            </w:r>
          </w:p>
        </w:tc>
        <w:tc>
          <w:tcPr>
            <w:tcW w:w="77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88811E8" w14:textId="77777777" w:rsidR="00961CE2" w:rsidRPr="00CB1797" w:rsidRDefault="00961CE2" w:rsidP="00961CE2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 -</w:t>
            </w:r>
          </w:p>
        </w:tc>
      </w:tr>
      <w:tr w:rsidR="00961CE2" w:rsidRPr="00CB1797" w14:paraId="717315DD" w14:textId="77777777" w:rsidTr="007E2E96">
        <w:trPr>
          <w:trHeight w:val="240"/>
        </w:trPr>
        <w:tc>
          <w:tcPr>
            <w:tcW w:w="1615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CBF604B" w14:textId="77777777" w:rsidR="00961CE2" w:rsidRPr="00CB1797" w:rsidRDefault="00961CE2" w:rsidP="00961CE2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 w:rsidRPr="00CB1797">
              <w:rPr>
                <w:rFonts w:ascii="Times New Roman" w:hAnsi="Times New Roman"/>
                <w:sz w:val="18"/>
                <w:szCs w:val="18"/>
              </w:rPr>
              <w:t>Hemoglobin</w:t>
            </w:r>
          </w:p>
        </w:tc>
        <w:tc>
          <w:tcPr>
            <w:tcW w:w="1367" w:type="pct"/>
            <w:tcBorders>
              <w:top w:val="single" w:sz="4" w:space="0" w:color="auto"/>
              <w:bottom w:val="single" w:sz="4" w:space="0" w:color="auto"/>
            </w:tcBorders>
          </w:tcPr>
          <w:p w14:paraId="04DE1416" w14:textId="77777777" w:rsidR="00961CE2" w:rsidRPr="00CB1797" w:rsidRDefault="00961CE2" w:rsidP="00961CE2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 w:rsidRPr="007E2E96">
              <w:rPr>
                <w:rFonts w:ascii="Times New Roman" w:hAnsi="Times New Roman"/>
                <w:sz w:val="18"/>
                <w:szCs w:val="18"/>
              </w:rPr>
              <w:t>(-)</w:t>
            </w:r>
          </w:p>
        </w:tc>
        <w:tc>
          <w:tcPr>
            <w:tcW w:w="44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6B546C4" w14:textId="77777777" w:rsidR="00961CE2" w:rsidRPr="00CB1797" w:rsidRDefault="00961CE2" w:rsidP="00961CE2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 w:rsidRPr="00CB1797">
              <w:rPr>
                <w:rFonts w:ascii="Times New Roman" w:hAnsi="Times New Roman"/>
                <w:sz w:val="18"/>
                <w:szCs w:val="18"/>
              </w:rPr>
              <w:t>5</w:t>
            </w:r>
          </w:p>
        </w:tc>
        <w:tc>
          <w:tcPr>
            <w:tcW w:w="80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3689E94" w14:textId="77777777" w:rsidR="00961CE2" w:rsidRPr="00CB1797" w:rsidRDefault="00961CE2" w:rsidP="00961CE2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 -</w:t>
            </w:r>
          </w:p>
        </w:tc>
        <w:tc>
          <w:tcPr>
            <w:tcW w:w="77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F985148" w14:textId="77777777" w:rsidR="00961CE2" w:rsidRPr="00CB1797" w:rsidRDefault="00961CE2" w:rsidP="00961CE2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 -</w:t>
            </w:r>
          </w:p>
        </w:tc>
      </w:tr>
      <w:tr w:rsidR="00961CE2" w:rsidRPr="00CB1797" w14:paraId="0D3F828F" w14:textId="77777777" w:rsidTr="007E2E96">
        <w:trPr>
          <w:trHeight w:val="240"/>
        </w:trPr>
        <w:tc>
          <w:tcPr>
            <w:tcW w:w="1615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71AAFE6" w14:textId="77777777" w:rsidR="00961CE2" w:rsidRPr="00CB1797" w:rsidRDefault="00961CE2" w:rsidP="00961CE2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 w:rsidRPr="00CB1797">
              <w:rPr>
                <w:rFonts w:ascii="Times New Roman" w:hAnsi="Times New Roman"/>
                <w:sz w:val="18"/>
                <w:szCs w:val="18"/>
              </w:rPr>
              <w:t>Bilirubin</w:t>
            </w:r>
          </w:p>
        </w:tc>
        <w:tc>
          <w:tcPr>
            <w:tcW w:w="1367" w:type="pct"/>
            <w:tcBorders>
              <w:top w:val="single" w:sz="4" w:space="0" w:color="auto"/>
              <w:bottom w:val="single" w:sz="4" w:space="0" w:color="auto"/>
            </w:tcBorders>
          </w:tcPr>
          <w:p w14:paraId="05DB0B10" w14:textId="77777777" w:rsidR="00961CE2" w:rsidRPr="00CB1797" w:rsidRDefault="00961CE2" w:rsidP="00961CE2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 w:rsidRPr="007E2E96">
              <w:rPr>
                <w:rFonts w:ascii="Times New Roman" w:hAnsi="Times New Roman"/>
                <w:sz w:val="18"/>
                <w:szCs w:val="18"/>
              </w:rPr>
              <w:t>(-)</w:t>
            </w:r>
          </w:p>
        </w:tc>
        <w:tc>
          <w:tcPr>
            <w:tcW w:w="44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F4405A2" w14:textId="77777777" w:rsidR="00961CE2" w:rsidRPr="00CB1797" w:rsidRDefault="00961CE2" w:rsidP="00961CE2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 w:rsidRPr="00CB1797">
              <w:rPr>
                <w:rFonts w:ascii="Times New Roman" w:hAnsi="Times New Roman"/>
                <w:sz w:val="18"/>
                <w:szCs w:val="18"/>
              </w:rPr>
              <w:t>5</w:t>
            </w:r>
          </w:p>
        </w:tc>
        <w:tc>
          <w:tcPr>
            <w:tcW w:w="80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F98E0C2" w14:textId="77777777" w:rsidR="00961CE2" w:rsidRPr="00CB1797" w:rsidRDefault="00961CE2" w:rsidP="00961CE2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 -</w:t>
            </w:r>
          </w:p>
        </w:tc>
        <w:tc>
          <w:tcPr>
            <w:tcW w:w="77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6F34234" w14:textId="77777777" w:rsidR="00961CE2" w:rsidRPr="00CB1797" w:rsidRDefault="00961CE2" w:rsidP="00961CE2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 -</w:t>
            </w:r>
          </w:p>
        </w:tc>
      </w:tr>
      <w:tr w:rsidR="00961CE2" w:rsidRPr="00CB1797" w14:paraId="5CAE3E6E" w14:textId="77777777" w:rsidTr="007E2E96">
        <w:trPr>
          <w:trHeight w:val="240"/>
        </w:trPr>
        <w:tc>
          <w:tcPr>
            <w:tcW w:w="1615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8806E3B" w14:textId="77777777" w:rsidR="00961CE2" w:rsidRPr="00CB1797" w:rsidRDefault="00961CE2" w:rsidP="00961CE2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 w:rsidRPr="00CB1797">
              <w:rPr>
                <w:rFonts w:ascii="Times New Roman" w:hAnsi="Times New Roman"/>
                <w:sz w:val="18"/>
                <w:szCs w:val="18"/>
              </w:rPr>
              <w:t>Nitrite</w:t>
            </w:r>
          </w:p>
        </w:tc>
        <w:tc>
          <w:tcPr>
            <w:tcW w:w="1367" w:type="pct"/>
            <w:tcBorders>
              <w:top w:val="single" w:sz="4" w:space="0" w:color="auto"/>
              <w:bottom w:val="single" w:sz="4" w:space="0" w:color="auto"/>
            </w:tcBorders>
          </w:tcPr>
          <w:p w14:paraId="5211B5CF" w14:textId="77777777" w:rsidR="00961CE2" w:rsidRPr="00CB1797" w:rsidRDefault="00961CE2" w:rsidP="00961CE2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 w:rsidRPr="007E2E96">
              <w:rPr>
                <w:rFonts w:ascii="Times New Roman" w:hAnsi="Times New Roman"/>
                <w:sz w:val="18"/>
                <w:szCs w:val="18"/>
              </w:rPr>
              <w:t>(-)</w:t>
            </w:r>
          </w:p>
        </w:tc>
        <w:tc>
          <w:tcPr>
            <w:tcW w:w="44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C78A104" w14:textId="77777777" w:rsidR="00961CE2" w:rsidRPr="00CB1797" w:rsidRDefault="00961CE2" w:rsidP="00961CE2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 w:rsidRPr="00CB1797">
              <w:rPr>
                <w:rFonts w:ascii="Times New Roman" w:hAnsi="Times New Roman"/>
                <w:sz w:val="18"/>
                <w:szCs w:val="18"/>
              </w:rPr>
              <w:t>5</w:t>
            </w:r>
          </w:p>
        </w:tc>
        <w:tc>
          <w:tcPr>
            <w:tcW w:w="80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AC5CFA1" w14:textId="77777777" w:rsidR="00961CE2" w:rsidRPr="00CB1797" w:rsidRDefault="00961CE2" w:rsidP="00961CE2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 -</w:t>
            </w:r>
          </w:p>
        </w:tc>
        <w:tc>
          <w:tcPr>
            <w:tcW w:w="77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1BAF74D" w14:textId="77777777" w:rsidR="00961CE2" w:rsidRPr="00CB1797" w:rsidRDefault="00961CE2" w:rsidP="00961CE2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 -</w:t>
            </w:r>
          </w:p>
        </w:tc>
      </w:tr>
      <w:tr w:rsidR="00961CE2" w:rsidRPr="00CB1797" w14:paraId="3E4022A9" w14:textId="77777777" w:rsidTr="007E2E96">
        <w:trPr>
          <w:trHeight w:val="240"/>
        </w:trPr>
        <w:tc>
          <w:tcPr>
            <w:tcW w:w="1615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39DECA9" w14:textId="77777777" w:rsidR="00961CE2" w:rsidRPr="00CB1797" w:rsidRDefault="00961CE2" w:rsidP="00961CE2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 w:rsidRPr="00CB1797">
              <w:rPr>
                <w:rFonts w:ascii="Times New Roman" w:hAnsi="Times New Roman"/>
                <w:sz w:val="18"/>
                <w:szCs w:val="18"/>
              </w:rPr>
              <w:t>Urobilinogen mg/dL</w:t>
            </w:r>
          </w:p>
        </w:tc>
        <w:tc>
          <w:tcPr>
            <w:tcW w:w="1367" w:type="pct"/>
            <w:tcBorders>
              <w:top w:val="single" w:sz="4" w:space="0" w:color="auto"/>
              <w:bottom w:val="single" w:sz="4" w:space="0" w:color="auto"/>
            </w:tcBorders>
          </w:tcPr>
          <w:p w14:paraId="7C8CDC0B" w14:textId="77777777" w:rsidR="00961CE2" w:rsidRDefault="00961CE2" w:rsidP="00961CE2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Normal</w:t>
            </w:r>
          </w:p>
          <w:p w14:paraId="42E28B3B" w14:textId="77777777" w:rsidR="00961CE2" w:rsidRPr="00CB1797" w:rsidRDefault="00961CE2" w:rsidP="00961CE2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 w:rsidRPr="007E2E96">
              <w:rPr>
                <w:rFonts w:ascii="Times New Roman" w:hAnsi="Times New Roman"/>
                <w:sz w:val="18"/>
                <w:szCs w:val="18"/>
              </w:rPr>
              <w:t>(-)</w:t>
            </w:r>
          </w:p>
        </w:tc>
        <w:tc>
          <w:tcPr>
            <w:tcW w:w="44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8042C61" w14:textId="77777777" w:rsidR="00961CE2" w:rsidRDefault="00961CE2" w:rsidP="00961CE2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4</w:t>
            </w:r>
          </w:p>
          <w:p w14:paraId="232745D4" w14:textId="77777777" w:rsidR="00961CE2" w:rsidRPr="00CB1797" w:rsidRDefault="00961CE2" w:rsidP="00961CE2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80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4AE9F85" w14:textId="77777777" w:rsidR="00961CE2" w:rsidRPr="00CB1797" w:rsidRDefault="00961CE2" w:rsidP="00961CE2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 -</w:t>
            </w:r>
          </w:p>
        </w:tc>
        <w:tc>
          <w:tcPr>
            <w:tcW w:w="77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A2A926D" w14:textId="77777777" w:rsidR="00961CE2" w:rsidRPr="00CB1797" w:rsidRDefault="00961CE2" w:rsidP="00961CE2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 -</w:t>
            </w:r>
          </w:p>
        </w:tc>
      </w:tr>
      <w:tr w:rsidR="00961CE2" w:rsidRPr="00CB1797" w14:paraId="5E848152" w14:textId="77777777" w:rsidTr="007E2E96">
        <w:trPr>
          <w:trHeight w:val="240"/>
        </w:trPr>
        <w:tc>
          <w:tcPr>
            <w:tcW w:w="1615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D7E76AD" w14:textId="77777777" w:rsidR="00961CE2" w:rsidRPr="00CB1797" w:rsidRDefault="00961CE2" w:rsidP="00961CE2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 w:rsidRPr="00CB1797">
              <w:rPr>
                <w:rFonts w:ascii="Times New Roman" w:hAnsi="Times New Roman"/>
                <w:sz w:val="18"/>
                <w:szCs w:val="18"/>
              </w:rPr>
              <w:t>Leukocytes/ml</w:t>
            </w:r>
          </w:p>
        </w:tc>
        <w:tc>
          <w:tcPr>
            <w:tcW w:w="1367" w:type="pct"/>
            <w:tcBorders>
              <w:top w:val="single" w:sz="4" w:space="0" w:color="auto"/>
              <w:bottom w:val="single" w:sz="4" w:space="0" w:color="auto"/>
            </w:tcBorders>
          </w:tcPr>
          <w:p w14:paraId="379B970D" w14:textId="77777777" w:rsidR="00961CE2" w:rsidRDefault="00961CE2" w:rsidP="00961CE2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 w:rsidRPr="007E2E96">
              <w:rPr>
                <w:rFonts w:ascii="Times New Roman" w:hAnsi="Times New Roman"/>
                <w:sz w:val="18"/>
                <w:szCs w:val="18"/>
              </w:rPr>
              <w:t>(-)</w:t>
            </w:r>
          </w:p>
          <w:p w14:paraId="66FE9D25" w14:textId="77777777" w:rsidR="00961CE2" w:rsidRPr="00CB1797" w:rsidRDefault="00961CE2" w:rsidP="00961CE2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 w:rsidRPr="00961CE2">
              <w:rPr>
                <w:rFonts w:ascii="Times New Roman" w:hAnsi="Times New Roman"/>
                <w:sz w:val="18"/>
                <w:szCs w:val="18"/>
              </w:rPr>
              <w:t>ca.25</w:t>
            </w:r>
          </w:p>
        </w:tc>
        <w:tc>
          <w:tcPr>
            <w:tcW w:w="44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0DF82F6" w14:textId="77777777" w:rsidR="00961CE2" w:rsidRDefault="00961CE2" w:rsidP="00961CE2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3</w:t>
            </w:r>
          </w:p>
          <w:p w14:paraId="29AFEE23" w14:textId="77777777" w:rsidR="00961CE2" w:rsidRPr="00CB1797" w:rsidRDefault="00961CE2" w:rsidP="00961CE2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80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D4F753A" w14:textId="77777777" w:rsidR="00961CE2" w:rsidRPr="00CB1797" w:rsidRDefault="00961CE2" w:rsidP="00961CE2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 -</w:t>
            </w:r>
          </w:p>
        </w:tc>
        <w:tc>
          <w:tcPr>
            <w:tcW w:w="77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C511AF8" w14:textId="77777777" w:rsidR="00961CE2" w:rsidRPr="00CB1797" w:rsidRDefault="00961CE2" w:rsidP="00961CE2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 -</w:t>
            </w:r>
          </w:p>
        </w:tc>
      </w:tr>
      <w:tr w:rsidR="00961CE2" w:rsidRPr="00CB1797" w14:paraId="5411D410" w14:textId="77777777" w:rsidTr="007E2E96">
        <w:trPr>
          <w:trHeight w:val="240"/>
        </w:trPr>
        <w:tc>
          <w:tcPr>
            <w:tcW w:w="1615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C620FD7" w14:textId="77777777" w:rsidR="00961CE2" w:rsidRPr="00CB1797" w:rsidRDefault="00961CE2" w:rsidP="00961CE2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 w:rsidRPr="00CB1797">
              <w:rPr>
                <w:rFonts w:ascii="Times New Roman" w:hAnsi="Times New Roman"/>
                <w:sz w:val="18"/>
                <w:szCs w:val="18"/>
              </w:rPr>
              <w:t>Erythrocytes/ml</w:t>
            </w:r>
          </w:p>
        </w:tc>
        <w:tc>
          <w:tcPr>
            <w:tcW w:w="1367" w:type="pct"/>
            <w:tcBorders>
              <w:top w:val="single" w:sz="4" w:space="0" w:color="auto"/>
              <w:bottom w:val="single" w:sz="4" w:space="0" w:color="auto"/>
            </w:tcBorders>
          </w:tcPr>
          <w:p w14:paraId="790677E7" w14:textId="77777777" w:rsidR="00961CE2" w:rsidRPr="00CB1797" w:rsidRDefault="00961CE2" w:rsidP="00961CE2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 w:rsidRPr="007E2E96">
              <w:rPr>
                <w:rFonts w:ascii="Times New Roman" w:hAnsi="Times New Roman"/>
                <w:sz w:val="18"/>
                <w:szCs w:val="18"/>
              </w:rPr>
              <w:t>(-)</w:t>
            </w:r>
          </w:p>
        </w:tc>
        <w:tc>
          <w:tcPr>
            <w:tcW w:w="44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832E018" w14:textId="77777777" w:rsidR="00961CE2" w:rsidRPr="00CB1797" w:rsidRDefault="00961CE2" w:rsidP="00961CE2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 w:rsidRPr="00CB1797">
              <w:rPr>
                <w:rFonts w:ascii="Times New Roman" w:hAnsi="Times New Roman"/>
                <w:sz w:val="18"/>
                <w:szCs w:val="18"/>
              </w:rPr>
              <w:t>5</w:t>
            </w:r>
          </w:p>
        </w:tc>
        <w:tc>
          <w:tcPr>
            <w:tcW w:w="80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2CB9FE9" w14:textId="77777777" w:rsidR="00961CE2" w:rsidRPr="00CB1797" w:rsidRDefault="00961CE2" w:rsidP="00961CE2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 -</w:t>
            </w:r>
          </w:p>
        </w:tc>
        <w:tc>
          <w:tcPr>
            <w:tcW w:w="77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8C2610B" w14:textId="77777777" w:rsidR="00961CE2" w:rsidRPr="00CB1797" w:rsidRDefault="00961CE2" w:rsidP="00961CE2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 -</w:t>
            </w:r>
          </w:p>
        </w:tc>
      </w:tr>
      <w:tr w:rsidR="00961CE2" w:rsidRPr="00CB1797" w14:paraId="41B70BAC" w14:textId="77777777" w:rsidTr="007E2E96">
        <w:trPr>
          <w:trHeight w:val="240"/>
        </w:trPr>
        <w:tc>
          <w:tcPr>
            <w:tcW w:w="1615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B014766" w14:textId="77777777" w:rsidR="00961CE2" w:rsidRPr="00CB1797" w:rsidRDefault="00961CE2" w:rsidP="00961CE2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 w:rsidRPr="00CB1797">
              <w:rPr>
                <w:rFonts w:ascii="Times New Roman" w:hAnsi="Times New Roman"/>
                <w:sz w:val="18"/>
                <w:szCs w:val="18"/>
              </w:rPr>
              <w:t>Hyaline casts</w:t>
            </w:r>
          </w:p>
        </w:tc>
        <w:tc>
          <w:tcPr>
            <w:tcW w:w="1367" w:type="pct"/>
            <w:tcBorders>
              <w:top w:val="single" w:sz="4" w:space="0" w:color="auto"/>
              <w:bottom w:val="single" w:sz="4" w:space="0" w:color="auto"/>
            </w:tcBorders>
          </w:tcPr>
          <w:p w14:paraId="0B1CE8E1" w14:textId="77777777" w:rsidR="00961CE2" w:rsidRPr="00CB1797" w:rsidRDefault="00961CE2" w:rsidP="00961CE2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 w:rsidRPr="007E2E96">
              <w:rPr>
                <w:rFonts w:ascii="Times New Roman" w:hAnsi="Times New Roman"/>
                <w:sz w:val="18"/>
                <w:szCs w:val="18"/>
              </w:rPr>
              <w:t>(-)</w:t>
            </w:r>
          </w:p>
        </w:tc>
        <w:tc>
          <w:tcPr>
            <w:tcW w:w="44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F1EA487" w14:textId="77777777" w:rsidR="00961CE2" w:rsidRPr="00CB1797" w:rsidRDefault="00961CE2" w:rsidP="00961CE2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 w:rsidRPr="00CB1797">
              <w:rPr>
                <w:rFonts w:ascii="Times New Roman" w:hAnsi="Times New Roman"/>
                <w:sz w:val="18"/>
                <w:szCs w:val="18"/>
              </w:rPr>
              <w:t>5</w:t>
            </w:r>
          </w:p>
        </w:tc>
        <w:tc>
          <w:tcPr>
            <w:tcW w:w="80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59AB001" w14:textId="77777777" w:rsidR="00961CE2" w:rsidRPr="00CB1797" w:rsidRDefault="00961CE2" w:rsidP="00961CE2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 -</w:t>
            </w:r>
          </w:p>
        </w:tc>
        <w:tc>
          <w:tcPr>
            <w:tcW w:w="77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A5ECBA4" w14:textId="77777777" w:rsidR="00961CE2" w:rsidRPr="00CB1797" w:rsidRDefault="00961CE2" w:rsidP="00961CE2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 -</w:t>
            </w:r>
          </w:p>
        </w:tc>
      </w:tr>
      <w:tr w:rsidR="00961CE2" w:rsidRPr="00CB1797" w14:paraId="27F84B46" w14:textId="77777777" w:rsidTr="007E2E96">
        <w:trPr>
          <w:trHeight w:val="240"/>
        </w:trPr>
        <w:tc>
          <w:tcPr>
            <w:tcW w:w="1615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647AF0F" w14:textId="77777777" w:rsidR="00961CE2" w:rsidRPr="00CB1797" w:rsidRDefault="00961CE2" w:rsidP="00961CE2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 w:rsidRPr="00CB1797">
              <w:rPr>
                <w:rFonts w:ascii="Times New Roman" w:hAnsi="Times New Roman"/>
                <w:sz w:val="18"/>
                <w:szCs w:val="18"/>
              </w:rPr>
              <w:t>Crystals</w:t>
            </w:r>
          </w:p>
        </w:tc>
        <w:tc>
          <w:tcPr>
            <w:tcW w:w="1367" w:type="pct"/>
            <w:tcBorders>
              <w:top w:val="single" w:sz="4" w:space="0" w:color="auto"/>
              <w:bottom w:val="single" w:sz="4" w:space="0" w:color="auto"/>
            </w:tcBorders>
          </w:tcPr>
          <w:p w14:paraId="2713A9AB" w14:textId="77777777" w:rsidR="00961CE2" w:rsidRPr="00CB1797" w:rsidRDefault="00961CE2" w:rsidP="00961CE2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 w:rsidRPr="007E2E96">
              <w:rPr>
                <w:rFonts w:ascii="Times New Roman" w:hAnsi="Times New Roman"/>
                <w:sz w:val="18"/>
                <w:szCs w:val="18"/>
              </w:rPr>
              <w:t>(-)</w:t>
            </w:r>
          </w:p>
        </w:tc>
        <w:tc>
          <w:tcPr>
            <w:tcW w:w="44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860C915" w14:textId="77777777" w:rsidR="00961CE2" w:rsidRPr="00CB1797" w:rsidRDefault="00961CE2" w:rsidP="00961CE2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 w:rsidRPr="00CB1797">
              <w:rPr>
                <w:rFonts w:ascii="Times New Roman" w:hAnsi="Times New Roman"/>
                <w:sz w:val="18"/>
                <w:szCs w:val="18"/>
              </w:rPr>
              <w:t>5</w:t>
            </w:r>
          </w:p>
        </w:tc>
        <w:tc>
          <w:tcPr>
            <w:tcW w:w="80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40EFACD" w14:textId="77777777" w:rsidR="00961CE2" w:rsidRPr="00CB1797" w:rsidRDefault="00961CE2" w:rsidP="00961CE2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 -</w:t>
            </w:r>
          </w:p>
        </w:tc>
        <w:tc>
          <w:tcPr>
            <w:tcW w:w="77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DB871F2" w14:textId="77777777" w:rsidR="00961CE2" w:rsidRPr="00CB1797" w:rsidRDefault="00961CE2" w:rsidP="00961CE2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 -</w:t>
            </w:r>
          </w:p>
        </w:tc>
      </w:tr>
      <w:tr w:rsidR="00961CE2" w:rsidRPr="00CB1797" w14:paraId="29A50B09" w14:textId="77777777" w:rsidTr="007E2E96">
        <w:trPr>
          <w:trHeight w:val="240"/>
        </w:trPr>
        <w:tc>
          <w:tcPr>
            <w:tcW w:w="1615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B6C87BB" w14:textId="77777777" w:rsidR="00961CE2" w:rsidRPr="00CB1797" w:rsidRDefault="00961CE2" w:rsidP="00961CE2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 w:rsidRPr="00CB1797">
              <w:rPr>
                <w:rFonts w:ascii="Times New Roman" w:hAnsi="Times New Roman"/>
                <w:sz w:val="18"/>
                <w:szCs w:val="18"/>
              </w:rPr>
              <w:t>Bacteria</w:t>
            </w:r>
          </w:p>
        </w:tc>
        <w:tc>
          <w:tcPr>
            <w:tcW w:w="1367" w:type="pct"/>
            <w:tcBorders>
              <w:top w:val="single" w:sz="4" w:space="0" w:color="auto"/>
              <w:bottom w:val="single" w:sz="4" w:space="0" w:color="auto"/>
            </w:tcBorders>
          </w:tcPr>
          <w:p w14:paraId="0D9FFFD5" w14:textId="77777777" w:rsidR="00961CE2" w:rsidRPr="00CB1797" w:rsidRDefault="00961CE2" w:rsidP="00961CE2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 w:rsidRPr="007E2E96">
              <w:rPr>
                <w:rFonts w:ascii="Times New Roman" w:hAnsi="Times New Roman"/>
                <w:sz w:val="18"/>
                <w:szCs w:val="18"/>
              </w:rPr>
              <w:t>(-)</w:t>
            </w:r>
          </w:p>
        </w:tc>
        <w:tc>
          <w:tcPr>
            <w:tcW w:w="44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E263B43" w14:textId="77777777" w:rsidR="00961CE2" w:rsidRPr="00CB1797" w:rsidRDefault="00961CE2" w:rsidP="00961CE2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 w:rsidRPr="00CB1797">
              <w:rPr>
                <w:rFonts w:ascii="Times New Roman" w:hAnsi="Times New Roman"/>
                <w:sz w:val="18"/>
                <w:szCs w:val="18"/>
              </w:rPr>
              <w:t>5</w:t>
            </w:r>
          </w:p>
        </w:tc>
        <w:tc>
          <w:tcPr>
            <w:tcW w:w="80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BBC4B9D" w14:textId="77777777" w:rsidR="00961CE2" w:rsidRPr="00CB1797" w:rsidRDefault="00961CE2" w:rsidP="00961CE2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 -</w:t>
            </w:r>
          </w:p>
        </w:tc>
        <w:tc>
          <w:tcPr>
            <w:tcW w:w="77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1AD8A71" w14:textId="77777777" w:rsidR="00961CE2" w:rsidRPr="00CB1797" w:rsidRDefault="00961CE2" w:rsidP="00961CE2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 -</w:t>
            </w:r>
          </w:p>
        </w:tc>
      </w:tr>
    </w:tbl>
    <w:p w14:paraId="18AFCAE6" w14:textId="77777777" w:rsidR="005465EC" w:rsidRPr="0092482A" w:rsidRDefault="005465EC" w:rsidP="005465EC">
      <w:pPr>
        <w:spacing w:after="0" w:line="480" w:lineRule="auto"/>
        <w:rPr>
          <w:rFonts w:ascii="Times New Roman" w:eastAsia="Calibri" w:hAnsi="Times New Roman" w:cs="Times New Roman"/>
          <w:sz w:val="16"/>
          <w:szCs w:val="16"/>
        </w:rPr>
      </w:pPr>
      <w:r w:rsidRPr="00010CEB">
        <w:rPr>
          <w:rFonts w:ascii="Times New Roman" w:eastAsia="Calibri" w:hAnsi="Times New Roman" w:cs="Times New Roman"/>
          <w:sz w:val="16"/>
          <w:szCs w:val="16"/>
        </w:rPr>
        <w:t>SD = standard deviation</w:t>
      </w:r>
    </w:p>
    <w:p w14:paraId="3BA52705" w14:textId="77777777" w:rsidR="0092482A" w:rsidRPr="0092482A" w:rsidRDefault="0092482A" w:rsidP="0092482A">
      <w:pPr>
        <w:spacing w:after="0" w:line="480" w:lineRule="auto"/>
        <w:rPr>
          <w:rFonts w:ascii="Times New Roman" w:eastAsia="Calibri" w:hAnsi="Times New Roman" w:cs="Times New Roman"/>
          <w:sz w:val="16"/>
          <w:szCs w:val="16"/>
        </w:rPr>
      </w:pPr>
      <w:r w:rsidRPr="0092482A">
        <w:rPr>
          <w:rFonts w:ascii="Times New Roman" w:eastAsia="Calibri" w:hAnsi="Times New Roman" w:cs="Times New Roman"/>
          <w:sz w:val="16"/>
          <w:szCs w:val="16"/>
          <w:vertAlign w:val="superscript"/>
        </w:rPr>
        <w:t xml:space="preserve">a </w:t>
      </w:r>
      <w:r w:rsidRPr="0092482A">
        <w:rPr>
          <w:rFonts w:ascii="Times New Roman" w:eastAsia="Calibri" w:hAnsi="Times New Roman" w:cs="Times New Roman"/>
          <w:sz w:val="16"/>
          <w:szCs w:val="16"/>
        </w:rPr>
        <w:t>(+) Positive; (-) Negative</w:t>
      </w:r>
    </w:p>
    <w:p w14:paraId="49D6C0FC" w14:textId="77777777" w:rsidR="006409C4" w:rsidRDefault="006409C4" w:rsidP="0092482A">
      <w:pPr>
        <w:widowControl w:val="0"/>
        <w:adjustRightInd w:val="0"/>
        <w:spacing w:after="0" w:line="480" w:lineRule="auto"/>
        <w:textAlignment w:val="baseline"/>
        <w:rPr>
          <w:rFonts w:ascii="Times New Roman" w:eastAsia="Calibri" w:hAnsi="Times New Roman" w:cs="Times New Roman"/>
          <w:b/>
        </w:rPr>
      </w:pPr>
    </w:p>
    <w:p w14:paraId="4EB6590A" w14:textId="77777777" w:rsidR="00A61549" w:rsidRDefault="00A61549">
      <w:pPr>
        <w:rPr>
          <w:rFonts w:ascii="Times New Roman" w:eastAsia="Calibri" w:hAnsi="Times New Roman" w:cs="Times New Roman"/>
          <w:b/>
        </w:rPr>
      </w:pPr>
      <w:r>
        <w:rPr>
          <w:rFonts w:ascii="Times New Roman" w:eastAsia="Calibri" w:hAnsi="Times New Roman" w:cs="Times New Roman"/>
          <w:b/>
        </w:rPr>
        <w:br w:type="page"/>
      </w:r>
    </w:p>
    <w:p w14:paraId="4482B823" w14:textId="77777777" w:rsidR="00E87437" w:rsidRDefault="00E87437" w:rsidP="00E87437">
      <w:pPr>
        <w:widowControl w:val="0"/>
        <w:adjustRightInd w:val="0"/>
        <w:spacing w:after="0" w:line="480" w:lineRule="auto"/>
        <w:textAlignment w:val="baseline"/>
        <w:rPr>
          <w:rFonts w:ascii="Times New Roman" w:eastAsia="Calibri" w:hAnsi="Times New Roman" w:cs="Times New Roman"/>
          <w:sz w:val="24"/>
          <w:szCs w:val="24"/>
          <w:vertAlign w:val="superscript"/>
        </w:rPr>
      </w:pPr>
      <w:r w:rsidRPr="0092482A">
        <w:rPr>
          <w:rFonts w:ascii="Times New Roman" w:eastAsia="Calibri" w:hAnsi="Times New Roman" w:cs="Times New Roman"/>
          <w:b/>
          <w:sz w:val="24"/>
          <w:szCs w:val="24"/>
        </w:rPr>
        <w:lastRenderedPageBreak/>
        <w:t xml:space="preserve">Table </w:t>
      </w:r>
      <w:r w:rsidR="00511A74">
        <w:rPr>
          <w:rFonts w:ascii="Times New Roman" w:eastAsia="Calibri" w:hAnsi="Times New Roman" w:cs="Times New Roman"/>
          <w:b/>
          <w:sz w:val="24"/>
          <w:szCs w:val="24"/>
        </w:rPr>
        <w:t>8</w:t>
      </w:r>
      <w:r w:rsidRPr="0092482A">
        <w:rPr>
          <w:rFonts w:ascii="Times New Roman" w:eastAsia="Calibri" w:hAnsi="Times New Roman" w:cs="Times New Roman"/>
          <w:b/>
          <w:sz w:val="24"/>
          <w:szCs w:val="24"/>
        </w:rPr>
        <w:t>.</w:t>
      </w:r>
      <w:r w:rsidRPr="0092482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Parasitological evaluation</w:t>
      </w:r>
      <w:r w:rsidR="00D05E39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D05E39" w:rsidRPr="00D05E39">
        <w:rPr>
          <w:rFonts w:ascii="Times New Roman" w:eastAsia="Calibri" w:hAnsi="Times New Roman" w:cs="Times New Roman"/>
          <w:sz w:val="24"/>
          <w:szCs w:val="24"/>
        </w:rPr>
        <w:t>conducted through the method of centrifugal-flotation in supersaturated sucrose solution</w:t>
      </w:r>
      <w:r>
        <w:rPr>
          <w:rFonts w:ascii="Times New Roman" w:eastAsia="Calibri" w:hAnsi="Times New Roman" w:cs="Times New Roman"/>
          <w:sz w:val="24"/>
          <w:szCs w:val="24"/>
        </w:rPr>
        <w:t xml:space="preserve"> in fecal samples </w:t>
      </w:r>
      <w:r w:rsidR="00D05E39" w:rsidRPr="004F4F7A">
        <w:rPr>
          <w:rFonts w:ascii="Times New Roman" w:eastAsia="Calibri" w:hAnsi="Times New Roman" w:cs="Times New Roman"/>
          <w:sz w:val="24"/>
          <w:szCs w:val="24"/>
        </w:rPr>
        <w:t xml:space="preserve">collected when captured </w:t>
      </w:r>
      <w:r w:rsidRPr="0092482A">
        <w:rPr>
          <w:rFonts w:ascii="Times New Roman" w:eastAsia="Calibri" w:hAnsi="Times New Roman" w:cs="Times New Roman"/>
          <w:sz w:val="24"/>
          <w:szCs w:val="24"/>
        </w:rPr>
        <w:t>lowland tapirs (</w:t>
      </w:r>
      <w:proofErr w:type="spellStart"/>
      <w:r w:rsidRPr="0092482A">
        <w:rPr>
          <w:rFonts w:ascii="Times New Roman" w:eastAsia="Calibri" w:hAnsi="Times New Roman" w:cs="Times New Roman"/>
          <w:i/>
          <w:sz w:val="24"/>
          <w:szCs w:val="24"/>
        </w:rPr>
        <w:t>Tapirus</w:t>
      </w:r>
      <w:proofErr w:type="spellEnd"/>
      <w:r w:rsidRPr="0092482A">
        <w:rPr>
          <w:rFonts w:ascii="Times New Roman" w:eastAsia="Calibri" w:hAnsi="Times New Roman" w:cs="Times New Roman"/>
          <w:i/>
          <w:sz w:val="24"/>
          <w:szCs w:val="24"/>
        </w:rPr>
        <w:t xml:space="preserve"> </w:t>
      </w:r>
      <w:proofErr w:type="spellStart"/>
      <w:r w:rsidRPr="0092482A">
        <w:rPr>
          <w:rFonts w:ascii="Times New Roman" w:eastAsia="Calibri" w:hAnsi="Times New Roman" w:cs="Times New Roman"/>
          <w:i/>
          <w:sz w:val="24"/>
          <w:szCs w:val="24"/>
        </w:rPr>
        <w:t>terrestris</w:t>
      </w:r>
      <w:proofErr w:type="spellEnd"/>
      <w:r w:rsidRPr="0092482A">
        <w:rPr>
          <w:rFonts w:ascii="Times New Roman" w:eastAsia="Calibri" w:hAnsi="Times New Roman" w:cs="Times New Roman"/>
          <w:sz w:val="24"/>
          <w:szCs w:val="24"/>
        </w:rPr>
        <w:t xml:space="preserve">) </w:t>
      </w:r>
      <w:r w:rsidR="004F4F7A" w:rsidRPr="004F4F7A">
        <w:rPr>
          <w:rFonts w:ascii="Times New Roman" w:eastAsia="Calibri" w:hAnsi="Times New Roman" w:cs="Times New Roman"/>
          <w:sz w:val="24"/>
          <w:szCs w:val="24"/>
        </w:rPr>
        <w:t xml:space="preserve">spontaneously defecate inside the traps </w:t>
      </w:r>
      <w:r w:rsidRPr="0092482A">
        <w:rPr>
          <w:rFonts w:ascii="Times New Roman" w:eastAsia="Calibri" w:hAnsi="Times New Roman" w:cs="Times New Roman"/>
          <w:sz w:val="24"/>
          <w:szCs w:val="24"/>
        </w:rPr>
        <w:t xml:space="preserve">in the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eastAsia="ar-SA"/>
        </w:rPr>
        <w:t>Cerrado</w:t>
      </w:r>
      <w:proofErr w:type="spellEnd"/>
      <w:r w:rsidRPr="0092482A">
        <w:rPr>
          <w:rFonts w:ascii="Times New Roman" w:eastAsia="Calibri" w:hAnsi="Times New Roman" w:cs="Times New Roman"/>
          <w:sz w:val="24"/>
          <w:szCs w:val="24"/>
        </w:rPr>
        <w:t xml:space="preserve"> (</w:t>
      </w:r>
      <w:r>
        <w:rPr>
          <w:rFonts w:ascii="Times New Roman" w:eastAsia="Calibri" w:hAnsi="Times New Roman" w:cs="Times New Roman"/>
          <w:sz w:val="24"/>
          <w:szCs w:val="24"/>
        </w:rPr>
        <w:t>CE</w:t>
      </w:r>
      <w:r w:rsidRPr="0092482A">
        <w:rPr>
          <w:rFonts w:ascii="Times New Roman" w:eastAsia="Calibri" w:hAnsi="Times New Roman" w:cs="Times New Roman"/>
          <w:sz w:val="24"/>
          <w:szCs w:val="24"/>
        </w:rPr>
        <w:t xml:space="preserve">; </w:t>
      </w:r>
      <w:r>
        <w:rPr>
          <w:rFonts w:ascii="Times New Roman" w:eastAsia="Calibri" w:hAnsi="Times New Roman" w:cs="Times New Roman"/>
          <w:sz w:val="24"/>
          <w:szCs w:val="24"/>
        </w:rPr>
        <w:t>2015</w:t>
      </w:r>
      <w:r w:rsidRPr="0092482A">
        <w:rPr>
          <w:rFonts w:ascii="Times New Roman" w:eastAsia="Calibri" w:hAnsi="Times New Roman" w:cs="Times New Roman"/>
          <w:sz w:val="24"/>
          <w:szCs w:val="24"/>
        </w:rPr>
        <w:t>–20</w:t>
      </w:r>
      <w:r>
        <w:rPr>
          <w:rFonts w:ascii="Times New Roman" w:eastAsia="Calibri" w:hAnsi="Times New Roman" w:cs="Times New Roman"/>
          <w:sz w:val="24"/>
          <w:szCs w:val="24"/>
        </w:rPr>
        <w:t>17</w:t>
      </w:r>
      <w:r w:rsidRPr="0092482A">
        <w:rPr>
          <w:rFonts w:ascii="Times New Roman" w:eastAsia="Calibri" w:hAnsi="Times New Roman" w:cs="Times New Roman"/>
          <w:sz w:val="24"/>
          <w:szCs w:val="24"/>
        </w:rPr>
        <w:t>), Brazil.</w:t>
      </w:r>
      <w:r w:rsidRPr="0092482A">
        <w:rPr>
          <w:rFonts w:ascii="Times New Roman" w:eastAsia="Calibri" w:hAnsi="Times New Roman" w:cs="Times New Roman"/>
          <w:sz w:val="24"/>
          <w:szCs w:val="24"/>
          <w:vertAlign w:val="superscript"/>
        </w:rPr>
        <w:t xml:space="preserve"> </w:t>
      </w:r>
    </w:p>
    <w:p w14:paraId="65DEF8F2" w14:textId="77777777" w:rsidR="00F86EFD" w:rsidRDefault="00F86EFD" w:rsidP="0092482A">
      <w:pPr>
        <w:widowControl w:val="0"/>
        <w:adjustRightInd w:val="0"/>
        <w:spacing w:after="0" w:line="480" w:lineRule="auto"/>
        <w:textAlignment w:val="baseline"/>
        <w:rPr>
          <w:rFonts w:ascii="Times New Roman" w:eastAsia="Calibri" w:hAnsi="Times New Roman" w:cs="Times New Roman"/>
          <w:b/>
        </w:rPr>
      </w:pPr>
    </w:p>
    <w:tbl>
      <w:tblPr>
        <w:tblStyle w:val="TableGrid"/>
        <w:tblW w:w="0" w:type="auto"/>
        <w:tblBorders>
          <w:top w:val="single" w:sz="2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2126"/>
        <w:gridCol w:w="2410"/>
      </w:tblGrid>
      <w:tr w:rsidR="004F4F7A" w:rsidRPr="00F9589C" w14:paraId="0D3E0DF5" w14:textId="77777777" w:rsidTr="00C50BCC"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6013AC6" w14:textId="77777777" w:rsidR="004F4F7A" w:rsidRPr="00F9589C" w:rsidRDefault="004F4F7A" w:rsidP="004F4F7A">
            <w:pPr>
              <w:spacing w:line="480" w:lineRule="auto"/>
              <w:rPr>
                <w:rFonts w:ascii="Times New Roman" w:eastAsia="Times New Roman" w:hAnsi="Times New Roman"/>
                <w:bCs/>
                <w:lang w:eastAsia="pt-BR"/>
              </w:rPr>
            </w:pPr>
            <w:r w:rsidRPr="00F9589C">
              <w:rPr>
                <w:rFonts w:ascii="Times New Roman" w:eastAsia="Times New Roman" w:hAnsi="Times New Roman"/>
                <w:bCs/>
                <w:lang w:eastAsia="pt-BR"/>
              </w:rPr>
              <w:t>Para</w:t>
            </w:r>
            <w:r w:rsidR="00D05E39">
              <w:rPr>
                <w:rFonts w:ascii="Times New Roman" w:eastAsia="Times New Roman" w:hAnsi="Times New Roman"/>
                <w:bCs/>
                <w:lang w:eastAsia="pt-BR"/>
              </w:rPr>
              <w:t xml:space="preserve">sites </w:t>
            </w:r>
            <w:proofErr w:type="spellStart"/>
            <w:r w:rsidR="00D05E39">
              <w:rPr>
                <w:rFonts w:ascii="Times New Roman" w:eastAsia="Times New Roman" w:hAnsi="Times New Roman"/>
                <w:bCs/>
                <w:lang w:eastAsia="pt-BR"/>
              </w:rPr>
              <w:t>detected</w:t>
            </w:r>
            <w:r w:rsidR="003423AC" w:rsidRPr="003423AC">
              <w:rPr>
                <w:rFonts w:ascii="Times New Roman" w:eastAsia="Times New Roman" w:hAnsi="Times New Roman"/>
                <w:bCs/>
                <w:vertAlign w:val="superscript"/>
                <w:lang w:eastAsia="pt-BR"/>
              </w:rPr>
              <w:t>a</w:t>
            </w:r>
            <w:proofErr w:type="spellEnd"/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838961E" w14:textId="77777777" w:rsidR="004F4F7A" w:rsidRPr="00F9589C" w:rsidRDefault="00D05E39" w:rsidP="004F4F7A">
            <w:pPr>
              <w:spacing w:line="480" w:lineRule="auto"/>
              <w:rPr>
                <w:rFonts w:ascii="Times New Roman" w:eastAsia="Times New Roman" w:hAnsi="Times New Roman"/>
                <w:bCs/>
                <w:lang w:eastAsia="pt-BR"/>
              </w:rPr>
            </w:pPr>
            <w:r>
              <w:rPr>
                <w:rFonts w:ascii="Times New Roman" w:eastAsia="Times New Roman" w:hAnsi="Times New Roman"/>
                <w:bCs/>
                <w:lang w:eastAsia="pt-BR"/>
              </w:rPr>
              <w:t>Tapirs tested</w:t>
            </w:r>
            <w:r w:rsidR="004F4F7A" w:rsidRPr="00F9589C">
              <w:rPr>
                <w:rFonts w:ascii="Times New Roman" w:eastAsia="Times New Roman" w:hAnsi="Times New Roman"/>
                <w:bCs/>
                <w:lang w:eastAsia="pt-BR"/>
              </w:rPr>
              <w:t xml:space="preserve"> (</w:t>
            </w:r>
            <w:r w:rsidR="004F4F7A" w:rsidRPr="00F9589C">
              <w:rPr>
                <w:rFonts w:ascii="Times New Roman" w:eastAsia="Times New Roman" w:hAnsi="Times New Roman"/>
                <w:bCs/>
                <w:i/>
                <w:lang w:eastAsia="pt-BR"/>
              </w:rPr>
              <w:t>n</w:t>
            </w:r>
            <w:r w:rsidR="004F4F7A" w:rsidRPr="00F9589C">
              <w:rPr>
                <w:rFonts w:ascii="Times New Roman" w:eastAsia="Times New Roman" w:hAnsi="Times New Roman"/>
                <w:bCs/>
                <w:lang w:eastAsia="pt-BR"/>
              </w:rPr>
              <w:t xml:space="preserve"> = </w:t>
            </w:r>
            <w:r>
              <w:rPr>
                <w:rFonts w:ascii="Times New Roman" w:eastAsia="Times New Roman" w:hAnsi="Times New Roman"/>
                <w:bCs/>
                <w:lang w:eastAsia="pt-BR"/>
              </w:rPr>
              <w:t>12</w:t>
            </w:r>
            <w:r w:rsidR="004F4F7A" w:rsidRPr="00F9589C">
              <w:rPr>
                <w:rFonts w:ascii="Times New Roman" w:eastAsia="Times New Roman" w:hAnsi="Times New Roman"/>
                <w:bCs/>
                <w:lang w:eastAsia="pt-BR"/>
              </w:rPr>
              <w:t>)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5DE3F515" w14:textId="77777777" w:rsidR="004F4F7A" w:rsidRPr="00F9589C" w:rsidRDefault="00C50BCC" w:rsidP="004F4F7A">
            <w:pPr>
              <w:spacing w:line="480" w:lineRule="auto"/>
              <w:rPr>
                <w:rFonts w:ascii="Times New Roman" w:eastAsia="Times New Roman" w:hAnsi="Times New Roman"/>
                <w:bCs/>
                <w:lang w:eastAsia="pt-BR"/>
              </w:rPr>
            </w:pPr>
            <w:r>
              <w:rPr>
                <w:rFonts w:ascii="Times New Roman" w:hAnsi="Times New Roman"/>
              </w:rPr>
              <w:t>P</w:t>
            </w:r>
            <w:r w:rsidRPr="00F514DA">
              <w:rPr>
                <w:rFonts w:ascii="Times New Roman" w:hAnsi="Times New Roman"/>
              </w:rPr>
              <w:t>arasitic charge</w:t>
            </w:r>
          </w:p>
        </w:tc>
      </w:tr>
      <w:tr w:rsidR="004F4F7A" w:rsidRPr="00C102D3" w14:paraId="163A6717" w14:textId="77777777" w:rsidTr="00C50BCC">
        <w:tc>
          <w:tcPr>
            <w:tcW w:w="1843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20AA35FD" w14:textId="77777777" w:rsidR="004F4F7A" w:rsidRPr="00C102D3" w:rsidRDefault="00D05E39" w:rsidP="004F4F7A">
            <w:pPr>
              <w:spacing w:line="360" w:lineRule="auto"/>
              <w:rPr>
                <w:rFonts w:ascii="Times New Roman" w:eastAsia="Times New Roman" w:hAnsi="Times New Roman"/>
                <w:bCs/>
                <w:color w:val="FF0000"/>
                <w:sz w:val="18"/>
                <w:szCs w:val="18"/>
                <w:lang w:eastAsia="pt-BR"/>
              </w:rPr>
            </w:pPr>
            <w:proofErr w:type="spellStart"/>
            <w:r w:rsidRPr="00D05E39">
              <w:rPr>
                <w:rFonts w:ascii="Times New Roman" w:eastAsia="Times New Roman" w:hAnsi="Times New Roman"/>
                <w:bCs/>
                <w:sz w:val="18"/>
                <w:szCs w:val="18"/>
                <w:lang w:eastAsia="pt-BR"/>
              </w:rPr>
              <w:t>Ascarididae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3CE5F76A" w14:textId="77777777" w:rsidR="004F4F7A" w:rsidRPr="00C102D3" w:rsidRDefault="00C50BCC" w:rsidP="00C50BCC">
            <w:pPr>
              <w:spacing w:line="360" w:lineRule="auto"/>
              <w:rPr>
                <w:rFonts w:ascii="Times New Roman" w:eastAsia="Times New Roman" w:hAnsi="Times New Roman"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  <w:t>50</w:t>
            </w:r>
            <w:r w:rsidR="004F4F7A" w:rsidRPr="00F9589C"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  <w:t xml:space="preserve">% </w:t>
            </w:r>
          </w:p>
        </w:tc>
        <w:tc>
          <w:tcPr>
            <w:tcW w:w="2410" w:type="dxa"/>
            <w:tcBorders>
              <w:top w:val="single" w:sz="4" w:space="0" w:color="auto"/>
              <w:bottom w:val="nil"/>
            </w:tcBorders>
          </w:tcPr>
          <w:p w14:paraId="5D516271" w14:textId="77777777" w:rsidR="004F4F7A" w:rsidRPr="00F9589C" w:rsidRDefault="00C50BCC" w:rsidP="00C50BCC">
            <w:pPr>
              <w:spacing w:line="360" w:lineRule="auto"/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  <w:t>L</w:t>
            </w:r>
            <w:r w:rsidRPr="00C50BCC"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  <w:t>ow (1-5 eggs on the blade)</w:t>
            </w:r>
          </w:p>
        </w:tc>
      </w:tr>
      <w:tr w:rsidR="004F4F7A" w:rsidRPr="00C102D3" w14:paraId="6577E380" w14:textId="77777777" w:rsidTr="00C50BCC">
        <w:tc>
          <w:tcPr>
            <w:tcW w:w="184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9918F42" w14:textId="77777777" w:rsidR="004F4F7A" w:rsidRPr="00C102D3" w:rsidRDefault="00D05E39" w:rsidP="004F4F7A">
            <w:pPr>
              <w:spacing w:line="360" w:lineRule="auto"/>
              <w:rPr>
                <w:rFonts w:ascii="Times New Roman" w:eastAsia="Times New Roman" w:hAnsi="Times New Roman"/>
                <w:bCs/>
                <w:color w:val="FF0000"/>
                <w:sz w:val="18"/>
                <w:szCs w:val="18"/>
                <w:lang w:eastAsia="pt-BR"/>
              </w:rPr>
            </w:pPr>
            <w:proofErr w:type="spellStart"/>
            <w:r w:rsidRPr="00D05E39">
              <w:rPr>
                <w:rFonts w:ascii="Times New Roman" w:eastAsia="Times New Roman" w:hAnsi="Times New Roman"/>
                <w:bCs/>
                <w:sz w:val="18"/>
                <w:szCs w:val="18"/>
                <w:lang w:eastAsia="pt-BR"/>
              </w:rPr>
              <w:t>Strongylida</w:t>
            </w:r>
            <w:proofErr w:type="spellEnd"/>
          </w:p>
        </w:tc>
        <w:tc>
          <w:tcPr>
            <w:tcW w:w="2126" w:type="dxa"/>
            <w:tcBorders>
              <w:top w:val="nil"/>
              <w:bottom w:val="nil"/>
            </w:tcBorders>
            <w:shd w:val="clear" w:color="auto" w:fill="auto"/>
          </w:tcPr>
          <w:p w14:paraId="4031AFC4" w14:textId="77777777" w:rsidR="004F4F7A" w:rsidRPr="00C102D3" w:rsidRDefault="00C50BCC" w:rsidP="00C50BCC">
            <w:pPr>
              <w:spacing w:line="360" w:lineRule="auto"/>
              <w:rPr>
                <w:rFonts w:ascii="Times New Roman" w:eastAsia="Times New Roman" w:hAnsi="Times New Roman"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  <w:t>8</w:t>
            </w:r>
            <w:r w:rsidR="004F4F7A" w:rsidRPr="001259F5"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  <w:t xml:space="preserve">% </w:t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 w14:paraId="4D30D568" w14:textId="77777777" w:rsidR="004F4F7A" w:rsidRPr="00C102D3" w:rsidRDefault="00C50BCC" w:rsidP="004F4F7A">
            <w:pPr>
              <w:spacing w:line="360" w:lineRule="auto"/>
              <w:rPr>
                <w:rFonts w:ascii="Times New Roman" w:eastAsia="Times New Roman" w:hAnsi="Times New Roman"/>
                <w:color w:val="FF0000"/>
                <w:sz w:val="18"/>
                <w:szCs w:val="18"/>
                <w:lang w:eastAsia="pt-BR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  <w:t>L</w:t>
            </w:r>
            <w:r w:rsidRPr="00C50BCC"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  <w:t>ow (1-5 eggs on the blade)</w:t>
            </w:r>
          </w:p>
        </w:tc>
      </w:tr>
      <w:tr w:rsidR="004F4F7A" w:rsidRPr="00C102D3" w14:paraId="7DC99A7D" w14:textId="77777777" w:rsidTr="00C50BCC">
        <w:tc>
          <w:tcPr>
            <w:tcW w:w="1843" w:type="dxa"/>
            <w:tcBorders>
              <w:top w:val="nil"/>
            </w:tcBorders>
            <w:shd w:val="clear" w:color="auto" w:fill="auto"/>
            <w:vAlign w:val="center"/>
          </w:tcPr>
          <w:p w14:paraId="435F94D8" w14:textId="77777777" w:rsidR="004F4F7A" w:rsidRPr="0051427B" w:rsidRDefault="00D05E39" w:rsidP="004F4F7A">
            <w:pPr>
              <w:spacing w:line="360" w:lineRule="auto"/>
              <w:rPr>
                <w:rFonts w:ascii="Times New Roman" w:eastAsia="Times New Roman" w:hAnsi="Times New Roman"/>
                <w:bCs/>
                <w:sz w:val="18"/>
                <w:szCs w:val="18"/>
                <w:lang w:eastAsia="pt-BR"/>
              </w:rPr>
            </w:pPr>
            <w:r>
              <w:rPr>
                <w:rFonts w:ascii="Times New Roman" w:eastAsia="Times New Roman" w:hAnsi="Times New Roman"/>
                <w:bCs/>
                <w:sz w:val="18"/>
                <w:szCs w:val="18"/>
                <w:lang w:eastAsia="pt-BR"/>
              </w:rPr>
              <w:t>Negative</w:t>
            </w:r>
          </w:p>
        </w:tc>
        <w:tc>
          <w:tcPr>
            <w:tcW w:w="2126" w:type="dxa"/>
            <w:tcBorders>
              <w:top w:val="nil"/>
            </w:tcBorders>
            <w:shd w:val="clear" w:color="auto" w:fill="auto"/>
          </w:tcPr>
          <w:p w14:paraId="44DDF929" w14:textId="77777777" w:rsidR="004F4F7A" w:rsidRPr="001259F5" w:rsidRDefault="004F4F7A" w:rsidP="004F4F7A">
            <w:pPr>
              <w:spacing w:line="360" w:lineRule="auto"/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  <w:t>5</w:t>
            </w:r>
            <w:r w:rsidR="00C50BCC"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  <w:t>0%</w:t>
            </w:r>
          </w:p>
        </w:tc>
        <w:tc>
          <w:tcPr>
            <w:tcW w:w="2410" w:type="dxa"/>
            <w:tcBorders>
              <w:top w:val="nil"/>
            </w:tcBorders>
          </w:tcPr>
          <w:p w14:paraId="12AC79CE" w14:textId="77777777" w:rsidR="004F4F7A" w:rsidRDefault="004F4F7A" w:rsidP="004F4F7A">
            <w:pPr>
              <w:spacing w:line="360" w:lineRule="auto"/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</w:pPr>
          </w:p>
        </w:tc>
      </w:tr>
    </w:tbl>
    <w:p w14:paraId="3A38B8A1" w14:textId="74B90CED" w:rsidR="004F4F7A" w:rsidRPr="003423AC" w:rsidRDefault="003423AC" w:rsidP="0092482A">
      <w:pPr>
        <w:widowControl w:val="0"/>
        <w:adjustRightInd w:val="0"/>
        <w:spacing w:after="0" w:line="480" w:lineRule="auto"/>
        <w:textAlignment w:val="baseline"/>
        <w:rPr>
          <w:rFonts w:ascii="Times New Roman" w:eastAsia="Calibri" w:hAnsi="Times New Roman" w:cs="Times New Roman"/>
          <w:sz w:val="16"/>
          <w:szCs w:val="16"/>
        </w:rPr>
        <w:sectPr w:rsidR="004F4F7A" w:rsidRPr="003423AC" w:rsidSect="0050182D">
          <w:pgSz w:w="11906" w:h="16838" w:code="9"/>
          <w:pgMar w:top="1418" w:right="1418" w:bottom="1418" w:left="1418" w:header="709" w:footer="709" w:gutter="0"/>
          <w:cols w:space="708"/>
          <w:docGrid w:linePitch="360"/>
        </w:sectPr>
      </w:pPr>
      <w:r w:rsidRPr="003423AC">
        <w:rPr>
          <w:rFonts w:ascii="Times New Roman" w:eastAsia="Calibri" w:hAnsi="Times New Roman" w:cs="Times New Roman"/>
          <w:sz w:val="16"/>
          <w:szCs w:val="16"/>
          <w:vertAlign w:val="superscript"/>
        </w:rPr>
        <w:t>a</w:t>
      </w:r>
      <w:r w:rsidR="005C0E87">
        <w:rPr>
          <w:rFonts w:ascii="Times New Roman" w:eastAsia="Calibri" w:hAnsi="Times New Roman" w:cs="Times New Roman"/>
          <w:sz w:val="16"/>
          <w:szCs w:val="16"/>
          <w:vertAlign w:val="superscript"/>
        </w:rPr>
        <w:t xml:space="preserve"> </w:t>
      </w:r>
      <w:r w:rsidRPr="003423AC">
        <w:rPr>
          <w:rFonts w:ascii="Times New Roman" w:eastAsia="Calibri" w:hAnsi="Times New Roman" w:cs="Times New Roman"/>
          <w:sz w:val="16"/>
          <w:szCs w:val="16"/>
        </w:rPr>
        <w:t>Parasites not identified at species level.</w:t>
      </w:r>
    </w:p>
    <w:p w14:paraId="2D0FBED9" w14:textId="77777777" w:rsidR="0092482A" w:rsidRPr="0092482A" w:rsidRDefault="0092482A" w:rsidP="0092482A">
      <w:pPr>
        <w:widowControl w:val="0"/>
        <w:adjustRightInd w:val="0"/>
        <w:spacing w:after="0" w:line="480" w:lineRule="auto"/>
        <w:textAlignment w:val="baseline"/>
        <w:rPr>
          <w:rFonts w:ascii="Times New Roman" w:eastAsia="Calibri" w:hAnsi="Times New Roman" w:cs="Times New Roman"/>
          <w:sz w:val="24"/>
          <w:szCs w:val="24"/>
        </w:rPr>
      </w:pPr>
      <w:r w:rsidRPr="0092482A">
        <w:rPr>
          <w:rFonts w:ascii="Times New Roman" w:eastAsia="Calibri" w:hAnsi="Times New Roman" w:cs="Times New Roman"/>
          <w:b/>
        </w:rPr>
        <w:lastRenderedPageBreak/>
        <w:t xml:space="preserve">Table </w:t>
      </w:r>
      <w:r w:rsidR="00511A74">
        <w:rPr>
          <w:rFonts w:ascii="Times New Roman" w:eastAsia="Calibri" w:hAnsi="Times New Roman" w:cs="Times New Roman"/>
          <w:b/>
          <w:sz w:val="24"/>
          <w:szCs w:val="24"/>
        </w:rPr>
        <w:t>9</w:t>
      </w:r>
      <w:r w:rsidRPr="0092482A">
        <w:rPr>
          <w:rFonts w:ascii="Times New Roman" w:eastAsia="Calibri" w:hAnsi="Times New Roman" w:cs="Times New Roman"/>
          <w:b/>
          <w:sz w:val="24"/>
          <w:szCs w:val="24"/>
        </w:rPr>
        <w:t>.</w:t>
      </w:r>
      <w:r w:rsidRPr="0092482A">
        <w:rPr>
          <w:rFonts w:ascii="Times New Roman" w:eastAsia="Calibri" w:hAnsi="Times New Roman" w:cs="Times New Roman"/>
          <w:sz w:val="24"/>
          <w:szCs w:val="24"/>
        </w:rPr>
        <w:t xml:space="preserve"> Microbiologic</w:t>
      </w:r>
      <w:r w:rsidR="00F36EDB">
        <w:rPr>
          <w:rFonts w:ascii="Times New Roman" w:eastAsia="Calibri" w:hAnsi="Times New Roman" w:cs="Times New Roman"/>
          <w:sz w:val="24"/>
          <w:szCs w:val="24"/>
        </w:rPr>
        <w:t>al</w:t>
      </w:r>
      <w:r w:rsidRPr="0092482A">
        <w:rPr>
          <w:rFonts w:ascii="Times New Roman" w:eastAsia="Calibri" w:hAnsi="Times New Roman" w:cs="Times New Roman"/>
          <w:sz w:val="24"/>
          <w:szCs w:val="24"/>
        </w:rPr>
        <w:t xml:space="preserve"> strains </w:t>
      </w:r>
      <w:r w:rsidR="001A7F16">
        <w:rPr>
          <w:rFonts w:ascii="Times New Roman" w:eastAsia="Calibri" w:hAnsi="Times New Roman" w:cs="Times New Roman"/>
          <w:sz w:val="24"/>
          <w:szCs w:val="24"/>
        </w:rPr>
        <w:t xml:space="preserve">isolated from </w:t>
      </w:r>
      <w:r w:rsidRPr="0092482A">
        <w:rPr>
          <w:rFonts w:ascii="Times New Roman" w:eastAsia="Calibri" w:hAnsi="Times New Roman" w:cs="Times New Roman"/>
          <w:sz w:val="24"/>
          <w:szCs w:val="24"/>
        </w:rPr>
        <w:t>anatomic</w:t>
      </w:r>
      <w:r w:rsidR="00F36EDB">
        <w:rPr>
          <w:rFonts w:ascii="Times New Roman" w:eastAsia="Calibri" w:hAnsi="Times New Roman" w:cs="Times New Roman"/>
          <w:sz w:val="24"/>
          <w:szCs w:val="24"/>
        </w:rPr>
        <w:t>al</w:t>
      </w:r>
      <w:r w:rsidRPr="0092482A">
        <w:rPr>
          <w:rFonts w:ascii="Times New Roman" w:eastAsia="Calibri" w:hAnsi="Times New Roman" w:cs="Times New Roman"/>
          <w:sz w:val="24"/>
          <w:szCs w:val="24"/>
        </w:rPr>
        <w:t xml:space="preserve"> cavities</w:t>
      </w:r>
      <w:r w:rsidR="00F63BD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92482A">
        <w:rPr>
          <w:rFonts w:ascii="Times New Roman" w:eastAsia="Calibri" w:hAnsi="Times New Roman" w:cs="Times New Roman"/>
          <w:sz w:val="24"/>
          <w:szCs w:val="24"/>
        </w:rPr>
        <w:t>and dermal lesions</w:t>
      </w:r>
      <w:r w:rsidR="001A7F16">
        <w:rPr>
          <w:rFonts w:ascii="Times New Roman" w:eastAsia="Calibri" w:hAnsi="Times New Roman" w:cs="Times New Roman"/>
          <w:sz w:val="24"/>
          <w:szCs w:val="24"/>
        </w:rPr>
        <w:t>, and their prevalence per cavity</w:t>
      </w:r>
      <w:r w:rsidRPr="0092482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1A7F16">
        <w:rPr>
          <w:rFonts w:ascii="Times New Roman" w:eastAsia="Calibri" w:hAnsi="Times New Roman" w:cs="Times New Roman"/>
          <w:sz w:val="24"/>
          <w:szCs w:val="24"/>
        </w:rPr>
        <w:t xml:space="preserve">and in the population </w:t>
      </w:r>
      <w:r w:rsidRPr="0092482A">
        <w:rPr>
          <w:rFonts w:ascii="Times New Roman" w:eastAsia="Calibri" w:hAnsi="Times New Roman" w:cs="Times New Roman"/>
          <w:sz w:val="24"/>
          <w:szCs w:val="24"/>
        </w:rPr>
        <w:t>of wild lowland tapirs (</w:t>
      </w:r>
      <w:proofErr w:type="spellStart"/>
      <w:r w:rsidRPr="0092482A">
        <w:rPr>
          <w:rFonts w:ascii="Times New Roman" w:eastAsia="Calibri" w:hAnsi="Times New Roman" w:cs="Times New Roman"/>
          <w:i/>
          <w:sz w:val="24"/>
          <w:szCs w:val="24"/>
        </w:rPr>
        <w:t>Tapirus</w:t>
      </w:r>
      <w:proofErr w:type="spellEnd"/>
      <w:r w:rsidRPr="0092482A">
        <w:rPr>
          <w:rFonts w:ascii="Times New Roman" w:eastAsia="Calibri" w:hAnsi="Times New Roman" w:cs="Times New Roman"/>
          <w:i/>
          <w:sz w:val="24"/>
          <w:szCs w:val="24"/>
        </w:rPr>
        <w:t xml:space="preserve"> </w:t>
      </w:r>
      <w:proofErr w:type="spellStart"/>
      <w:r w:rsidRPr="0092482A">
        <w:rPr>
          <w:rFonts w:ascii="Times New Roman" w:eastAsia="Calibri" w:hAnsi="Times New Roman" w:cs="Times New Roman"/>
          <w:i/>
          <w:sz w:val="24"/>
          <w:szCs w:val="24"/>
        </w:rPr>
        <w:t>terrestris</w:t>
      </w:r>
      <w:proofErr w:type="spellEnd"/>
      <w:r w:rsidRPr="0092482A">
        <w:rPr>
          <w:rFonts w:ascii="Times New Roman" w:eastAsia="Calibri" w:hAnsi="Times New Roman" w:cs="Times New Roman"/>
          <w:sz w:val="24"/>
          <w:szCs w:val="24"/>
        </w:rPr>
        <w:t xml:space="preserve">) </w:t>
      </w:r>
      <w:r w:rsidR="006409C4" w:rsidRPr="0092482A">
        <w:rPr>
          <w:rFonts w:ascii="Times New Roman" w:eastAsia="Calibri" w:hAnsi="Times New Roman" w:cs="Times New Roman"/>
          <w:sz w:val="24"/>
          <w:szCs w:val="24"/>
        </w:rPr>
        <w:t xml:space="preserve">in the </w:t>
      </w:r>
      <w:proofErr w:type="spellStart"/>
      <w:r w:rsidR="006409C4">
        <w:rPr>
          <w:rFonts w:ascii="Times New Roman" w:eastAsia="Calibri" w:hAnsi="Times New Roman" w:cs="Times New Roman"/>
          <w:sz w:val="24"/>
          <w:szCs w:val="24"/>
          <w:lang w:eastAsia="ar-SA"/>
        </w:rPr>
        <w:t>Cerrado</w:t>
      </w:r>
      <w:proofErr w:type="spellEnd"/>
      <w:r w:rsidR="006409C4" w:rsidRPr="0092482A">
        <w:rPr>
          <w:rFonts w:ascii="Times New Roman" w:eastAsia="Calibri" w:hAnsi="Times New Roman" w:cs="Times New Roman"/>
          <w:sz w:val="24"/>
          <w:szCs w:val="24"/>
        </w:rPr>
        <w:t xml:space="preserve"> (</w:t>
      </w:r>
      <w:r w:rsidR="006409C4">
        <w:rPr>
          <w:rFonts w:ascii="Times New Roman" w:eastAsia="Calibri" w:hAnsi="Times New Roman" w:cs="Times New Roman"/>
          <w:sz w:val="24"/>
          <w:szCs w:val="24"/>
        </w:rPr>
        <w:t>CE</w:t>
      </w:r>
      <w:r w:rsidR="006409C4" w:rsidRPr="0092482A">
        <w:rPr>
          <w:rFonts w:ascii="Times New Roman" w:eastAsia="Calibri" w:hAnsi="Times New Roman" w:cs="Times New Roman"/>
          <w:sz w:val="24"/>
          <w:szCs w:val="24"/>
        </w:rPr>
        <w:t xml:space="preserve">; </w:t>
      </w:r>
      <w:r w:rsidR="006409C4">
        <w:rPr>
          <w:rFonts w:ascii="Times New Roman" w:eastAsia="Calibri" w:hAnsi="Times New Roman" w:cs="Times New Roman"/>
          <w:sz w:val="24"/>
          <w:szCs w:val="24"/>
        </w:rPr>
        <w:t>2015</w:t>
      </w:r>
      <w:r w:rsidR="006409C4" w:rsidRPr="0092482A">
        <w:rPr>
          <w:rFonts w:ascii="Times New Roman" w:eastAsia="Calibri" w:hAnsi="Times New Roman" w:cs="Times New Roman"/>
          <w:sz w:val="24"/>
          <w:szCs w:val="24"/>
        </w:rPr>
        <w:t>–20</w:t>
      </w:r>
      <w:r w:rsidR="006409C4">
        <w:rPr>
          <w:rFonts w:ascii="Times New Roman" w:eastAsia="Calibri" w:hAnsi="Times New Roman" w:cs="Times New Roman"/>
          <w:sz w:val="24"/>
          <w:szCs w:val="24"/>
        </w:rPr>
        <w:t>17</w:t>
      </w:r>
      <w:r w:rsidR="006409C4" w:rsidRPr="0092482A">
        <w:rPr>
          <w:rFonts w:ascii="Times New Roman" w:eastAsia="Calibri" w:hAnsi="Times New Roman" w:cs="Times New Roman"/>
          <w:sz w:val="24"/>
          <w:szCs w:val="24"/>
        </w:rPr>
        <w:t>), Brazil.</w:t>
      </w:r>
      <w:r w:rsidRPr="0092482A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tbl>
      <w:tblPr>
        <w:tblW w:w="14175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690"/>
        <w:gridCol w:w="1100"/>
        <w:gridCol w:w="1100"/>
        <w:gridCol w:w="1100"/>
        <w:gridCol w:w="1100"/>
        <w:gridCol w:w="1020"/>
        <w:gridCol w:w="1100"/>
        <w:gridCol w:w="1100"/>
        <w:gridCol w:w="1100"/>
        <w:gridCol w:w="1225"/>
        <w:gridCol w:w="1135"/>
        <w:gridCol w:w="405"/>
      </w:tblGrid>
      <w:tr w:rsidR="00C54F58" w:rsidRPr="003E09DC" w14:paraId="74B36918" w14:textId="77777777" w:rsidTr="00E13B0D">
        <w:trPr>
          <w:trHeight w:val="283"/>
        </w:trPr>
        <w:tc>
          <w:tcPr>
            <w:tcW w:w="0" w:type="auto"/>
            <w:tcBorders>
              <w:top w:val="single" w:sz="4" w:space="0" w:color="auto"/>
            </w:tcBorders>
            <w:noWrap/>
            <w:vAlign w:val="center"/>
          </w:tcPr>
          <w:p w14:paraId="501953D0" w14:textId="77777777" w:rsidR="00E114CB" w:rsidRPr="003E09DC" w:rsidRDefault="00C82E20" w:rsidP="00F86EFD">
            <w:pPr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</w:pPr>
            <w:r w:rsidRPr="003E09DC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Sampling p</w:t>
            </w:r>
            <w:r w:rsidR="00E114CB" w:rsidRPr="003E09DC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revalence [% (95% CI)]</w:t>
            </w:r>
          </w:p>
        </w:tc>
        <w:tc>
          <w:tcPr>
            <w:tcW w:w="0" w:type="auto"/>
            <w:gridSpan w:val="9"/>
            <w:tcBorders>
              <w:top w:val="single" w:sz="4" w:space="0" w:color="auto"/>
              <w:bottom w:val="single" w:sz="2" w:space="0" w:color="auto"/>
            </w:tcBorders>
            <w:vAlign w:val="center"/>
          </w:tcPr>
          <w:p w14:paraId="76B12940" w14:textId="77777777" w:rsidR="00E114CB" w:rsidRPr="003E09DC" w:rsidRDefault="00E114CB" w:rsidP="00F86EF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</w:pPr>
            <w:r w:rsidRPr="003E09DC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per cavity</w:t>
            </w:r>
            <w:r w:rsidR="00752A2D" w:rsidRPr="003E09DC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 xml:space="preserve"> / site</w:t>
            </w:r>
          </w:p>
        </w:tc>
        <w:tc>
          <w:tcPr>
            <w:tcW w:w="1156" w:type="dxa"/>
            <w:tcBorders>
              <w:top w:val="single" w:sz="4" w:space="0" w:color="auto"/>
              <w:bottom w:val="single" w:sz="2" w:space="0" w:color="auto"/>
            </w:tcBorders>
            <w:vAlign w:val="center"/>
          </w:tcPr>
          <w:p w14:paraId="05888286" w14:textId="77777777" w:rsidR="00E114CB" w:rsidRPr="003E09DC" w:rsidRDefault="00E114CB" w:rsidP="00F86EF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</w:pPr>
            <w:r w:rsidRPr="003E09DC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 xml:space="preserve">in the </w:t>
            </w:r>
            <w:proofErr w:type="spellStart"/>
            <w:r w:rsidRPr="003E09DC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population</w:t>
            </w:r>
            <w:r w:rsidRPr="003E09DC">
              <w:rPr>
                <w:rFonts w:ascii="Times New Roman" w:eastAsia="Calibri" w:hAnsi="Times New Roman" w:cs="Times New Roman"/>
                <w:sz w:val="18"/>
                <w:szCs w:val="18"/>
                <w:vertAlign w:val="superscript"/>
                <w:lang w:eastAsia="pt-BR"/>
              </w:rPr>
              <w:t>a</w:t>
            </w:r>
            <w:proofErr w:type="spellEnd"/>
          </w:p>
        </w:tc>
        <w:tc>
          <w:tcPr>
            <w:tcW w:w="425" w:type="dxa"/>
            <w:tcBorders>
              <w:top w:val="single" w:sz="4" w:space="0" w:color="auto"/>
              <w:bottom w:val="single" w:sz="2" w:space="0" w:color="auto"/>
            </w:tcBorders>
          </w:tcPr>
          <w:p w14:paraId="61041556" w14:textId="77777777" w:rsidR="00E114CB" w:rsidRPr="00C54F58" w:rsidRDefault="00E114CB" w:rsidP="00F86EF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lang w:eastAsia="pt-BR"/>
              </w:rPr>
            </w:pPr>
          </w:p>
        </w:tc>
      </w:tr>
      <w:tr w:rsidR="00C54F58" w:rsidRPr="003E09DC" w14:paraId="37C6597A" w14:textId="77777777" w:rsidTr="00E13B0D">
        <w:trPr>
          <w:cantSplit/>
          <w:trHeight w:val="397"/>
        </w:trPr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1D3AA4B" w14:textId="77777777" w:rsidR="00E114CB" w:rsidRPr="003E09DC" w:rsidRDefault="00E114CB" w:rsidP="00F853AA">
            <w:pPr>
              <w:spacing w:after="0" w:line="240" w:lineRule="auto"/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</w:pPr>
            <w:r w:rsidRPr="003E09DC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Microbiological strains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4" w:space="0" w:color="auto"/>
            </w:tcBorders>
            <w:noWrap/>
            <w:vAlign w:val="center"/>
          </w:tcPr>
          <w:p w14:paraId="5038BA5D" w14:textId="77777777" w:rsidR="00E114CB" w:rsidRPr="003E09DC" w:rsidRDefault="00E114CB" w:rsidP="00F853AA">
            <w:pPr>
              <w:spacing w:after="0" w:line="240" w:lineRule="auto"/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</w:pPr>
            <w:r w:rsidRPr="003E09DC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Oral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4" w:space="0" w:color="auto"/>
            </w:tcBorders>
            <w:noWrap/>
            <w:vAlign w:val="center"/>
          </w:tcPr>
          <w:p w14:paraId="2B5267B0" w14:textId="77777777" w:rsidR="00E114CB" w:rsidRPr="003E09DC" w:rsidRDefault="00E114CB" w:rsidP="00F853AA">
            <w:pPr>
              <w:spacing w:after="0" w:line="240" w:lineRule="auto"/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</w:pPr>
            <w:r w:rsidRPr="003E09DC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Nasal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4" w:space="0" w:color="auto"/>
            </w:tcBorders>
            <w:noWrap/>
            <w:vAlign w:val="center"/>
          </w:tcPr>
          <w:p w14:paraId="1360A5FA" w14:textId="77777777" w:rsidR="00E114CB" w:rsidRPr="003E09DC" w:rsidRDefault="00E114CB" w:rsidP="00F853AA">
            <w:pPr>
              <w:spacing w:after="0" w:line="240" w:lineRule="auto"/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</w:pPr>
            <w:r w:rsidRPr="003E09DC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Auricular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4" w:space="0" w:color="auto"/>
            </w:tcBorders>
            <w:noWrap/>
            <w:vAlign w:val="center"/>
          </w:tcPr>
          <w:p w14:paraId="7DCC35E4" w14:textId="77777777" w:rsidR="00E114CB" w:rsidRPr="003E09DC" w:rsidRDefault="00E114CB" w:rsidP="00F853AA">
            <w:pPr>
              <w:spacing w:after="0" w:line="240" w:lineRule="auto"/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</w:pPr>
            <w:r w:rsidRPr="003E09DC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Anal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4" w:space="0" w:color="auto"/>
            </w:tcBorders>
            <w:noWrap/>
            <w:vAlign w:val="center"/>
          </w:tcPr>
          <w:p w14:paraId="1E3C765F" w14:textId="77777777" w:rsidR="00E114CB" w:rsidRPr="003E09DC" w:rsidRDefault="00E114CB" w:rsidP="00F853AA">
            <w:pPr>
              <w:spacing w:after="0" w:line="240" w:lineRule="auto"/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</w:pPr>
            <w:r w:rsidRPr="003E09DC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Vaginal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4" w:space="0" w:color="auto"/>
            </w:tcBorders>
            <w:noWrap/>
            <w:vAlign w:val="center"/>
          </w:tcPr>
          <w:p w14:paraId="1095EECF" w14:textId="77777777" w:rsidR="00E114CB" w:rsidRPr="003E09DC" w:rsidRDefault="00E114CB" w:rsidP="00F853AA">
            <w:pPr>
              <w:spacing w:after="0" w:line="240" w:lineRule="auto"/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</w:pPr>
            <w:r w:rsidRPr="003E09DC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Urethral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4" w:space="0" w:color="auto"/>
            </w:tcBorders>
            <w:noWrap/>
            <w:vAlign w:val="center"/>
          </w:tcPr>
          <w:p w14:paraId="62F73BEF" w14:textId="77777777" w:rsidR="00E114CB" w:rsidRPr="003E09DC" w:rsidRDefault="00E114CB" w:rsidP="00F853AA">
            <w:pPr>
              <w:spacing w:after="0" w:line="240" w:lineRule="auto"/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</w:pPr>
            <w:r w:rsidRPr="003E09DC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Preputial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4" w:space="0" w:color="auto"/>
            </w:tcBorders>
            <w:noWrap/>
            <w:vAlign w:val="center"/>
          </w:tcPr>
          <w:p w14:paraId="41C33DA1" w14:textId="77777777" w:rsidR="00E114CB" w:rsidRPr="003E09DC" w:rsidRDefault="00E114CB" w:rsidP="00F853AA">
            <w:pPr>
              <w:spacing w:after="0" w:line="240" w:lineRule="auto"/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</w:pPr>
            <w:r w:rsidRPr="003E09DC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Ocular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7A20225A" w14:textId="77777777" w:rsidR="00E114CB" w:rsidRPr="003E09DC" w:rsidRDefault="00E114CB" w:rsidP="00F853AA">
            <w:pPr>
              <w:spacing w:after="0" w:line="240" w:lineRule="auto"/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</w:pPr>
            <w:r w:rsidRPr="003E09DC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Dermal lesions</w:t>
            </w:r>
          </w:p>
        </w:tc>
        <w:tc>
          <w:tcPr>
            <w:tcW w:w="1156" w:type="dxa"/>
            <w:tcBorders>
              <w:top w:val="single" w:sz="2" w:space="0" w:color="auto"/>
              <w:bottom w:val="single" w:sz="4" w:space="0" w:color="auto"/>
              <w:right w:val="nil"/>
            </w:tcBorders>
            <w:vAlign w:val="center"/>
          </w:tcPr>
          <w:p w14:paraId="3DD2C0DF" w14:textId="77777777" w:rsidR="00E114CB" w:rsidRPr="003E09DC" w:rsidRDefault="00E114CB" w:rsidP="00F853AA">
            <w:pPr>
              <w:spacing w:after="0" w:line="240" w:lineRule="auto"/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</w:pP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  <w:right w:val="nil"/>
            </w:tcBorders>
            <w:vAlign w:val="center"/>
          </w:tcPr>
          <w:p w14:paraId="593DED52" w14:textId="77777777" w:rsidR="00E114CB" w:rsidRPr="00C54F58" w:rsidRDefault="00E114CB" w:rsidP="00F853AA">
            <w:pPr>
              <w:spacing w:after="0" w:line="240" w:lineRule="auto"/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lang w:eastAsia="pt-BR"/>
              </w:rPr>
            </w:pPr>
          </w:p>
        </w:tc>
      </w:tr>
      <w:tr w:rsidR="00C54F58" w:rsidRPr="003E09DC" w14:paraId="5178195C" w14:textId="77777777" w:rsidTr="00E13B0D">
        <w:trPr>
          <w:trHeight w:val="125"/>
        </w:trPr>
        <w:tc>
          <w:tcPr>
            <w:tcW w:w="0" w:type="auto"/>
            <w:tcBorders>
              <w:top w:val="single" w:sz="4" w:space="0" w:color="auto"/>
              <w:left w:val="nil"/>
            </w:tcBorders>
            <w:noWrap/>
            <w:vAlign w:val="center"/>
          </w:tcPr>
          <w:p w14:paraId="4F636C5E" w14:textId="77777777" w:rsidR="00E114CB" w:rsidRPr="003E09DC" w:rsidRDefault="00E114CB" w:rsidP="00F853AA">
            <w:pPr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3E09DC">
              <w:rPr>
                <w:rFonts w:ascii="Times New Roman" w:eastAsia="Calibri" w:hAnsi="Times New Roman" w:cs="Times New Roman"/>
                <w:i/>
                <w:sz w:val="16"/>
                <w:szCs w:val="16"/>
                <w:lang w:eastAsia="pt-BR"/>
              </w:rPr>
              <w:t xml:space="preserve">n </w:t>
            </w:r>
            <w:r w:rsidRPr="003E09DC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(individuals sampled)</w:t>
            </w:r>
          </w:p>
        </w:tc>
        <w:tc>
          <w:tcPr>
            <w:tcW w:w="0" w:type="auto"/>
            <w:tcBorders>
              <w:top w:val="single" w:sz="4" w:space="0" w:color="auto"/>
            </w:tcBorders>
            <w:noWrap/>
            <w:vAlign w:val="center"/>
          </w:tcPr>
          <w:p w14:paraId="34414431" w14:textId="77777777" w:rsidR="00E114CB" w:rsidRPr="003E09DC" w:rsidRDefault="00E114CB" w:rsidP="00F853AA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3E09DC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35</w:t>
            </w:r>
          </w:p>
        </w:tc>
        <w:tc>
          <w:tcPr>
            <w:tcW w:w="0" w:type="auto"/>
            <w:tcBorders>
              <w:top w:val="single" w:sz="4" w:space="0" w:color="auto"/>
            </w:tcBorders>
            <w:noWrap/>
            <w:vAlign w:val="center"/>
          </w:tcPr>
          <w:p w14:paraId="46E1D0CF" w14:textId="77777777" w:rsidR="00E114CB" w:rsidRPr="003E09DC" w:rsidRDefault="00E114CB" w:rsidP="00F853AA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3E09DC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34</w:t>
            </w:r>
          </w:p>
        </w:tc>
        <w:tc>
          <w:tcPr>
            <w:tcW w:w="0" w:type="auto"/>
            <w:tcBorders>
              <w:top w:val="single" w:sz="4" w:space="0" w:color="auto"/>
            </w:tcBorders>
            <w:noWrap/>
            <w:vAlign w:val="center"/>
          </w:tcPr>
          <w:p w14:paraId="60147A33" w14:textId="77777777" w:rsidR="00E114CB" w:rsidRPr="003E09DC" w:rsidRDefault="00E114CB" w:rsidP="00F853AA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3E09DC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34</w:t>
            </w:r>
          </w:p>
        </w:tc>
        <w:tc>
          <w:tcPr>
            <w:tcW w:w="0" w:type="auto"/>
            <w:tcBorders>
              <w:top w:val="single" w:sz="4" w:space="0" w:color="auto"/>
            </w:tcBorders>
            <w:noWrap/>
            <w:vAlign w:val="center"/>
          </w:tcPr>
          <w:p w14:paraId="0CA0F10A" w14:textId="77777777" w:rsidR="00E114CB" w:rsidRPr="003E09DC" w:rsidRDefault="00E114CB" w:rsidP="00F853AA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3E09DC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35</w:t>
            </w:r>
          </w:p>
        </w:tc>
        <w:tc>
          <w:tcPr>
            <w:tcW w:w="0" w:type="auto"/>
            <w:tcBorders>
              <w:top w:val="single" w:sz="4" w:space="0" w:color="auto"/>
            </w:tcBorders>
            <w:noWrap/>
            <w:vAlign w:val="center"/>
          </w:tcPr>
          <w:p w14:paraId="154BBF70" w14:textId="77777777" w:rsidR="00E114CB" w:rsidRPr="003E09DC" w:rsidRDefault="00E114CB" w:rsidP="00F853AA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3E09DC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21</w:t>
            </w:r>
          </w:p>
        </w:tc>
        <w:tc>
          <w:tcPr>
            <w:tcW w:w="0" w:type="auto"/>
            <w:tcBorders>
              <w:top w:val="single" w:sz="4" w:space="0" w:color="auto"/>
            </w:tcBorders>
            <w:noWrap/>
            <w:vAlign w:val="center"/>
          </w:tcPr>
          <w:p w14:paraId="15FBE503" w14:textId="77777777" w:rsidR="00E114CB" w:rsidRPr="003E09DC" w:rsidRDefault="00E114CB" w:rsidP="00F853AA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3E09DC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13</w:t>
            </w:r>
          </w:p>
        </w:tc>
        <w:tc>
          <w:tcPr>
            <w:tcW w:w="0" w:type="auto"/>
            <w:tcBorders>
              <w:top w:val="single" w:sz="4" w:space="0" w:color="auto"/>
            </w:tcBorders>
            <w:noWrap/>
            <w:vAlign w:val="center"/>
          </w:tcPr>
          <w:p w14:paraId="7B8D55D7" w14:textId="77777777" w:rsidR="00E114CB" w:rsidRPr="003E09DC" w:rsidRDefault="00E114CB" w:rsidP="00F853AA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3E09DC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14</w:t>
            </w:r>
          </w:p>
        </w:tc>
        <w:tc>
          <w:tcPr>
            <w:tcW w:w="0" w:type="auto"/>
            <w:tcBorders>
              <w:top w:val="single" w:sz="4" w:space="0" w:color="auto"/>
            </w:tcBorders>
            <w:noWrap/>
            <w:vAlign w:val="center"/>
          </w:tcPr>
          <w:p w14:paraId="78230A52" w14:textId="77777777" w:rsidR="00E114CB" w:rsidRPr="003E09DC" w:rsidRDefault="00E114CB" w:rsidP="00F853AA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3E09DC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35</w:t>
            </w:r>
          </w:p>
        </w:tc>
        <w:tc>
          <w:tcPr>
            <w:tcW w:w="0" w:type="auto"/>
            <w:tcBorders>
              <w:top w:val="single" w:sz="4" w:space="0" w:color="auto"/>
              <w:right w:val="nil"/>
            </w:tcBorders>
            <w:noWrap/>
            <w:vAlign w:val="center"/>
          </w:tcPr>
          <w:p w14:paraId="734FD74F" w14:textId="77777777" w:rsidR="00E114CB" w:rsidRPr="003E09DC" w:rsidRDefault="00E114CB" w:rsidP="00F853AA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3E09DC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6</w:t>
            </w:r>
          </w:p>
        </w:tc>
        <w:tc>
          <w:tcPr>
            <w:tcW w:w="1156" w:type="dxa"/>
            <w:tcBorders>
              <w:top w:val="single" w:sz="4" w:space="0" w:color="auto"/>
              <w:right w:val="nil"/>
            </w:tcBorders>
            <w:vAlign w:val="center"/>
          </w:tcPr>
          <w:p w14:paraId="5903E4B7" w14:textId="77777777" w:rsidR="00E114CB" w:rsidRPr="003E09DC" w:rsidRDefault="00E114CB" w:rsidP="00F853AA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3E09DC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35</w:t>
            </w:r>
          </w:p>
        </w:tc>
        <w:tc>
          <w:tcPr>
            <w:tcW w:w="425" w:type="dxa"/>
            <w:tcBorders>
              <w:top w:val="single" w:sz="4" w:space="0" w:color="auto"/>
              <w:right w:val="nil"/>
            </w:tcBorders>
            <w:vAlign w:val="center"/>
          </w:tcPr>
          <w:p w14:paraId="056A136E" w14:textId="77777777" w:rsidR="00E114CB" w:rsidRPr="00C54F58" w:rsidRDefault="00E114CB" w:rsidP="00F853AA">
            <w:pPr>
              <w:spacing w:after="0" w:line="240" w:lineRule="auto"/>
              <w:rPr>
                <w:rFonts w:ascii="Times New Roman" w:eastAsia="Calibri" w:hAnsi="Times New Roman" w:cs="Times New Roman"/>
                <w:color w:val="FF0000"/>
                <w:sz w:val="16"/>
                <w:szCs w:val="16"/>
                <w:lang w:eastAsia="pt-BR"/>
              </w:rPr>
            </w:pPr>
          </w:p>
        </w:tc>
      </w:tr>
      <w:tr w:rsidR="00C54F58" w:rsidRPr="003E09DC" w14:paraId="07713E06" w14:textId="77777777" w:rsidTr="00E13B0D">
        <w:trPr>
          <w:trHeight w:val="125"/>
        </w:trPr>
        <w:tc>
          <w:tcPr>
            <w:tcW w:w="0" w:type="auto"/>
            <w:tcBorders>
              <w:left w:val="nil"/>
              <w:bottom w:val="single" w:sz="2" w:space="0" w:color="auto"/>
            </w:tcBorders>
            <w:noWrap/>
            <w:vAlign w:val="center"/>
          </w:tcPr>
          <w:p w14:paraId="0771B352" w14:textId="77777777" w:rsidR="00E114CB" w:rsidRPr="003E09DC" w:rsidRDefault="00E114CB" w:rsidP="00F853AA">
            <w:pPr>
              <w:spacing w:after="0" w:line="240" w:lineRule="auto"/>
              <w:jc w:val="right"/>
              <w:rPr>
                <w:rFonts w:ascii="Times New Roman" w:eastAsia="Calibri" w:hAnsi="Times New Roman" w:cs="Times New Roman"/>
                <w:i/>
                <w:sz w:val="16"/>
                <w:szCs w:val="16"/>
                <w:lang w:eastAsia="pt-BR"/>
              </w:rPr>
            </w:pPr>
            <w:r w:rsidRPr="003E09DC">
              <w:rPr>
                <w:rFonts w:ascii="Times New Roman" w:eastAsia="Calibri" w:hAnsi="Times New Roman" w:cs="Times New Roman"/>
                <w:i/>
                <w:sz w:val="16"/>
                <w:szCs w:val="16"/>
                <w:lang w:eastAsia="pt-BR"/>
              </w:rPr>
              <w:t xml:space="preserve">n </w:t>
            </w:r>
            <w:r w:rsidRPr="003E09DC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(microbiological strains isolated)</w:t>
            </w:r>
          </w:p>
        </w:tc>
        <w:tc>
          <w:tcPr>
            <w:tcW w:w="0" w:type="auto"/>
            <w:tcBorders>
              <w:bottom w:val="single" w:sz="2" w:space="0" w:color="auto"/>
            </w:tcBorders>
            <w:noWrap/>
            <w:vAlign w:val="center"/>
          </w:tcPr>
          <w:p w14:paraId="2FF8FC8C" w14:textId="77777777" w:rsidR="00E114CB" w:rsidRPr="003E09DC" w:rsidRDefault="00E02C05" w:rsidP="00F853AA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3E09DC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8</w:t>
            </w:r>
          </w:p>
        </w:tc>
        <w:tc>
          <w:tcPr>
            <w:tcW w:w="0" w:type="auto"/>
            <w:tcBorders>
              <w:bottom w:val="single" w:sz="2" w:space="0" w:color="auto"/>
            </w:tcBorders>
            <w:noWrap/>
            <w:vAlign w:val="center"/>
          </w:tcPr>
          <w:p w14:paraId="7DFD63B1" w14:textId="77777777" w:rsidR="00E114CB" w:rsidRPr="003E09DC" w:rsidRDefault="00E02C05" w:rsidP="00F853AA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3E09DC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9</w:t>
            </w:r>
          </w:p>
        </w:tc>
        <w:tc>
          <w:tcPr>
            <w:tcW w:w="0" w:type="auto"/>
            <w:tcBorders>
              <w:bottom w:val="single" w:sz="2" w:space="0" w:color="auto"/>
            </w:tcBorders>
            <w:noWrap/>
            <w:vAlign w:val="center"/>
          </w:tcPr>
          <w:p w14:paraId="7CE67F86" w14:textId="77777777" w:rsidR="00E114CB" w:rsidRPr="003E09DC" w:rsidRDefault="00E02C05" w:rsidP="00F853AA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3E09DC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12</w:t>
            </w:r>
          </w:p>
        </w:tc>
        <w:tc>
          <w:tcPr>
            <w:tcW w:w="0" w:type="auto"/>
            <w:tcBorders>
              <w:bottom w:val="single" w:sz="2" w:space="0" w:color="auto"/>
            </w:tcBorders>
            <w:noWrap/>
            <w:vAlign w:val="center"/>
          </w:tcPr>
          <w:p w14:paraId="31B72C32" w14:textId="77777777" w:rsidR="00E114CB" w:rsidRPr="003E09DC" w:rsidRDefault="00E02C05" w:rsidP="00F853AA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3E09DC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11</w:t>
            </w:r>
          </w:p>
        </w:tc>
        <w:tc>
          <w:tcPr>
            <w:tcW w:w="0" w:type="auto"/>
            <w:tcBorders>
              <w:bottom w:val="single" w:sz="2" w:space="0" w:color="auto"/>
            </w:tcBorders>
            <w:noWrap/>
            <w:vAlign w:val="center"/>
          </w:tcPr>
          <w:p w14:paraId="5B273F06" w14:textId="77777777" w:rsidR="00E114CB" w:rsidRPr="003E09DC" w:rsidRDefault="00E02C05" w:rsidP="00F853AA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3E09DC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4</w:t>
            </w:r>
          </w:p>
        </w:tc>
        <w:tc>
          <w:tcPr>
            <w:tcW w:w="0" w:type="auto"/>
            <w:tcBorders>
              <w:bottom w:val="single" w:sz="2" w:space="0" w:color="auto"/>
            </w:tcBorders>
            <w:noWrap/>
            <w:vAlign w:val="center"/>
          </w:tcPr>
          <w:p w14:paraId="0BA9A040" w14:textId="77777777" w:rsidR="00E114CB" w:rsidRPr="003E09DC" w:rsidRDefault="00E02C05" w:rsidP="00F853AA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3E09DC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3</w:t>
            </w:r>
          </w:p>
        </w:tc>
        <w:tc>
          <w:tcPr>
            <w:tcW w:w="0" w:type="auto"/>
            <w:tcBorders>
              <w:bottom w:val="single" w:sz="2" w:space="0" w:color="auto"/>
            </w:tcBorders>
            <w:noWrap/>
            <w:vAlign w:val="center"/>
          </w:tcPr>
          <w:p w14:paraId="05756D47" w14:textId="77777777" w:rsidR="00E114CB" w:rsidRPr="003E09DC" w:rsidRDefault="00E02C05" w:rsidP="00F853AA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3E09DC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7</w:t>
            </w:r>
          </w:p>
        </w:tc>
        <w:tc>
          <w:tcPr>
            <w:tcW w:w="0" w:type="auto"/>
            <w:tcBorders>
              <w:bottom w:val="single" w:sz="2" w:space="0" w:color="auto"/>
            </w:tcBorders>
            <w:noWrap/>
            <w:vAlign w:val="center"/>
          </w:tcPr>
          <w:p w14:paraId="04EDEED9" w14:textId="77777777" w:rsidR="00E114CB" w:rsidRPr="003E09DC" w:rsidRDefault="00E02C05" w:rsidP="00F853AA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3E09DC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13</w:t>
            </w:r>
          </w:p>
        </w:tc>
        <w:tc>
          <w:tcPr>
            <w:tcW w:w="0" w:type="auto"/>
            <w:tcBorders>
              <w:bottom w:val="single" w:sz="2" w:space="0" w:color="auto"/>
              <w:right w:val="nil"/>
            </w:tcBorders>
            <w:noWrap/>
            <w:vAlign w:val="center"/>
          </w:tcPr>
          <w:p w14:paraId="36F0BB32" w14:textId="77777777" w:rsidR="00E114CB" w:rsidRPr="003E09DC" w:rsidRDefault="00E02C05" w:rsidP="00F853AA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3E09DC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6</w:t>
            </w:r>
          </w:p>
        </w:tc>
        <w:tc>
          <w:tcPr>
            <w:tcW w:w="1156" w:type="dxa"/>
            <w:tcBorders>
              <w:bottom w:val="single" w:sz="2" w:space="0" w:color="auto"/>
              <w:right w:val="nil"/>
            </w:tcBorders>
            <w:vAlign w:val="center"/>
          </w:tcPr>
          <w:p w14:paraId="4C4A4820" w14:textId="77777777" w:rsidR="00E114CB" w:rsidRPr="003E09DC" w:rsidRDefault="00E114CB" w:rsidP="00F853AA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3E09DC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24</w:t>
            </w:r>
          </w:p>
        </w:tc>
        <w:tc>
          <w:tcPr>
            <w:tcW w:w="425" w:type="dxa"/>
            <w:tcBorders>
              <w:bottom w:val="single" w:sz="2" w:space="0" w:color="auto"/>
              <w:right w:val="nil"/>
            </w:tcBorders>
            <w:vAlign w:val="center"/>
          </w:tcPr>
          <w:p w14:paraId="58BDE118" w14:textId="77777777" w:rsidR="00E114CB" w:rsidRPr="00C54F58" w:rsidRDefault="00E114CB" w:rsidP="00F853AA">
            <w:pPr>
              <w:spacing w:after="0" w:line="240" w:lineRule="auto"/>
              <w:rPr>
                <w:rFonts w:ascii="Times New Roman" w:eastAsia="Calibri" w:hAnsi="Times New Roman" w:cs="Times New Roman"/>
                <w:color w:val="FF0000"/>
                <w:sz w:val="16"/>
                <w:szCs w:val="16"/>
                <w:lang w:eastAsia="pt-BR"/>
              </w:rPr>
            </w:pPr>
          </w:p>
        </w:tc>
      </w:tr>
      <w:tr w:rsidR="00C54F58" w:rsidRPr="003E09DC" w14:paraId="76127695" w14:textId="77777777" w:rsidTr="00E13B0D">
        <w:trPr>
          <w:trHeight w:val="58"/>
        </w:trPr>
        <w:tc>
          <w:tcPr>
            <w:tcW w:w="0" w:type="auto"/>
            <w:tcBorders>
              <w:left w:val="nil"/>
            </w:tcBorders>
            <w:noWrap/>
            <w:vAlign w:val="center"/>
          </w:tcPr>
          <w:p w14:paraId="1E6519AA" w14:textId="77777777" w:rsidR="00E114CB" w:rsidRPr="003E09DC" w:rsidRDefault="00E114CB" w:rsidP="00F853AA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16"/>
                <w:szCs w:val="16"/>
                <w:lang w:eastAsia="pt-BR"/>
              </w:rPr>
            </w:pPr>
            <w:r w:rsidRPr="003E09DC">
              <w:rPr>
                <w:rFonts w:ascii="Times New Roman" w:eastAsia="Calibri" w:hAnsi="Times New Roman" w:cs="Times New Roman"/>
                <w:i/>
                <w:sz w:val="16"/>
                <w:szCs w:val="16"/>
                <w:lang w:eastAsia="pt-BR"/>
              </w:rPr>
              <w:t xml:space="preserve">Acinetobacter </w:t>
            </w:r>
            <w:r w:rsidRPr="003E09DC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sp.</w:t>
            </w:r>
          </w:p>
        </w:tc>
        <w:tc>
          <w:tcPr>
            <w:tcW w:w="0" w:type="auto"/>
            <w:noWrap/>
            <w:vAlign w:val="center"/>
          </w:tcPr>
          <w:p w14:paraId="27964C0D" w14:textId="77777777" w:rsidR="00E114CB" w:rsidRPr="003E09DC" w:rsidRDefault="00E114CB" w:rsidP="00F853AA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3E09DC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2.6 (0.1-13.8)</w:t>
            </w:r>
          </w:p>
        </w:tc>
        <w:tc>
          <w:tcPr>
            <w:tcW w:w="0" w:type="auto"/>
            <w:noWrap/>
            <w:vAlign w:val="center"/>
          </w:tcPr>
          <w:p w14:paraId="4BF05887" w14:textId="77777777" w:rsidR="00E114CB" w:rsidRPr="003E09DC" w:rsidRDefault="00E114CB" w:rsidP="00F853AA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3E09DC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5E8109A9" w14:textId="77777777" w:rsidR="00E114CB" w:rsidRPr="003E09DC" w:rsidRDefault="00E114CB" w:rsidP="00F853AA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3E09DC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5.6 (0.7-18.7)</w:t>
            </w:r>
          </w:p>
        </w:tc>
        <w:tc>
          <w:tcPr>
            <w:tcW w:w="0" w:type="auto"/>
            <w:noWrap/>
            <w:vAlign w:val="center"/>
          </w:tcPr>
          <w:p w14:paraId="175C7156" w14:textId="77777777" w:rsidR="00E114CB" w:rsidRPr="003E09DC" w:rsidRDefault="00E114CB" w:rsidP="00F853AA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3E09DC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2.6 (0.1-13.8)</w:t>
            </w:r>
          </w:p>
        </w:tc>
        <w:tc>
          <w:tcPr>
            <w:tcW w:w="0" w:type="auto"/>
            <w:noWrap/>
            <w:vAlign w:val="center"/>
          </w:tcPr>
          <w:p w14:paraId="5074BB05" w14:textId="77777777" w:rsidR="00E114CB" w:rsidRPr="003E09DC" w:rsidRDefault="00E114CB" w:rsidP="00F853AA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3E09DC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2937934C" w14:textId="77777777" w:rsidR="00E114CB" w:rsidRPr="003E09DC" w:rsidRDefault="00E114CB" w:rsidP="00F853AA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3E09DC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541A9457" w14:textId="77777777" w:rsidR="00E114CB" w:rsidRPr="003E09DC" w:rsidRDefault="00E114CB" w:rsidP="00F853AA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3E09DC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7.1 (0.2-33.9)</w:t>
            </w:r>
          </w:p>
        </w:tc>
        <w:tc>
          <w:tcPr>
            <w:tcW w:w="0" w:type="auto"/>
            <w:noWrap/>
            <w:vAlign w:val="center"/>
          </w:tcPr>
          <w:p w14:paraId="1AB99D42" w14:textId="77777777" w:rsidR="00E114CB" w:rsidRPr="003E09DC" w:rsidRDefault="00F86EFD" w:rsidP="00F853AA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3E09DC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tcBorders>
              <w:right w:val="nil"/>
            </w:tcBorders>
            <w:noWrap/>
            <w:vAlign w:val="center"/>
          </w:tcPr>
          <w:p w14:paraId="5DD2A3AC" w14:textId="77777777" w:rsidR="00E114CB" w:rsidRPr="003E09DC" w:rsidRDefault="00F86EFD" w:rsidP="00F853AA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3E09DC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1156" w:type="dxa"/>
            <w:tcBorders>
              <w:right w:val="nil"/>
            </w:tcBorders>
            <w:vAlign w:val="center"/>
          </w:tcPr>
          <w:p w14:paraId="74DDEE40" w14:textId="77777777" w:rsidR="00E114CB" w:rsidRPr="003E09DC" w:rsidRDefault="00C874B6" w:rsidP="00F853AA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3E09DC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2.0 (</w:t>
            </w:r>
            <w:r w:rsidR="00AB6DFD" w:rsidRPr="003E09DC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  <w:r w:rsidRPr="003E09DC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 w:rsidR="00AB6DFD" w:rsidRPr="003E09DC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7</w:t>
            </w:r>
            <w:r w:rsidRPr="003E09DC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-</w:t>
            </w:r>
            <w:r w:rsidR="00AB6DFD" w:rsidRPr="003E09DC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4</w:t>
            </w:r>
            <w:r w:rsidRPr="003E09DC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 w:rsidR="00AB6DFD" w:rsidRPr="003E09DC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7</w:t>
            </w:r>
            <w:r w:rsidRPr="003E09DC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425" w:type="dxa"/>
            <w:tcBorders>
              <w:right w:val="nil"/>
            </w:tcBorders>
            <w:vAlign w:val="center"/>
          </w:tcPr>
          <w:p w14:paraId="0109F541" w14:textId="4D705A96" w:rsidR="00E114CB" w:rsidRPr="00C54F58" w:rsidRDefault="00E65165" w:rsidP="00F853AA">
            <w:pPr>
              <w:spacing w:after="0" w:line="240" w:lineRule="auto"/>
              <w:rPr>
                <w:rFonts w:ascii="Times New Roman" w:eastAsia="Calibri" w:hAnsi="Times New Roman" w:cs="Times New Roman"/>
                <w:color w:val="FF0000"/>
                <w:sz w:val="16"/>
                <w:szCs w:val="16"/>
                <w:vertAlign w:val="superscript"/>
                <w:lang w:eastAsia="pt-BR"/>
              </w:rPr>
            </w:pPr>
            <w:r w:rsidRPr="00E65165">
              <w:rPr>
                <w:rFonts w:ascii="Times New Roman" w:eastAsia="Calibri" w:hAnsi="Times New Roman" w:cs="Times New Roman"/>
                <w:sz w:val="16"/>
                <w:szCs w:val="16"/>
                <w:vertAlign w:val="superscript"/>
                <w:lang w:eastAsia="pt-BR"/>
              </w:rPr>
              <w:t>d</w:t>
            </w:r>
          </w:p>
        </w:tc>
      </w:tr>
      <w:tr w:rsidR="00C54F58" w:rsidRPr="003E09DC" w14:paraId="17229965" w14:textId="77777777" w:rsidTr="00E13B0D">
        <w:trPr>
          <w:trHeight w:val="58"/>
        </w:trPr>
        <w:tc>
          <w:tcPr>
            <w:tcW w:w="0" w:type="auto"/>
            <w:tcBorders>
              <w:left w:val="nil"/>
            </w:tcBorders>
            <w:noWrap/>
            <w:vAlign w:val="center"/>
          </w:tcPr>
          <w:p w14:paraId="3D5C2645" w14:textId="77777777" w:rsidR="00AB6DFD" w:rsidRPr="003E09DC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16"/>
                <w:szCs w:val="16"/>
                <w:lang w:eastAsia="pt-BR"/>
              </w:rPr>
            </w:pPr>
            <w:r w:rsidRPr="003E09DC">
              <w:rPr>
                <w:rFonts w:ascii="Times New Roman" w:eastAsia="Calibri" w:hAnsi="Times New Roman" w:cs="Times New Roman"/>
                <w:i/>
                <w:sz w:val="16"/>
                <w:szCs w:val="16"/>
                <w:lang w:eastAsia="pt-BR"/>
              </w:rPr>
              <w:t xml:space="preserve">Acinetobacter </w:t>
            </w:r>
            <w:proofErr w:type="spellStart"/>
            <w:r w:rsidRPr="003E09DC">
              <w:rPr>
                <w:rFonts w:ascii="Times New Roman" w:eastAsia="Calibri" w:hAnsi="Times New Roman" w:cs="Times New Roman"/>
                <w:i/>
                <w:sz w:val="16"/>
                <w:szCs w:val="16"/>
                <w:lang w:eastAsia="pt-BR"/>
              </w:rPr>
              <w:t>iwoffii</w:t>
            </w:r>
            <w:proofErr w:type="spellEnd"/>
          </w:p>
        </w:tc>
        <w:tc>
          <w:tcPr>
            <w:tcW w:w="0" w:type="auto"/>
            <w:noWrap/>
            <w:vAlign w:val="center"/>
          </w:tcPr>
          <w:p w14:paraId="1334F8EA" w14:textId="77777777" w:rsidR="00AB6DFD" w:rsidRPr="003E09DC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3E09DC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723DE64C" w14:textId="77777777" w:rsidR="00AB6DFD" w:rsidRPr="003E09DC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3E09DC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2.8 (0.1-14.5)</w:t>
            </w:r>
          </w:p>
        </w:tc>
        <w:tc>
          <w:tcPr>
            <w:tcW w:w="0" w:type="auto"/>
            <w:noWrap/>
            <w:vAlign w:val="center"/>
          </w:tcPr>
          <w:p w14:paraId="4BB8E1C7" w14:textId="77777777" w:rsidR="00AB6DFD" w:rsidRPr="003E09DC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3E09DC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2.8 (0.1-14.5)</w:t>
            </w:r>
          </w:p>
        </w:tc>
        <w:tc>
          <w:tcPr>
            <w:tcW w:w="0" w:type="auto"/>
            <w:noWrap/>
            <w:vAlign w:val="center"/>
          </w:tcPr>
          <w:p w14:paraId="0EBA65FD" w14:textId="77777777" w:rsidR="00AB6DFD" w:rsidRPr="003E09DC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3E09DC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1FE75475" w14:textId="77777777" w:rsidR="00AB6DFD" w:rsidRPr="003E09DC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3E09DC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089FD32A" w14:textId="77777777" w:rsidR="00AB6DFD" w:rsidRPr="003E09DC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3E09DC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7674B0BF" w14:textId="77777777" w:rsidR="00AB6DFD" w:rsidRPr="003E09DC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3E09DC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75AD7BF4" w14:textId="77777777" w:rsidR="00AB6DFD" w:rsidRPr="003E09DC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3E09DC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tcBorders>
              <w:right w:val="nil"/>
            </w:tcBorders>
            <w:noWrap/>
            <w:vAlign w:val="center"/>
          </w:tcPr>
          <w:p w14:paraId="1B79477D" w14:textId="77777777" w:rsidR="00AB6DFD" w:rsidRPr="003E09DC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3E09DC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1156" w:type="dxa"/>
            <w:tcBorders>
              <w:right w:val="nil"/>
            </w:tcBorders>
            <w:vAlign w:val="center"/>
          </w:tcPr>
          <w:p w14:paraId="16B84607" w14:textId="77777777" w:rsidR="00AB6DFD" w:rsidRPr="003E09DC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3E09DC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0.8 (0.1-2.9)</w:t>
            </w:r>
          </w:p>
        </w:tc>
        <w:tc>
          <w:tcPr>
            <w:tcW w:w="425" w:type="dxa"/>
            <w:tcBorders>
              <w:right w:val="nil"/>
            </w:tcBorders>
            <w:vAlign w:val="center"/>
          </w:tcPr>
          <w:p w14:paraId="36633630" w14:textId="35B9B43E" w:rsidR="00AB6DFD" w:rsidRPr="00C54F58" w:rsidRDefault="0076226E" w:rsidP="0076226E">
            <w:pPr>
              <w:spacing w:after="0" w:line="240" w:lineRule="auto"/>
              <w:rPr>
                <w:rFonts w:ascii="Times New Roman" w:eastAsia="Calibri" w:hAnsi="Times New Roman" w:cs="Times New Roman"/>
                <w:color w:val="FF0000"/>
                <w:sz w:val="16"/>
                <w:szCs w:val="16"/>
                <w:vertAlign w:val="superscript"/>
                <w:lang w:eastAsia="pt-BR"/>
              </w:rPr>
            </w:pPr>
            <w:r w:rsidRPr="00E65165">
              <w:rPr>
                <w:rFonts w:ascii="Times New Roman" w:eastAsia="Calibri" w:hAnsi="Times New Roman" w:cs="Times New Roman"/>
                <w:sz w:val="16"/>
                <w:szCs w:val="16"/>
                <w:vertAlign w:val="superscript"/>
                <w:lang w:eastAsia="pt-BR"/>
              </w:rPr>
              <w:t>e</w:t>
            </w:r>
          </w:p>
        </w:tc>
      </w:tr>
      <w:tr w:rsidR="00C54F58" w:rsidRPr="003E09DC" w14:paraId="70019D16" w14:textId="77777777" w:rsidTr="00E13B0D">
        <w:trPr>
          <w:trHeight w:val="58"/>
        </w:trPr>
        <w:tc>
          <w:tcPr>
            <w:tcW w:w="0" w:type="auto"/>
            <w:tcBorders>
              <w:left w:val="nil"/>
            </w:tcBorders>
            <w:noWrap/>
            <w:vAlign w:val="center"/>
          </w:tcPr>
          <w:p w14:paraId="256375E2" w14:textId="5A9A9118" w:rsidR="00AB6DFD" w:rsidRPr="00673358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16"/>
                <w:szCs w:val="16"/>
                <w:lang w:eastAsia="pt-BR"/>
              </w:rPr>
            </w:pPr>
            <w:r w:rsidRPr="00673358">
              <w:rPr>
                <w:rFonts w:ascii="Times New Roman" w:eastAsia="Calibri" w:hAnsi="Times New Roman" w:cs="Times New Roman"/>
                <w:i/>
                <w:sz w:val="16"/>
                <w:szCs w:val="16"/>
                <w:lang w:eastAsia="pt-BR"/>
              </w:rPr>
              <w:t xml:space="preserve">Bacillus </w:t>
            </w:r>
            <w:r w:rsidRPr="00673358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sp.</w:t>
            </w:r>
          </w:p>
        </w:tc>
        <w:tc>
          <w:tcPr>
            <w:tcW w:w="0" w:type="auto"/>
            <w:noWrap/>
            <w:vAlign w:val="center"/>
          </w:tcPr>
          <w:p w14:paraId="73AE2FCC" w14:textId="77777777" w:rsidR="00AB6DFD" w:rsidRPr="00673358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673358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2.6 (0.1-13.8)</w:t>
            </w:r>
          </w:p>
        </w:tc>
        <w:tc>
          <w:tcPr>
            <w:tcW w:w="0" w:type="auto"/>
            <w:noWrap/>
            <w:vAlign w:val="center"/>
          </w:tcPr>
          <w:p w14:paraId="7C6C96FF" w14:textId="77777777" w:rsidR="00AB6DFD" w:rsidRPr="00673358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673358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6CE9B86F" w14:textId="77777777" w:rsidR="00AB6DFD" w:rsidRPr="00673358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673358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5D5567A5" w14:textId="77777777" w:rsidR="00AB6DFD" w:rsidRPr="00673358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673358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3075FF62" w14:textId="77777777" w:rsidR="00AB6DFD" w:rsidRPr="00673358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673358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39D30F4B" w14:textId="77777777" w:rsidR="00AB6DFD" w:rsidRPr="00673358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673358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70FE8F07" w14:textId="77777777" w:rsidR="00AB6DFD" w:rsidRPr="00673358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673358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70C1F720" w14:textId="77777777" w:rsidR="00AB6DFD" w:rsidRPr="00673358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673358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tcBorders>
              <w:right w:val="nil"/>
            </w:tcBorders>
            <w:noWrap/>
            <w:vAlign w:val="center"/>
          </w:tcPr>
          <w:p w14:paraId="5C3282EE" w14:textId="77777777" w:rsidR="00AB6DFD" w:rsidRPr="00673358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673358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1156" w:type="dxa"/>
            <w:tcBorders>
              <w:right w:val="nil"/>
            </w:tcBorders>
            <w:vAlign w:val="center"/>
          </w:tcPr>
          <w:p w14:paraId="18D5CB7D" w14:textId="77777777" w:rsidR="00AB6DFD" w:rsidRPr="00673358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673358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0.4 (0-2.2)</w:t>
            </w:r>
          </w:p>
        </w:tc>
        <w:tc>
          <w:tcPr>
            <w:tcW w:w="425" w:type="dxa"/>
            <w:tcBorders>
              <w:right w:val="nil"/>
            </w:tcBorders>
            <w:vAlign w:val="center"/>
          </w:tcPr>
          <w:p w14:paraId="5CEC4AE2" w14:textId="6AA6ACC8" w:rsidR="00AB6DFD" w:rsidRPr="00673358" w:rsidRDefault="00E65165" w:rsidP="00D372C4">
            <w:pPr>
              <w:spacing w:after="0" w:line="240" w:lineRule="auto"/>
              <w:rPr>
                <w:rFonts w:ascii="Times New Roman" w:eastAsia="Calibri" w:hAnsi="Times New Roman" w:cs="Times New Roman"/>
                <w:color w:val="FF0000"/>
                <w:sz w:val="16"/>
                <w:szCs w:val="16"/>
                <w:lang w:eastAsia="pt-BR"/>
              </w:rPr>
            </w:pPr>
            <w:r w:rsidRPr="00673358">
              <w:rPr>
                <w:rFonts w:ascii="Times New Roman" w:eastAsia="Calibri" w:hAnsi="Times New Roman" w:cs="Times New Roman"/>
                <w:sz w:val="16"/>
                <w:szCs w:val="16"/>
                <w:vertAlign w:val="superscript"/>
                <w:lang w:eastAsia="pt-BR"/>
              </w:rPr>
              <w:t>b</w:t>
            </w:r>
            <w:del w:id="0" w:author="Tati Micheletti" w:date="2018-08-23T09:37:00Z">
              <w:r w:rsidRPr="00673358" w:rsidDel="00D372C4">
                <w:rPr>
                  <w:rFonts w:ascii="Times New Roman" w:eastAsia="Calibri" w:hAnsi="Times New Roman" w:cs="Times New Roman"/>
                  <w:sz w:val="16"/>
                  <w:szCs w:val="16"/>
                  <w:vertAlign w:val="superscript"/>
                  <w:lang w:eastAsia="pt-BR"/>
                </w:rPr>
                <w:delText>, c</w:delText>
              </w:r>
            </w:del>
          </w:p>
        </w:tc>
      </w:tr>
      <w:tr w:rsidR="00C54F58" w:rsidRPr="003E09DC" w14:paraId="25DF80E5" w14:textId="77777777" w:rsidTr="00E13B0D">
        <w:trPr>
          <w:trHeight w:val="227"/>
        </w:trPr>
        <w:tc>
          <w:tcPr>
            <w:tcW w:w="0" w:type="auto"/>
            <w:tcBorders>
              <w:left w:val="nil"/>
            </w:tcBorders>
            <w:noWrap/>
            <w:vAlign w:val="center"/>
          </w:tcPr>
          <w:p w14:paraId="08F43ECB" w14:textId="77777777" w:rsidR="00AB6DFD" w:rsidRPr="00673358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16"/>
                <w:szCs w:val="16"/>
                <w:lang w:eastAsia="pt-BR"/>
              </w:rPr>
            </w:pPr>
            <w:proofErr w:type="spellStart"/>
            <w:r w:rsidRPr="00673358">
              <w:rPr>
                <w:rFonts w:ascii="Times New Roman" w:eastAsia="Calibri" w:hAnsi="Times New Roman" w:cs="Times New Roman"/>
                <w:i/>
                <w:sz w:val="16"/>
                <w:szCs w:val="16"/>
                <w:lang w:eastAsia="pt-BR"/>
              </w:rPr>
              <w:t>Burkholderia</w:t>
            </w:r>
            <w:proofErr w:type="spellEnd"/>
            <w:r w:rsidRPr="00673358">
              <w:rPr>
                <w:rFonts w:ascii="Times New Roman" w:eastAsia="Calibri" w:hAnsi="Times New Roman" w:cs="Times New Roman"/>
                <w:i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673358">
              <w:rPr>
                <w:rFonts w:ascii="Times New Roman" w:eastAsia="Calibri" w:hAnsi="Times New Roman" w:cs="Times New Roman"/>
                <w:i/>
                <w:sz w:val="16"/>
                <w:szCs w:val="16"/>
                <w:lang w:eastAsia="pt-BR"/>
              </w:rPr>
              <w:t>cepacia</w:t>
            </w:r>
            <w:proofErr w:type="spellEnd"/>
          </w:p>
        </w:tc>
        <w:tc>
          <w:tcPr>
            <w:tcW w:w="0" w:type="auto"/>
            <w:noWrap/>
            <w:vAlign w:val="center"/>
          </w:tcPr>
          <w:p w14:paraId="1D19B782" w14:textId="77777777" w:rsidR="00AB6DFD" w:rsidRPr="00094EB7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094EB7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7EA1ADD2" w14:textId="77777777" w:rsidR="00AB6DFD" w:rsidRPr="00094EB7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094EB7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1B9648F4" w14:textId="77777777" w:rsidR="00AB6DFD" w:rsidRPr="00094EB7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094EB7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6F796F43" w14:textId="77777777" w:rsidR="00AB6DFD" w:rsidRPr="00094EB7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094EB7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20AE4724" w14:textId="77777777" w:rsidR="00AB6DFD" w:rsidRPr="00094EB7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094EB7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58EBF5D6" w14:textId="77777777" w:rsidR="00AB6DFD" w:rsidRPr="00094EB7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094EB7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6F42F0B3" w14:textId="77777777" w:rsidR="00AB6DFD" w:rsidRPr="00094EB7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094EB7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7618FAAF" w14:textId="77777777" w:rsidR="00AB6DFD" w:rsidRPr="00094EB7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094EB7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2.7 (0.1-14.2)</w:t>
            </w:r>
          </w:p>
        </w:tc>
        <w:tc>
          <w:tcPr>
            <w:tcW w:w="0" w:type="auto"/>
            <w:tcBorders>
              <w:right w:val="nil"/>
            </w:tcBorders>
            <w:noWrap/>
            <w:vAlign w:val="center"/>
          </w:tcPr>
          <w:p w14:paraId="37560EED" w14:textId="77777777" w:rsidR="00AB6DFD" w:rsidRPr="00094EB7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094EB7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1156" w:type="dxa"/>
            <w:tcBorders>
              <w:right w:val="nil"/>
            </w:tcBorders>
            <w:vAlign w:val="center"/>
          </w:tcPr>
          <w:p w14:paraId="7B875D9B" w14:textId="77777777" w:rsidR="00AB6DFD" w:rsidRPr="00094EB7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094EB7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0.4 (0-2.2)</w:t>
            </w:r>
          </w:p>
        </w:tc>
        <w:tc>
          <w:tcPr>
            <w:tcW w:w="425" w:type="dxa"/>
            <w:tcBorders>
              <w:right w:val="nil"/>
            </w:tcBorders>
            <w:vAlign w:val="center"/>
          </w:tcPr>
          <w:p w14:paraId="131EF667" w14:textId="3044703D" w:rsidR="00AB6DFD" w:rsidRPr="00C54F58" w:rsidRDefault="0076226E" w:rsidP="0076226E">
            <w:pPr>
              <w:spacing w:after="0" w:line="240" w:lineRule="auto"/>
              <w:rPr>
                <w:rFonts w:ascii="Times New Roman" w:eastAsia="Calibri" w:hAnsi="Times New Roman" w:cs="Times New Roman"/>
                <w:color w:val="FF0000"/>
                <w:sz w:val="16"/>
                <w:szCs w:val="16"/>
                <w:lang w:eastAsia="pt-BR"/>
              </w:rPr>
            </w:pPr>
            <w:r w:rsidRPr="00094EB7">
              <w:rPr>
                <w:rFonts w:ascii="Times New Roman" w:eastAsia="Calibri" w:hAnsi="Times New Roman" w:cs="Times New Roman"/>
                <w:sz w:val="16"/>
                <w:szCs w:val="16"/>
                <w:vertAlign w:val="superscript"/>
                <w:lang w:eastAsia="pt-BR"/>
              </w:rPr>
              <w:t>e</w:t>
            </w:r>
          </w:p>
        </w:tc>
      </w:tr>
      <w:tr w:rsidR="00C54F58" w:rsidRPr="003E09DC" w14:paraId="656183EB" w14:textId="77777777" w:rsidTr="00E13B0D">
        <w:trPr>
          <w:trHeight w:val="227"/>
        </w:trPr>
        <w:tc>
          <w:tcPr>
            <w:tcW w:w="0" w:type="auto"/>
            <w:tcBorders>
              <w:left w:val="nil"/>
            </w:tcBorders>
            <w:noWrap/>
            <w:vAlign w:val="center"/>
          </w:tcPr>
          <w:p w14:paraId="0A60A2DE" w14:textId="77777777" w:rsidR="00AB6DFD" w:rsidRPr="00B774E8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16"/>
                <w:szCs w:val="16"/>
                <w:lang w:eastAsia="pt-BR"/>
              </w:rPr>
            </w:pPr>
            <w:r w:rsidRPr="00B774E8">
              <w:rPr>
                <w:rFonts w:ascii="Times New Roman" w:eastAsia="Calibri" w:hAnsi="Times New Roman" w:cs="Times New Roman"/>
                <w:i/>
                <w:sz w:val="16"/>
                <w:szCs w:val="16"/>
                <w:lang w:eastAsia="pt-BR"/>
              </w:rPr>
              <w:t xml:space="preserve">Candida </w:t>
            </w:r>
            <w:r w:rsidRPr="00B774E8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 xml:space="preserve">sp. (not </w:t>
            </w:r>
            <w:r w:rsidRPr="00B774E8">
              <w:rPr>
                <w:rFonts w:ascii="Times New Roman" w:eastAsia="Calibri" w:hAnsi="Times New Roman" w:cs="Times New Roman"/>
                <w:i/>
                <w:sz w:val="16"/>
                <w:szCs w:val="16"/>
                <w:lang w:eastAsia="pt-BR"/>
              </w:rPr>
              <w:t>C.</w:t>
            </w:r>
            <w:r w:rsidRPr="00B774E8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 xml:space="preserve"> </w:t>
            </w:r>
            <w:r w:rsidRPr="00B774E8">
              <w:rPr>
                <w:rFonts w:ascii="Times New Roman" w:eastAsia="Calibri" w:hAnsi="Times New Roman" w:cs="Times New Roman"/>
                <w:i/>
                <w:sz w:val="16"/>
                <w:szCs w:val="16"/>
                <w:lang w:eastAsia="pt-BR"/>
              </w:rPr>
              <w:t>albicans</w:t>
            </w:r>
            <w:r w:rsidRPr="00B774E8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0" w:type="auto"/>
            <w:noWrap/>
            <w:vAlign w:val="center"/>
          </w:tcPr>
          <w:p w14:paraId="3854D1AD" w14:textId="77777777" w:rsidR="00AB6DFD" w:rsidRPr="003E09DC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3E09DC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28FCA813" w14:textId="77777777" w:rsidR="00AB6DFD" w:rsidRPr="003E09DC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3E09DC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7FC8ACA7" w14:textId="77777777" w:rsidR="00AB6DFD" w:rsidRPr="003E09DC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3E09DC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50947502" w14:textId="77777777" w:rsidR="00AB6DFD" w:rsidRPr="003E09DC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3E09DC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6A59AEC2" w14:textId="77777777" w:rsidR="00AB6DFD" w:rsidRPr="003E09DC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3E09DC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0D922AF0" w14:textId="77777777" w:rsidR="00AB6DFD" w:rsidRPr="003E09DC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3E09DC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3B85E03A" w14:textId="77777777" w:rsidR="00AB6DFD" w:rsidRPr="003E09DC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3E09DC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19F7DCE7" w14:textId="77777777" w:rsidR="00AB6DFD" w:rsidRPr="003E09DC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3E09DC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5.4 (0.7-18.2)</w:t>
            </w:r>
          </w:p>
        </w:tc>
        <w:tc>
          <w:tcPr>
            <w:tcW w:w="0" w:type="auto"/>
            <w:tcBorders>
              <w:right w:val="nil"/>
            </w:tcBorders>
            <w:noWrap/>
            <w:vAlign w:val="center"/>
          </w:tcPr>
          <w:p w14:paraId="54E23680" w14:textId="77777777" w:rsidR="00AB6DFD" w:rsidRPr="003E09DC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3E09DC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8.3 (0.2-38.5)</w:t>
            </w:r>
          </w:p>
        </w:tc>
        <w:tc>
          <w:tcPr>
            <w:tcW w:w="1156" w:type="dxa"/>
            <w:tcBorders>
              <w:right w:val="nil"/>
            </w:tcBorders>
            <w:vAlign w:val="center"/>
          </w:tcPr>
          <w:p w14:paraId="0551A944" w14:textId="77777777" w:rsidR="00AB6DFD" w:rsidRPr="003E09DC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3E09DC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1.2 (0.3-3.5)</w:t>
            </w:r>
          </w:p>
        </w:tc>
        <w:tc>
          <w:tcPr>
            <w:tcW w:w="425" w:type="dxa"/>
            <w:tcBorders>
              <w:right w:val="nil"/>
            </w:tcBorders>
            <w:vAlign w:val="center"/>
          </w:tcPr>
          <w:p w14:paraId="28D7443C" w14:textId="5BB4BE98" w:rsidR="00AB6DFD" w:rsidRPr="00C54F58" w:rsidRDefault="00A658E9" w:rsidP="00AB6DFD">
            <w:pPr>
              <w:spacing w:after="0" w:line="240" w:lineRule="auto"/>
              <w:rPr>
                <w:rFonts w:ascii="Times New Roman" w:eastAsia="Calibri" w:hAnsi="Times New Roman" w:cs="Times New Roman"/>
                <w:color w:val="FF0000"/>
                <w:sz w:val="16"/>
                <w:szCs w:val="16"/>
                <w:lang w:eastAsia="pt-BR"/>
              </w:rPr>
            </w:pPr>
            <w:r w:rsidRPr="00E65165">
              <w:rPr>
                <w:rFonts w:ascii="Times New Roman" w:eastAsia="Calibri" w:hAnsi="Times New Roman" w:cs="Times New Roman"/>
                <w:sz w:val="16"/>
                <w:szCs w:val="16"/>
                <w:vertAlign w:val="superscript"/>
                <w:lang w:eastAsia="pt-BR"/>
              </w:rPr>
              <w:t>d</w:t>
            </w:r>
          </w:p>
        </w:tc>
      </w:tr>
      <w:tr w:rsidR="00C54F58" w:rsidRPr="003E09DC" w14:paraId="62D33159" w14:textId="77777777" w:rsidTr="00E13B0D">
        <w:trPr>
          <w:trHeight w:val="227"/>
        </w:trPr>
        <w:tc>
          <w:tcPr>
            <w:tcW w:w="0" w:type="auto"/>
            <w:tcBorders>
              <w:left w:val="nil"/>
            </w:tcBorders>
            <w:noWrap/>
            <w:vAlign w:val="center"/>
          </w:tcPr>
          <w:p w14:paraId="690EAB34" w14:textId="77777777" w:rsidR="00AB6DFD" w:rsidRPr="003E09DC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16"/>
                <w:szCs w:val="16"/>
                <w:lang w:eastAsia="pt-BR"/>
              </w:rPr>
            </w:pPr>
            <w:r w:rsidRPr="003E09DC">
              <w:rPr>
                <w:rFonts w:ascii="Times New Roman" w:eastAsia="Calibri" w:hAnsi="Times New Roman" w:cs="Times New Roman"/>
                <w:i/>
                <w:sz w:val="16"/>
                <w:szCs w:val="16"/>
                <w:lang w:eastAsia="pt-BR"/>
              </w:rPr>
              <w:t xml:space="preserve">Enterobacter aerogenes </w:t>
            </w:r>
          </w:p>
        </w:tc>
        <w:tc>
          <w:tcPr>
            <w:tcW w:w="0" w:type="auto"/>
            <w:noWrap/>
            <w:vAlign w:val="center"/>
          </w:tcPr>
          <w:p w14:paraId="72CAEC1D" w14:textId="77777777" w:rsidR="00AB6DFD" w:rsidRPr="003E09DC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3E09DC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2.6 (0.1-13.8)</w:t>
            </w:r>
          </w:p>
        </w:tc>
        <w:tc>
          <w:tcPr>
            <w:tcW w:w="0" w:type="auto"/>
            <w:noWrap/>
            <w:vAlign w:val="center"/>
          </w:tcPr>
          <w:p w14:paraId="6DD108E5" w14:textId="77777777" w:rsidR="00AB6DFD" w:rsidRPr="003E09DC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3E09DC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2.8 (0.1-14.5)</w:t>
            </w:r>
          </w:p>
        </w:tc>
        <w:tc>
          <w:tcPr>
            <w:tcW w:w="0" w:type="auto"/>
            <w:noWrap/>
            <w:vAlign w:val="center"/>
          </w:tcPr>
          <w:p w14:paraId="074F3CD8" w14:textId="77777777" w:rsidR="00AB6DFD" w:rsidRPr="003E09DC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3E09DC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2.8 (0.1-14.5)</w:t>
            </w:r>
          </w:p>
        </w:tc>
        <w:tc>
          <w:tcPr>
            <w:tcW w:w="0" w:type="auto"/>
            <w:noWrap/>
            <w:vAlign w:val="center"/>
          </w:tcPr>
          <w:p w14:paraId="05DDE37E" w14:textId="77777777" w:rsidR="00AB6DFD" w:rsidRPr="003E09DC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3E09DC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2C6D1504" w14:textId="77777777" w:rsidR="00AB6DFD" w:rsidRPr="003E09DC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3E09DC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6FCC15CA" w14:textId="77777777" w:rsidR="00AB6DFD" w:rsidRPr="003E09DC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3E09DC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036CD056" w14:textId="77777777" w:rsidR="00AB6DFD" w:rsidRPr="003E09DC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3E09DC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008120BA" w14:textId="77777777" w:rsidR="00AB6DFD" w:rsidRPr="003E09DC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3E09DC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8.1 (1.7-21.9)</w:t>
            </w:r>
          </w:p>
        </w:tc>
        <w:tc>
          <w:tcPr>
            <w:tcW w:w="0" w:type="auto"/>
            <w:tcBorders>
              <w:right w:val="nil"/>
            </w:tcBorders>
            <w:noWrap/>
            <w:vAlign w:val="center"/>
          </w:tcPr>
          <w:p w14:paraId="74D13CDC" w14:textId="77777777" w:rsidR="00AB6DFD" w:rsidRPr="003E09DC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3E09DC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1156" w:type="dxa"/>
            <w:tcBorders>
              <w:right w:val="nil"/>
            </w:tcBorders>
            <w:vAlign w:val="center"/>
          </w:tcPr>
          <w:p w14:paraId="1A18B418" w14:textId="77777777" w:rsidR="00AB6DFD" w:rsidRPr="003E09DC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3E09DC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2.4 (0.9-5.2)</w:t>
            </w:r>
          </w:p>
        </w:tc>
        <w:tc>
          <w:tcPr>
            <w:tcW w:w="425" w:type="dxa"/>
            <w:tcBorders>
              <w:right w:val="nil"/>
            </w:tcBorders>
            <w:vAlign w:val="center"/>
          </w:tcPr>
          <w:p w14:paraId="40C1B896" w14:textId="73F61D8A" w:rsidR="00AB6DFD" w:rsidRPr="00C54F58" w:rsidRDefault="00A658E9" w:rsidP="00AB6DFD">
            <w:pPr>
              <w:spacing w:after="0" w:line="240" w:lineRule="auto"/>
              <w:rPr>
                <w:rFonts w:ascii="Times New Roman" w:eastAsia="Calibri" w:hAnsi="Times New Roman" w:cs="Times New Roman"/>
                <w:color w:val="FF0000"/>
                <w:sz w:val="16"/>
                <w:szCs w:val="16"/>
                <w:lang w:eastAsia="pt-BR"/>
              </w:rPr>
            </w:pPr>
            <w:r w:rsidRPr="00E65165">
              <w:rPr>
                <w:rFonts w:ascii="Times New Roman" w:eastAsia="Calibri" w:hAnsi="Times New Roman" w:cs="Times New Roman"/>
                <w:sz w:val="16"/>
                <w:szCs w:val="16"/>
                <w:vertAlign w:val="superscript"/>
                <w:lang w:eastAsia="pt-BR"/>
              </w:rPr>
              <w:t>d</w:t>
            </w:r>
          </w:p>
        </w:tc>
        <w:bookmarkStart w:id="1" w:name="_GoBack"/>
        <w:bookmarkEnd w:id="1"/>
      </w:tr>
      <w:tr w:rsidR="00C54F58" w:rsidRPr="003E09DC" w14:paraId="72517F26" w14:textId="77777777" w:rsidTr="00E13B0D">
        <w:trPr>
          <w:trHeight w:val="227"/>
        </w:trPr>
        <w:tc>
          <w:tcPr>
            <w:tcW w:w="0" w:type="auto"/>
            <w:tcBorders>
              <w:left w:val="nil"/>
            </w:tcBorders>
            <w:noWrap/>
            <w:vAlign w:val="center"/>
          </w:tcPr>
          <w:p w14:paraId="5B1921E2" w14:textId="77777777" w:rsidR="00AB6DFD" w:rsidRPr="003E09DC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16"/>
                <w:szCs w:val="16"/>
                <w:lang w:eastAsia="pt-BR"/>
              </w:rPr>
            </w:pPr>
            <w:r w:rsidRPr="003E09DC">
              <w:rPr>
                <w:rFonts w:ascii="Times New Roman" w:eastAsia="Calibri" w:hAnsi="Times New Roman" w:cs="Times New Roman"/>
                <w:i/>
                <w:sz w:val="16"/>
                <w:szCs w:val="16"/>
                <w:lang w:eastAsia="pt-BR"/>
              </w:rPr>
              <w:t xml:space="preserve">Enterobacter </w:t>
            </w:r>
            <w:proofErr w:type="spellStart"/>
            <w:r w:rsidRPr="003E09DC">
              <w:rPr>
                <w:rFonts w:ascii="Times New Roman" w:eastAsia="Calibri" w:hAnsi="Times New Roman" w:cs="Times New Roman"/>
                <w:i/>
                <w:sz w:val="16"/>
                <w:szCs w:val="16"/>
                <w:lang w:eastAsia="pt-BR"/>
              </w:rPr>
              <w:t>agglomerans</w:t>
            </w:r>
            <w:proofErr w:type="spellEnd"/>
          </w:p>
        </w:tc>
        <w:tc>
          <w:tcPr>
            <w:tcW w:w="0" w:type="auto"/>
            <w:noWrap/>
            <w:vAlign w:val="center"/>
          </w:tcPr>
          <w:p w14:paraId="6E35D349" w14:textId="77777777" w:rsidR="00AB6DFD" w:rsidRPr="003E09DC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3E09DC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21F77ED9" w14:textId="77777777" w:rsidR="00AB6DFD" w:rsidRPr="003E09DC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3E09DC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5.6 (0.7-18.7)</w:t>
            </w:r>
          </w:p>
        </w:tc>
        <w:tc>
          <w:tcPr>
            <w:tcW w:w="0" w:type="auto"/>
            <w:noWrap/>
            <w:vAlign w:val="center"/>
          </w:tcPr>
          <w:p w14:paraId="2ECA10E4" w14:textId="77777777" w:rsidR="00AB6DFD" w:rsidRPr="003E09DC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3E09DC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11.1 (3.1-26.1)</w:t>
            </w:r>
          </w:p>
        </w:tc>
        <w:tc>
          <w:tcPr>
            <w:tcW w:w="0" w:type="auto"/>
            <w:noWrap/>
            <w:vAlign w:val="center"/>
          </w:tcPr>
          <w:p w14:paraId="18F6CE4D" w14:textId="77777777" w:rsidR="00AB6DFD" w:rsidRPr="003E09DC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3E09DC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4F5520C9" w14:textId="77777777" w:rsidR="00AB6DFD" w:rsidRPr="003E09DC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3E09DC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0FD79D6F" w14:textId="77777777" w:rsidR="00AB6DFD" w:rsidRPr="003E09DC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3E09DC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5DBF59B4" w14:textId="77777777" w:rsidR="00AB6DFD" w:rsidRPr="003E09DC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3E09DC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10E138F1" w14:textId="77777777" w:rsidR="00AB6DFD" w:rsidRPr="003E09DC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3E09DC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13.5 (4.5-28.8)</w:t>
            </w:r>
          </w:p>
        </w:tc>
        <w:tc>
          <w:tcPr>
            <w:tcW w:w="0" w:type="auto"/>
            <w:tcBorders>
              <w:right w:val="nil"/>
            </w:tcBorders>
            <w:noWrap/>
            <w:vAlign w:val="center"/>
          </w:tcPr>
          <w:p w14:paraId="2B523444" w14:textId="77777777" w:rsidR="00AB6DFD" w:rsidRPr="003E09DC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3E09DC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1156" w:type="dxa"/>
            <w:tcBorders>
              <w:right w:val="nil"/>
            </w:tcBorders>
            <w:vAlign w:val="center"/>
          </w:tcPr>
          <w:p w14:paraId="0BABEFD2" w14:textId="77777777" w:rsidR="00AB6DFD" w:rsidRPr="003E09DC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3E09DC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4.5 (2.3-7.9)</w:t>
            </w:r>
          </w:p>
        </w:tc>
        <w:tc>
          <w:tcPr>
            <w:tcW w:w="425" w:type="dxa"/>
            <w:tcBorders>
              <w:right w:val="nil"/>
            </w:tcBorders>
            <w:vAlign w:val="center"/>
          </w:tcPr>
          <w:p w14:paraId="5E1BF9F8" w14:textId="0A3E9AED" w:rsidR="00AB6DFD" w:rsidRPr="00C54F58" w:rsidRDefault="00E65165" w:rsidP="00AB6DFD">
            <w:pPr>
              <w:spacing w:after="0" w:line="240" w:lineRule="auto"/>
              <w:rPr>
                <w:rFonts w:ascii="Times New Roman" w:eastAsia="Calibri" w:hAnsi="Times New Roman" w:cs="Times New Roman"/>
                <w:color w:val="FF0000"/>
                <w:sz w:val="16"/>
                <w:szCs w:val="16"/>
                <w:lang w:eastAsia="pt-BR"/>
              </w:rPr>
            </w:pPr>
            <w:r w:rsidRPr="00E65165">
              <w:rPr>
                <w:rFonts w:ascii="Times New Roman" w:eastAsia="Calibri" w:hAnsi="Times New Roman" w:cs="Times New Roman"/>
                <w:sz w:val="16"/>
                <w:szCs w:val="16"/>
                <w:vertAlign w:val="superscript"/>
                <w:lang w:eastAsia="pt-BR"/>
              </w:rPr>
              <w:t>d</w:t>
            </w:r>
          </w:p>
        </w:tc>
      </w:tr>
      <w:tr w:rsidR="00C54F58" w:rsidRPr="003E09DC" w14:paraId="413021F6" w14:textId="77777777" w:rsidTr="00E13B0D">
        <w:trPr>
          <w:trHeight w:val="227"/>
        </w:trPr>
        <w:tc>
          <w:tcPr>
            <w:tcW w:w="0" w:type="auto"/>
            <w:tcBorders>
              <w:left w:val="nil"/>
            </w:tcBorders>
            <w:noWrap/>
            <w:vAlign w:val="center"/>
          </w:tcPr>
          <w:p w14:paraId="3B87CFC3" w14:textId="77777777" w:rsidR="00AB6DFD" w:rsidRPr="00673358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16"/>
                <w:szCs w:val="16"/>
                <w:lang w:eastAsia="pt-BR"/>
              </w:rPr>
            </w:pPr>
            <w:r w:rsidRPr="00673358">
              <w:rPr>
                <w:rFonts w:ascii="Times New Roman" w:eastAsia="Calibri" w:hAnsi="Times New Roman" w:cs="Times New Roman"/>
                <w:i/>
                <w:sz w:val="16"/>
                <w:szCs w:val="16"/>
                <w:lang w:eastAsia="pt-BR"/>
              </w:rPr>
              <w:t xml:space="preserve">Enterobacter cloacae </w:t>
            </w:r>
          </w:p>
        </w:tc>
        <w:tc>
          <w:tcPr>
            <w:tcW w:w="0" w:type="auto"/>
            <w:noWrap/>
            <w:vAlign w:val="center"/>
          </w:tcPr>
          <w:p w14:paraId="643A4886" w14:textId="77777777" w:rsidR="00AB6DFD" w:rsidRPr="00094EB7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094EB7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2.6 (0.1-13.8)</w:t>
            </w:r>
          </w:p>
        </w:tc>
        <w:tc>
          <w:tcPr>
            <w:tcW w:w="0" w:type="auto"/>
            <w:noWrap/>
            <w:vAlign w:val="center"/>
          </w:tcPr>
          <w:p w14:paraId="2AFD30F8" w14:textId="77777777" w:rsidR="00AB6DFD" w:rsidRPr="00094EB7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094EB7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4E4C7056" w14:textId="77777777" w:rsidR="00AB6DFD" w:rsidRPr="00094EB7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094EB7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11.1 (3.1-26.1)</w:t>
            </w:r>
          </w:p>
        </w:tc>
        <w:tc>
          <w:tcPr>
            <w:tcW w:w="0" w:type="auto"/>
            <w:noWrap/>
            <w:vAlign w:val="center"/>
          </w:tcPr>
          <w:p w14:paraId="657E6FB4" w14:textId="77777777" w:rsidR="00AB6DFD" w:rsidRPr="00094EB7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094EB7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3E902BC6" w14:textId="77777777" w:rsidR="00AB6DFD" w:rsidRPr="00094EB7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094EB7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3BEC2D89" w14:textId="77777777" w:rsidR="00AB6DFD" w:rsidRPr="00094EB7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094EB7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6E9BBC1B" w14:textId="77777777" w:rsidR="00AB6DFD" w:rsidRPr="00094EB7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094EB7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7.1 (0.2-33.9)</w:t>
            </w:r>
          </w:p>
        </w:tc>
        <w:tc>
          <w:tcPr>
            <w:tcW w:w="0" w:type="auto"/>
            <w:noWrap/>
            <w:vAlign w:val="center"/>
          </w:tcPr>
          <w:p w14:paraId="678C41C1" w14:textId="77777777" w:rsidR="00AB6DFD" w:rsidRPr="00094EB7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094EB7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5.4 (0.7-18.2)</w:t>
            </w:r>
          </w:p>
        </w:tc>
        <w:tc>
          <w:tcPr>
            <w:tcW w:w="0" w:type="auto"/>
            <w:tcBorders>
              <w:right w:val="nil"/>
            </w:tcBorders>
            <w:noWrap/>
            <w:vAlign w:val="center"/>
          </w:tcPr>
          <w:p w14:paraId="0AC38353" w14:textId="77777777" w:rsidR="00AB6DFD" w:rsidRPr="00094EB7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094EB7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1156" w:type="dxa"/>
            <w:tcBorders>
              <w:right w:val="nil"/>
            </w:tcBorders>
            <w:vAlign w:val="center"/>
          </w:tcPr>
          <w:p w14:paraId="0991C473" w14:textId="77777777" w:rsidR="00AB6DFD" w:rsidRPr="00094EB7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094EB7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3.3 (1.4-6.3)</w:t>
            </w:r>
          </w:p>
        </w:tc>
        <w:tc>
          <w:tcPr>
            <w:tcW w:w="425" w:type="dxa"/>
            <w:tcBorders>
              <w:right w:val="nil"/>
            </w:tcBorders>
            <w:vAlign w:val="center"/>
          </w:tcPr>
          <w:p w14:paraId="382A1338" w14:textId="2EF25D80" w:rsidR="00AB6DFD" w:rsidRPr="00C54F58" w:rsidRDefault="00B774E8" w:rsidP="00AB6DFD">
            <w:pPr>
              <w:spacing w:after="0" w:line="240" w:lineRule="auto"/>
              <w:rPr>
                <w:rFonts w:ascii="Times New Roman" w:eastAsia="Calibri" w:hAnsi="Times New Roman" w:cs="Times New Roman"/>
                <w:color w:val="FF0000"/>
                <w:sz w:val="16"/>
                <w:szCs w:val="16"/>
                <w:lang w:eastAsia="pt-BR"/>
              </w:rPr>
            </w:pPr>
            <w:ins w:id="2" w:author="Tati Micheletti" w:date="2018-08-23T09:40:00Z">
              <w:r w:rsidRPr="00094EB7">
                <w:rPr>
                  <w:rFonts w:ascii="Times New Roman" w:eastAsia="Calibri" w:hAnsi="Times New Roman" w:cs="Times New Roman"/>
                  <w:sz w:val="16"/>
                  <w:szCs w:val="16"/>
                  <w:vertAlign w:val="superscript"/>
                  <w:lang w:eastAsia="pt-BR"/>
                </w:rPr>
                <w:t>b</w:t>
              </w:r>
            </w:ins>
            <w:del w:id="3" w:author="Tati Micheletti" w:date="2018-08-23T09:40:00Z">
              <w:r w:rsidR="00E65165" w:rsidRPr="00094EB7" w:rsidDel="00B774E8">
                <w:rPr>
                  <w:rFonts w:ascii="Times New Roman" w:eastAsia="Calibri" w:hAnsi="Times New Roman" w:cs="Times New Roman"/>
                  <w:sz w:val="16"/>
                  <w:szCs w:val="16"/>
                  <w:vertAlign w:val="superscript"/>
                  <w:lang w:eastAsia="pt-BR"/>
                </w:rPr>
                <w:delText>d</w:delText>
              </w:r>
            </w:del>
          </w:p>
        </w:tc>
      </w:tr>
      <w:tr w:rsidR="00C54F58" w:rsidRPr="003E09DC" w14:paraId="60FC7168" w14:textId="77777777" w:rsidTr="00E13B0D">
        <w:trPr>
          <w:trHeight w:val="227"/>
        </w:trPr>
        <w:tc>
          <w:tcPr>
            <w:tcW w:w="0" w:type="auto"/>
            <w:tcBorders>
              <w:left w:val="nil"/>
            </w:tcBorders>
            <w:noWrap/>
            <w:vAlign w:val="center"/>
          </w:tcPr>
          <w:p w14:paraId="6E93B34E" w14:textId="77777777" w:rsidR="00AB6DFD" w:rsidRPr="003E09DC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16"/>
                <w:szCs w:val="16"/>
                <w:lang w:eastAsia="pt-BR"/>
              </w:rPr>
            </w:pPr>
            <w:r w:rsidRPr="003E09DC">
              <w:rPr>
                <w:rFonts w:ascii="Times New Roman" w:eastAsia="Calibri" w:hAnsi="Times New Roman" w:cs="Times New Roman"/>
                <w:i/>
                <w:iCs/>
                <w:sz w:val="16"/>
                <w:szCs w:val="16"/>
                <w:lang w:eastAsia="pt-BR"/>
              </w:rPr>
              <w:t xml:space="preserve">Enterobacter </w:t>
            </w:r>
            <w:r w:rsidRPr="003E09DC">
              <w:rPr>
                <w:rFonts w:ascii="Times New Roman" w:eastAsia="Calibri" w:hAnsi="Times New Roman" w:cs="Times New Roman"/>
                <w:iCs/>
                <w:sz w:val="16"/>
                <w:szCs w:val="16"/>
                <w:lang w:eastAsia="pt-BR"/>
              </w:rPr>
              <w:t>sp.</w:t>
            </w:r>
          </w:p>
        </w:tc>
        <w:tc>
          <w:tcPr>
            <w:tcW w:w="0" w:type="auto"/>
            <w:noWrap/>
            <w:vAlign w:val="center"/>
          </w:tcPr>
          <w:p w14:paraId="3352A87B" w14:textId="77777777" w:rsidR="00AB6DFD" w:rsidRPr="003E09DC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3E09DC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051634F4" w14:textId="77777777" w:rsidR="00AB6DFD" w:rsidRPr="003E09DC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3E09DC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3FFA25F2" w14:textId="77777777" w:rsidR="00AB6DFD" w:rsidRPr="003E09DC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3E09DC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7A8E7C51" w14:textId="77777777" w:rsidR="00AB6DFD" w:rsidRPr="003E09DC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3E09DC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47443399" w14:textId="77777777" w:rsidR="00AB6DFD" w:rsidRPr="003E09DC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3E09DC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1E7C5E4F" w14:textId="77777777" w:rsidR="00AB6DFD" w:rsidRPr="003E09DC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3E09DC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243ABB7E" w14:textId="77777777" w:rsidR="00AB6DFD" w:rsidRPr="003E09DC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3E09DC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7.1 (0.2-33.9)</w:t>
            </w:r>
          </w:p>
        </w:tc>
        <w:tc>
          <w:tcPr>
            <w:tcW w:w="0" w:type="auto"/>
            <w:noWrap/>
            <w:vAlign w:val="center"/>
          </w:tcPr>
          <w:p w14:paraId="7C378C7D" w14:textId="77777777" w:rsidR="00AB6DFD" w:rsidRPr="003E09DC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3E09DC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tcBorders>
              <w:right w:val="nil"/>
            </w:tcBorders>
            <w:noWrap/>
            <w:vAlign w:val="center"/>
          </w:tcPr>
          <w:p w14:paraId="7A158EB1" w14:textId="77777777" w:rsidR="00AB6DFD" w:rsidRPr="003E09DC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3E09DC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1156" w:type="dxa"/>
            <w:tcBorders>
              <w:right w:val="nil"/>
            </w:tcBorders>
            <w:vAlign w:val="center"/>
          </w:tcPr>
          <w:p w14:paraId="28102319" w14:textId="77777777" w:rsidR="00AB6DFD" w:rsidRPr="003E09DC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3E09DC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0.4 (0-2.2)</w:t>
            </w:r>
          </w:p>
        </w:tc>
        <w:tc>
          <w:tcPr>
            <w:tcW w:w="425" w:type="dxa"/>
            <w:tcBorders>
              <w:right w:val="nil"/>
            </w:tcBorders>
            <w:vAlign w:val="center"/>
          </w:tcPr>
          <w:p w14:paraId="0E1F473C" w14:textId="2F2E8578" w:rsidR="00AB6DFD" w:rsidRPr="00E65165" w:rsidRDefault="00E65165" w:rsidP="00AB6DFD">
            <w:pPr>
              <w:spacing w:after="0" w:line="240" w:lineRule="auto"/>
              <w:rPr>
                <w:rFonts w:ascii="Times New Roman" w:eastAsia="Calibri" w:hAnsi="Times New Roman" w:cs="Times New Roman"/>
                <w:color w:val="FF0000"/>
                <w:sz w:val="16"/>
                <w:szCs w:val="16"/>
                <w:vertAlign w:val="superscript"/>
                <w:lang w:eastAsia="pt-BR"/>
              </w:rPr>
            </w:pPr>
            <w:r w:rsidRPr="00E65165">
              <w:rPr>
                <w:rFonts w:ascii="Times New Roman" w:eastAsia="Calibri" w:hAnsi="Times New Roman" w:cs="Times New Roman"/>
                <w:sz w:val="16"/>
                <w:szCs w:val="16"/>
                <w:vertAlign w:val="superscript"/>
                <w:lang w:eastAsia="pt-BR"/>
              </w:rPr>
              <w:t>d</w:t>
            </w:r>
          </w:p>
        </w:tc>
      </w:tr>
      <w:tr w:rsidR="00C54F58" w:rsidRPr="003E09DC" w14:paraId="6D86B53F" w14:textId="77777777" w:rsidTr="00E13B0D">
        <w:trPr>
          <w:trHeight w:val="227"/>
        </w:trPr>
        <w:tc>
          <w:tcPr>
            <w:tcW w:w="0" w:type="auto"/>
            <w:tcBorders>
              <w:left w:val="nil"/>
            </w:tcBorders>
            <w:noWrap/>
            <w:vAlign w:val="center"/>
          </w:tcPr>
          <w:p w14:paraId="4F978DDA" w14:textId="77777777" w:rsidR="00AB6DFD" w:rsidRPr="003E09DC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16"/>
                <w:szCs w:val="16"/>
                <w:lang w:eastAsia="pt-BR"/>
              </w:rPr>
            </w:pPr>
            <w:r w:rsidRPr="003E09DC">
              <w:rPr>
                <w:rFonts w:ascii="Times New Roman" w:eastAsia="Calibri" w:hAnsi="Times New Roman" w:cs="Times New Roman"/>
                <w:i/>
                <w:sz w:val="16"/>
                <w:szCs w:val="16"/>
                <w:lang w:eastAsia="pt-BR"/>
              </w:rPr>
              <w:t xml:space="preserve">Enterococcus </w:t>
            </w:r>
            <w:r w:rsidRPr="003E09DC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sp.</w:t>
            </w:r>
          </w:p>
        </w:tc>
        <w:tc>
          <w:tcPr>
            <w:tcW w:w="0" w:type="auto"/>
            <w:noWrap/>
            <w:vAlign w:val="center"/>
          </w:tcPr>
          <w:p w14:paraId="0429D3B1" w14:textId="77777777" w:rsidR="00AB6DFD" w:rsidRPr="003E09DC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3E09DC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53AAEB91" w14:textId="77777777" w:rsidR="00AB6DFD" w:rsidRPr="003E09DC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3E09DC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5F1BF157" w14:textId="77777777" w:rsidR="00AB6DFD" w:rsidRPr="003E09DC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3E09DC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4E068460" w14:textId="77777777" w:rsidR="00AB6DFD" w:rsidRPr="003E09DC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3E09DC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13.2 (4.4-28.1)</w:t>
            </w:r>
          </w:p>
        </w:tc>
        <w:tc>
          <w:tcPr>
            <w:tcW w:w="0" w:type="auto"/>
            <w:noWrap/>
            <w:vAlign w:val="center"/>
          </w:tcPr>
          <w:p w14:paraId="6B1134AF" w14:textId="77777777" w:rsidR="00AB6DFD" w:rsidRPr="003E09DC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3E09DC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0E1F074D" w14:textId="77777777" w:rsidR="00AB6DFD" w:rsidRPr="003E09DC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3E09DC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5767D3D6" w14:textId="77777777" w:rsidR="00AB6DFD" w:rsidRPr="003E09DC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3E09DC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4536A1CB" w14:textId="77777777" w:rsidR="00AB6DFD" w:rsidRPr="003E09DC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3E09DC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tcBorders>
              <w:right w:val="nil"/>
            </w:tcBorders>
            <w:noWrap/>
            <w:vAlign w:val="center"/>
          </w:tcPr>
          <w:p w14:paraId="5BE9B58C" w14:textId="77777777" w:rsidR="00AB6DFD" w:rsidRPr="003E09DC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3E09DC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1156" w:type="dxa"/>
            <w:tcBorders>
              <w:right w:val="nil"/>
            </w:tcBorders>
            <w:vAlign w:val="center"/>
          </w:tcPr>
          <w:p w14:paraId="2FE69CAB" w14:textId="77777777" w:rsidR="00AB6DFD" w:rsidRPr="003E09DC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3E09DC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2.0 (0.7-4.7)</w:t>
            </w:r>
          </w:p>
        </w:tc>
        <w:tc>
          <w:tcPr>
            <w:tcW w:w="425" w:type="dxa"/>
            <w:tcBorders>
              <w:right w:val="nil"/>
            </w:tcBorders>
            <w:vAlign w:val="center"/>
          </w:tcPr>
          <w:p w14:paraId="3D1519AC" w14:textId="0D4065F4" w:rsidR="00AB6DFD" w:rsidRPr="00C54F58" w:rsidRDefault="00A658E9" w:rsidP="00AB6DFD">
            <w:pPr>
              <w:spacing w:after="0" w:line="240" w:lineRule="auto"/>
              <w:rPr>
                <w:rFonts w:ascii="Times New Roman" w:eastAsia="Calibri" w:hAnsi="Times New Roman" w:cs="Times New Roman"/>
                <w:color w:val="FF0000"/>
                <w:sz w:val="16"/>
                <w:szCs w:val="16"/>
                <w:lang w:eastAsia="pt-BR"/>
              </w:rPr>
            </w:pPr>
            <w:r w:rsidRPr="00E65165">
              <w:rPr>
                <w:rFonts w:ascii="Times New Roman" w:eastAsia="Calibri" w:hAnsi="Times New Roman" w:cs="Times New Roman"/>
                <w:sz w:val="16"/>
                <w:szCs w:val="16"/>
                <w:vertAlign w:val="superscript"/>
                <w:lang w:eastAsia="pt-BR"/>
              </w:rPr>
              <w:t>d</w:t>
            </w:r>
          </w:p>
        </w:tc>
      </w:tr>
      <w:tr w:rsidR="00C54F58" w:rsidRPr="00094EB7" w14:paraId="307AAC66" w14:textId="77777777" w:rsidTr="00E13B0D">
        <w:trPr>
          <w:trHeight w:val="227"/>
        </w:trPr>
        <w:tc>
          <w:tcPr>
            <w:tcW w:w="0" w:type="auto"/>
            <w:tcBorders>
              <w:left w:val="nil"/>
            </w:tcBorders>
            <w:noWrap/>
            <w:vAlign w:val="center"/>
          </w:tcPr>
          <w:p w14:paraId="63E422F4" w14:textId="77777777" w:rsidR="00AB6DFD" w:rsidRPr="00673358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16"/>
                <w:szCs w:val="16"/>
                <w:lang w:eastAsia="pt-BR"/>
              </w:rPr>
            </w:pPr>
            <w:r w:rsidRPr="00673358">
              <w:rPr>
                <w:rFonts w:ascii="Times New Roman" w:eastAsia="Calibri" w:hAnsi="Times New Roman" w:cs="Times New Roman"/>
                <w:i/>
                <w:sz w:val="16"/>
                <w:szCs w:val="16"/>
                <w:lang w:eastAsia="pt-BR"/>
              </w:rPr>
              <w:t>Enterococcus faecalis</w:t>
            </w:r>
          </w:p>
        </w:tc>
        <w:tc>
          <w:tcPr>
            <w:tcW w:w="0" w:type="auto"/>
            <w:noWrap/>
            <w:vAlign w:val="center"/>
          </w:tcPr>
          <w:p w14:paraId="421DC83A" w14:textId="77777777" w:rsidR="00AB6DFD" w:rsidRPr="00094EB7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094EB7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0B972DE5" w14:textId="77777777" w:rsidR="00AB6DFD" w:rsidRPr="00094EB7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094EB7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41C84EFB" w14:textId="77777777" w:rsidR="00AB6DFD" w:rsidRPr="00094EB7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094EB7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3C8AD424" w14:textId="77777777" w:rsidR="00AB6DFD" w:rsidRPr="00094EB7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094EB7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2.6 (0.1-13.8)</w:t>
            </w:r>
          </w:p>
        </w:tc>
        <w:tc>
          <w:tcPr>
            <w:tcW w:w="0" w:type="auto"/>
            <w:noWrap/>
            <w:vAlign w:val="center"/>
          </w:tcPr>
          <w:p w14:paraId="34F94491" w14:textId="77777777" w:rsidR="00AB6DFD" w:rsidRPr="00094EB7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094EB7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59C84032" w14:textId="77777777" w:rsidR="00AB6DFD" w:rsidRPr="00094EB7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094EB7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7253AFFA" w14:textId="77777777" w:rsidR="00AB6DFD" w:rsidRPr="00094EB7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094EB7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0F9306A7" w14:textId="77777777" w:rsidR="00AB6DFD" w:rsidRPr="00094EB7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094EB7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tcBorders>
              <w:right w:val="nil"/>
            </w:tcBorders>
            <w:noWrap/>
            <w:vAlign w:val="center"/>
          </w:tcPr>
          <w:p w14:paraId="1672FFD3" w14:textId="77777777" w:rsidR="00AB6DFD" w:rsidRPr="00094EB7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094EB7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1156" w:type="dxa"/>
            <w:tcBorders>
              <w:right w:val="nil"/>
            </w:tcBorders>
            <w:vAlign w:val="center"/>
          </w:tcPr>
          <w:p w14:paraId="54CCFC3F" w14:textId="77777777" w:rsidR="00AB6DFD" w:rsidRPr="00094EB7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094EB7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0.4 (0-2.2)</w:t>
            </w:r>
          </w:p>
        </w:tc>
        <w:tc>
          <w:tcPr>
            <w:tcW w:w="425" w:type="dxa"/>
            <w:tcBorders>
              <w:right w:val="nil"/>
            </w:tcBorders>
            <w:vAlign w:val="center"/>
          </w:tcPr>
          <w:p w14:paraId="56F5D860" w14:textId="4C929319" w:rsidR="00AB6DFD" w:rsidRPr="00094EB7" w:rsidRDefault="0076226E" w:rsidP="0076226E">
            <w:pPr>
              <w:spacing w:after="0" w:line="240" w:lineRule="auto"/>
              <w:rPr>
                <w:rFonts w:ascii="Times New Roman" w:eastAsia="Calibri" w:hAnsi="Times New Roman" w:cs="Times New Roman"/>
                <w:color w:val="FF0000"/>
                <w:sz w:val="16"/>
                <w:szCs w:val="16"/>
                <w:lang w:eastAsia="pt-BR"/>
              </w:rPr>
            </w:pPr>
            <w:r w:rsidRPr="00094EB7">
              <w:rPr>
                <w:rFonts w:ascii="Times New Roman" w:eastAsia="Calibri" w:hAnsi="Times New Roman" w:cs="Times New Roman"/>
                <w:sz w:val="16"/>
                <w:szCs w:val="16"/>
                <w:vertAlign w:val="superscript"/>
                <w:lang w:eastAsia="pt-BR"/>
              </w:rPr>
              <w:t>e</w:t>
            </w:r>
          </w:p>
        </w:tc>
      </w:tr>
      <w:tr w:rsidR="00C54F58" w:rsidRPr="003E09DC" w14:paraId="19BEEBEF" w14:textId="77777777" w:rsidTr="00E13B0D">
        <w:trPr>
          <w:trHeight w:val="227"/>
        </w:trPr>
        <w:tc>
          <w:tcPr>
            <w:tcW w:w="0" w:type="auto"/>
            <w:tcBorders>
              <w:left w:val="nil"/>
            </w:tcBorders>
            <w:noWrap/>
            <w:vAlign w:val="center"/>
          </w:tcPr>
          <w:p w14:paraId="6D349081" w14:textId="77777777" w:rsidR="00AB6DFD" w:rsidRPr="003E09DC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16"/>
                <w:szCs w:val="16"/>
                <w:lang w:eastAsia="pt-BR"/>
              </w:rPr>
            </w:pPr>
            <w:r w:rsidRPr="003E09DC">
              <w:rPr>
                <w:rFonts w:ascii="Times New Roman" w:eastAsia="Calibri" w:hAnsi="Times New Roman" w:cs="Times New Roman"/>
                <w:i/>
                <w:iCs/>
                <w:sz w:val="16"/>
                <w:szCs w:val="16"/>
                <w:lang w:eastAsia="pt-BR"/>
              </w:rPr>
              <w:t>Escherichia coli</w:t>
            </w:r>
          </w:p>
        </w:tc>
        <w:tc>
          <w:tcPr>
            <w:tcW w:w="0" w:type="auto"/>
            <w:noWrap/>
            <w:vAlign w:val="center"/>
          </w:tcPr>
          <w:p w14:paraId="1498A1B2" w14:textId="77777777" w:rsidR="00AB6DFD" w:rsidRPr="003E09DC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3E09DC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3E7FF4D1" w14:textId="77777777" w:rsidR="00AB6DFD" w:rsidRPr="003E09DC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3E09DC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2.8 (0.1-14.5)</w:t>
            </w:r>
          </w:p>
        </w:tc>
        <w:tc>
          <w:tcPr>
            <w:tcW w:w="0" w:type="auto"/>
            <w:noWrap/>
            <w:vAlign w:val="center"/>
          </w:tcPr>
          <w:p w14:paraId="4DDFD6E2" w14:textId="77777777" w:rsidR="00AB6DFD" w:rsidRPr="003E09DC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3E09DC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5.6 (0.7-18.7)</w:t>
            </w:r>
          </w:p>
        </w:tc>
        <w:tc>
          <w:tcPr>
            <w:tcW w:w="0" w:type="auto"/>
            <w:noWrap/>
            <w:vAlign w:val="center"/>
          </w:tcPr>
          <w:p w14:paraId="1F437797" w14:textId="77777777" w:rsidR="00AB6DFD" w:rsidRPr="003E09DC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3E09DC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2.6 (0.1-13.8)</w:t>
            </w:r>
          </w:p>
        </w:tc>
        <w:tc>
          <w:tcPr>
            <w:tcW w:w="0" w:type="auto"/>
            <w:noWrap/>
            <w:vAlign w:val="center"/>
          </w:tcPr>
          <w:p w14:paraId="7A4FAD60" w14:textId="77777777" w:rsidR="00AB6DFD" w:rsidRPr="003E09DC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3E09DC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5DBB2DB1" w14:textId="77777777" w:rsidR="00AB6DFD" w:rsidRPr="003E09DC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3E09DC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7.1 (0.2-33.9)</w:t>
            </w:r>
          </w:p>
        </w:tc>
        <w:tc>
          <w:tcPr>
            <w:tcW w:w="0" w:type="auto"/>
            <w:noWrap/>
            <w:vAlign w:val="center"/>
          </w:tcPr>
          <w:p w14:paraId="70D4B5D7" w14:textId="77777777" w:rsidR="00AB6DFD" w:rsidRPr="003E09DC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3E09DC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7.1 (0.2-33.9)</w:t>
            </w:r>
          </w:p>
        </w:tc>
        <w:tc>
          <w:tcPr>
            <w:tcW w:w="0" w:type="auto"/>
            <w:noWrap/>
            <w:vAlign w:val="center"/>
          </w:tcPr>
          <w:p w14:paraId="2B50F171" w14:textId="77777777" w:rsidR="00AB6DFD" w:rsidRPr="003E09DC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3E09DC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2.7 (0.1-14.2)</w:t>
            </w:r>
          </w:p>
        </w:tc>
        <w:tc>
          <w:tcPr>
            <w:tcW w:w="0" w:type="auto"/>
            <w:tcBorders>
              <w:right w:val="nil"/>
            </w:tcBorders>
            <w:noWrap/>
            <w:vAlign w:val="center"/>
          </w:tcPr>
          <w:p w14:paraId="5B4B4B19" w14:textId="77777777" w:rsidR="00AB6DFD" w:rsidRPr="003E09DC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3E09DC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1156" w:type="dxa"/>
            <w:tcBorders>
              <w:right w:val="nil"/>
            </w:tcBorders>
            <w:vAlign w:val="center"/>
          </w:tcPr>
          <w:p w14:paraId="728CF01F" w14:textId="77777777" w:rsidR="00AB6DFD" w:rsidRPr="003E09DC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3E09DC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2.8 (1.2-5.8)</w:t>
            </w:r>
          </w:p>
        </w:tc>
        <w:tc>
          <w:tcPr>
            <w:tcW w:w="425" w:type="dxa"/>
            <w:tcBorders>
              <w:right w:val="nil"/>
            </w:tcBorders>
            <w:vAlign w:val="center"/>
          </w:tcPr>
          <w:p w14:paraId="23E4C0A3" w14:textId="22C5CAE3" w:rsidR="00AB6DFD" w:rsidRPr="00C54F58" w:rsidRDefault="003E09DC" w:rsidP="00AB6DFD">
            <w:pPr>
              <w:spacing w:after="0" w:line="240" w:lineRule="auto"/>
              <w:rPr>
                <w:rFonts w:ascii="Times New Roman" w:eastAsia="Calibri" w:hAnsi="Times New Roman" w:cs="Times New Roman"/>
                <w:color w:val="FF0000"/>
                <w:sz w:val="16"/>
                <w:szCs w:val="16"/>
                <w:lang w:eastAsia="pt-BR"/>
              </w:rPr>
            </w:pPr>
            <w:r w:rsidRPr="00AD2D96">
              <w:rPr>
                <w:rFonts w:ascii="Times New Roman" w:eastAsia="Calibri" w:hAnsi="Times New Roman" w:cs="Times New Roman"/>
                <w:sz w:val="16"/>
                <w:szCs w:val="16"/>
                <w:vertAlign w:val="superscript"/>
                <w:lang w:eastAsia="pt-BR"/>
              </w:rPr>
              <w:t>c</w:t>
            </w:r>
          </w:p>
        </w:tc>
      </w:tr>
      <w:tr w:rsidR="00C54F58" w:rsidRPr="003E09DC" w14:paraId="7B0B7B5C" w14:textId="77777777" w:rsidTr="00E13B0D">
        <w:trPr>
          <w:trHeight w:val="227"/>
        </w:trPr>
        <w:tc>
          <w:tcPr>
            <w:tcW w:w="0" w:type="auto"/>
            <w:tcBorders>
              <w:left w:val="nil"/>
            </w:tcBorders>
            <w:noWrap/>
            <w:vAlign w:val="center"/>
          </w:tcPr>
          <w:p w14:paraId="4C6DE493" w14:textId="77777777" w:rsidR="00AB6DFD" w:rsidRPr="00673358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16"/>
                <w:szCs w:val="16"/>
                <w:lang w:eastAsia="pt-BR"/>
              </w:rPr>
            </w:pPr>
            <w:proofErr w:type="spellStart"/>
            <w:r w:rsidRPr="00673358">
              <w:rPr>
                <w:rFonts w:ascii="Times New Roman" w:eastAsia="Calibri" w:hAnsi="Times New Roman" w:cs="Times New Roman"/>
                <w:i/>
                <w:sz w:val="16"/>
                <w:szCs w:val="16"/>
                <w:lang w:eastAsia="pt-BR"/>
              </w:rPr>
              <w:t>Klebsiella</w:t>
            </w:r>
            <w:proofErr w:type="spellEnd"/>
            <w:r w:rsidRPr="00673358">
              <w:rPr>
                <w:rFonts w:ascii="Times New Roman" w:eastAsia="Calibri" w:hAnsi="Times New Roman" w:cs="Times New Roman"/>
                <w:i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673358">
              <w:rPr>
                <w:rFonts w:ascii="Times New Roman" w:eastAsia="Calibri" w:hAnsi="Times New Roman" w:cs="Times New Roman"/>
                <w:i/>
                <w:sz w:val="16"/>
                <w:szCs w:val="16"/>
                <w:lang w:eastAsia="pt-BR"/>
              </w:rPr>
              <w:t>oxytoca</w:t>
            </w:r>
            <w:proofErr w:type="spellEnd"/>
          </w:p>
        </w:tc>
        <w:tc>
          <w:tcPr>
            <w:tcW w:w="0" w:type="auto"/>
            <w:noWrap/>
            <w:vAlign w:val="center"/>
          </w:tcPr>
          <w:p w14:paraId="2EE6B073" w14:textId="77777777" w:rsidR="00AB6DFD" w:rsidRPr="00094EB7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094EB7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630BE578" w14:textId="77777777" w:rsidR="00AB6DFD" w:rsidRPr="00094EB7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094EB7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5A6F278D" w14:textId="77777777" w:rsidR="00AB6DFD" w:rsidRPr="00094EB7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094EB7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754D28D5" w14:textId="77777777" w:rsidR="00AB6DFD" w:rsidRPr="00094EB7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094EB7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2C2460B3" w14:textId="77777777" w:rsidR="00AB6DFD" w:rsidRPr="00094EB7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094EB7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0A9E8D78" w14:textId="77777777" w:rsidR="00AB6DFD" w:rsidRPr="00094EB7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094EB7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7FA5F148" w14:textId="77777777" w:rsidR="00AB6DFD" w:rsidRPr="00094EB7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094EB7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1C265C4E" w14:textId="77777777" w:rsidR="00AB6DFD" w:rsidRPr="00094EB7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094EB7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tcBorders>
              <w:right w:val="nil"/>
            </w:tcBorders>
            <w:noWrap/>
            <w:vAlign w:val="center"/>
          </w:tcPr>
          <w:p w14:paraId="06AFEDA3" w14:textId="77777777" w:rsidR="00AB6DFD" w:rsidRPr="00094EB7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094EB7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16.7 (2.1-48.4)</w:t>
            </w:r>
          </w:p>
        </w:tc>
        <w:tc>
          <w:tcPr>
            <w:tcW w:w="1156" w:type="dxa"/>
            <w:tcBorders>
              <w:right w:val="nil"/>
            </w:tcBorders>
            <w:vAlign w:val="center"/>
          </w:tcPr>
          <w:p w14:paraId="263C3CC4" w14:textId="77777777" w:rsidR="00AB6DFD" w:rsidRPr="00094EB7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094EB7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0.8 (0.1-2.9)</w:t>
            </w:r>
          </w:p>
        </w:tc>
        <w:tc>
          <w:tcPr>
            <w:tcW w:w="425" w:type="dxa"/>
            <w:tcBorders>
              <w:right w:val="nil"/>
            </w:tcBorders>
            <w:vAlign w:val="center"/>
          </w:tcPr>
          <w:p w14:paraId="6FF3E7AB" w14:textId="0953C690" w:rsidR="00AB6DFD" w:rsidRPr="00C54F58" w:rsidRDefault="00E65165" w:rsidP="00AB6DFD">
            <w:pPr>
              <w:spacing w:after="0" w:line="240" w:lineRule="auto"/>
              <w:rPr>
                <w:rFonts w:ascii="Times New Roman" w:eastAsia="Calibri" w:hAnsi="Times New Roman" w:cs="Times New Roman"/>
                <w:color w:val="FF0000"/>
                <w:sz w:val="16"/>
                <w:szCs w:val="16"/>
                <w:lang w:eastAsia="pt-BR"/>
              </w:rPr>
            </w:pPr>
            <w:r w:rsidRPr="00094EB7">
              <w:rPr>
                <w:rFonts w:ascii="Times New Roman" w:eastAsia="Calibri" w:hAnsi="Times New Roman" w:cs="Times New Roman"/>
                <w:sz w:val="16"/>
                <w:szCs w:val="16"/>
                <w:vertAlign w:val="superscript"/>
                <w:lang w:eastAsia="pt-BR"/>
              </w:rPr>
              <w:t>d</w:t>
            </w:r>
          </w:p>
        </w:tc>
      </w:tr>
      <w:tr w:rsidR="00C54F58" w:rsidRPr="003E09DC" w14:paraId="66894927" w14:textId="77777777" w:rsidTr="00E13B0D">
        <w:trPr>
          <w:trHeight w:val="227"/>
        </w:trPr>
        <w:tc>
          <w:tcPr>
            <w:tcW w:w="0" w:type="auto"/>
            <w:tcBorders>
              <w:left w:val="nil"/>
            </w:tcBorders>
            <w:noWrap/>
            <w:vAlign w:val="center"/>
          </w:tcPr>
          <w:p w14:paraId="02887C86" w14:textId="77777777" w:rsidR="00AB6DFD" w:rsidRPr="003E09DC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16"/>
                <w:szCs w:val="16"/>
                <w:lang w:eastAsia="pt-BR"/>
              </w:rPr>
            </w:pPr>
            <w:r w:rsidRPr="003E09DC">
              <w:rPr>
                <w:rFonts w:ascii="Times New Roman" w:eastAsia="Calibri" w:hAnsi="Times New Roman" w:cs="Times New Roman"/>
                <w:i/>
                <w:sz w:val="16"/>
                <w:szCs w:val="16"/>
                <w:lang w:eastAsia="pt-BR"/>
              </w:rPr>
              <w:t>Klebsiella pneumoniae</w:t>
            </w:r>
          </w:p>
        </w:tc>
        <w:tc>
          <w:tcPr>
            <w:tcW w:w="0" w:type="auto"/>
            <w:noWrap/>
            <w:vAlign w:val="center"/>
          </w:tcPr>
          <w:p w14:paraId="491DDD26" w14:textId="77777777" w:rsidR="00AB6DFD" w:rsidRPr="003E09DC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3E09DC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19B9C4B0" w14:textId="77777777" w:rsidR="00AB6DFD" w:rsidRPr="003E09DC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3E09DC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2.8 (0.1-14.5)</w:t>
            </w:r>
          </w:p>
        </w:tc>
        <w:tc>
          <w:tcPr>
            <w:tcW w:w="0" w:type="auto"/>
            <w:noWrap/>
            <w:vAlign w:val="center"/>
          </w:tcPr>
          <w:p w14:paraId="06BB622B" w14:textId="77777777" w:rsidR="00AB6DFD" w:rsidRPr="003E09DC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3E09DC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2.8 (0.1-14.5)</w:t>
            </w:r>
          </w:p>
        </w:tc>
        <w:tc>
          <w:tcPr>
            <w:tcW w:w="0" w:type="auto"/>
            <w:noWrap/>
            <w:vAlign w:val="center"/>
          </w:tcPr>
          <w:p w14:paraId="5DB1B102" w14:textId="77777777" w:rsidR="00AB6DFD" w:rsidRPr="003E09DC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3E09DC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2.6 (0.1-13.8)</w:t>
            </w:r>
          </w:p>
        </w:tc>
        <w:tc>
          <w:tcPr>
            <w:tcW w:w="0" w:type="auto"/>
            <w:noWrap/>
            <w:vAlign w:val="center"/>
          </w:tcPr>
          <w:p w14:paraId="04E08C12" w14:textId="77777777" w:rsidR="00AB6DFD" w:rsidRPr="003E09DC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3E09DC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4.8 (0.1-23.8)</w:t>
            </w:r>
          </w:p>
        </w:tc>
        <w:tc>
          <w:tcPr>
            <w:tcW w:w="0" w:type="auto"/>
            <w:noWrap/>
            <w:vAlign w:val="center"/>
          </w:tcPr>
          <w:p w14:paraId="356A490F" w14:textId="77777777" w:rsidR="00AB6DFD" w:rsidRPr="003E09DC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3E09DC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498198F8" w14:textId="77777777" w:rsidR="00AB6DFD" w:rsidRPr="003E09DC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3E09DC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7.1 (0.2-33.9)</w:t>
            </w:r>
          </w:p>
        </w:tc>
        <w:tc>
          <w:tcPr>
            <w:tcW w:w="0" w:type="auto"/>
            <w:noWrap/>
            <w:vAlign w:val="center"/>
          </w:tcPr>
          <w:p w14:paraId="0BD637BE" w14:textId="77777777" w:rsidR="00AB6DFD" w:rsidRPr="003E09DC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3E09DC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2.7 (0.1-14.2)</w:t>
            </w:r>
          </w:p>
        </w:tc>
        <w:tc>
          <w:tcPr>
            <w:tcW w:w="0" w:type="auto"/>
            <w:tcBorders>
              <w:right w:val="nil"/>
            </w:tcBorders>
            <w:noWrap/>
            <w:vAlign w:val="center"/>
          </w:tcPr>
          <w:p w14:paraId="342518BD" w14:textId="77777777" w:rsidR="00AB6DFD" w:rsidRPr="003E09DC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3E09DC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1156" w:type="dxa"/>
            <w:tcBorders>
              <w:right w:val="nil"/>
            </w:tcBorders>
            <w:vAlign w:val="center"/>
          </w:tcPr>
          <w:p w14:paraId="0E32E4A7" w14:textId="77777777" w:rsidR="00AB6DFD" w:rsidRPr="003E09DC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3E09DC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2.4 (0.9-5.2)</w:t>
            </w:r>
          </w:p>
        </w:tc>
        <w:tc>
          <w:tcPr>
            <w:tcW w:w="425" w:type="dxa"/>
            <w:tcBorders>
              <w:right w:val="nil"/>
            </w:tcBorders>
            <w:vAlign w:val="center"/>
          </w:tcPr>
          <w:p w14:paraId="517A93EA" w14:textId="70E71187" w:rsidR="00AB6DFD" w:rsidRPr="00C54F58" w:rsidRDefault="00E65165" w:rsidP="00AB6DFD">
            <w:pPr>
              <w:spacing w:after="0" w:line="240" w:lineRule="auto"/>
              <w:rPr>
                <w:rFonts w:ascii="Times New Roman" w:eastAsia="Calibri" w:hAnsi="Times New Roman" w:cs="Times New Roman"/>
                <w:color w:val="FF0000"/>
                <w:sz w:val="16"/>
                <w:szCs w:val="16"/>
                <w:lang w:eastAsia="pt-BR"/>
              </w:rPr>
            </w:pPr>
            <w:r w:rsidRPr="00E65165">
              <w:rPr>
                <w:rFonts w:ascii="Times New Roman" w:eastAsia="Calibri" w:hAnsi="Times New Roman" w:cs="Times New Roman"/>
                <w:sz w:val="16"/>
                <w:szCs w:val="16"/>
                <w:vertAlign w:val="superscript"/>
                <w:lang w:eastAsia="pt-BR"/>
              </w:rPr>
              <w:t>d</w:t>
            </w:r>
          </w:p>
        </w:tc>
      </w:tr>
      <w:tr w:rsidR="00C54F58" w:rsidRPr="003E09DC" w14:paraId="7DCF10BD" w14:textId="77777777" w:rsidTr="00E13B0D">
        <w:trPr>
          <w:trHeight w:val="227"/>
        </w:trPr>
        <w:tc>
          <w:tcPr>
            <w:tcW w:w="0" w:type="auto"/>
            <w:tcBorders>
              <w:left w:val="nil"/>
            </w:tcBorders>
            <w:noWrap/>
            <w:vAlign w:val="center"/>
          </w:tcPr>
          <w:p w14:paraId="3BC85282" w14:textId="77777777" w:rsidR="00AB6DFD" w:rsidRPr="00673358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16"/>
                <w:szCs w:val="16"/>
                <w:lang w:eastAsia="pt-BR"/>
              </w:rPr>
            </w:pPr>
            <w:proofErr w:type="spellStart"/>
            <w:r w:rsidRPr="00673358">
              <w:rPr>
                <w:rFonts w:ascii="Times New Roman" w:eastAsia="Calibri" w:hAnsi="Times New Roman" w:cs="Times New Roman"/>
                <w:i/>
                <w:iCs/>
                <w:sz w:val="16"/>
                <w:szCs w:val="16"/>
                <w:lang w:eastAsia="pt-BR"/>
              </w:rPr>
              <w:t>Morganella</w:t>
            </w:r>
            <w:proofErr w:type="spellEnd"/>
            <w:r w:rsidRPr="00673358">
              <w:rPr>
                <w:rFonts w:ascii="Times New Roman" w:eastAsia="Calibri" w:hAnsi="Times New Roman" w:cs="Times New Roman"/>
                <w:i/>
                <w:iCs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673358">
              <w:rPr>
                <w:rFonts w:ascii="Times New Roman" w:eastAsia="Calibri" w:hAnsi="Times New Roman" w:cs="Times New Roman"/>
                <w:i/>
                <w:iCs/>
                <w:sz w:val="16"/>
                <w:szCs w:val="16"/>
                <w:lang w:eastAsia="pt-BR"/>
              </w:rPr>
              <w:t>morganii</w:t>
            </w:r>
            <w:proofErr w:type="spellEnd"/>
          </w:p>
        </w:tc>
        <w:tc>
          <w:tcPr>
            <w:tcW w:w="0" w:type="auto"/>
            <w:noWrap/>
            <w:vAlign w:val="center"/>
          </w:tcPr>
          <w:p w14:paraId="0F1209F0" w14:textId="77777777" w:rsidR="00AB6DFD" w:rsidRPr="00094EB7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094EB7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42140551" w14:textId="77777777" w:rsidR="00AB6DFD" w:rsidRPr="00094EB7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094EB7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151CD90F" w14:textId="77777777" w:rsidR="00AB6DFD" w:rsidRPr="00094EB7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094EB7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0EBFC5C1" w14:textId="77777777" w:rsidR="00AB6DFD" w:rsidRPr="00094EB7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094EB7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2.6 (0.1-13.8)</w:t>
            </w:r>
          </w:p>
        </w:tc>
        <w:tc>
          <w:tcPr>
            <w:tcW w:w="0" w:type="auto"/>
            <w:noWrap/>
            <w:vAlign w:val="center"/>
          </w:tcPr>
          <w:p w14:paraId="6E124484" w14:textId="77777777" w:rsidR="00AB6DFD" w:rsidRPr="00094EB7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094EB7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4DDB8020" w14:textId="77777777" w:rsidR="00AB6DFD" w:rsidRPr="00094EB7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094EB7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78CF3558" w14:textId="77777777" w:rsidR="00AB6DFD" w:rsidRPr="00094EB7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094EB7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403E7C7C" w14:textId="77777777" w:rsidR="00AB6DFD" w:rsidRPr="00094EB7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094EB7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tcBorders>
              <w:right w:val="nil"/>
            </w:tcBorders>
            <w:noWrap/>
            <w:vAlign w:val="center"/>
          </w:tcPr>
          <w:p w14:paraId="383A8347" w14:textId="77777777" w:rsidR="00AB6DFD" w:rsidRPr="00094EB7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094EB7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1156" w:type="dxa"/>
            <w:tcBorders>
              <w:right w:val="nil"/>
            </w:tcBorders>
            <w:vAlign w:val="center"/>
          </w:tcPr>
          <w:p w14:paraId="37CB19A7" w14:textId="77777777" w:rsidR="00AB6DFD" w:rsidRPr="00094EB7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094EB7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0.4 (0-2.2)</w:t>
            </w:r>
          </w:p>
        </w:tc>
        <w:tc>
          <w:tcPr>
            <w:tcW w:w="425" w:type="dxa"/>
            <w:tcBorders>
              <w:right w:val="nil"/>
            </w:tcBorders>
            <w:vAlign w:val="center"/>
          </w:tcPr>
          <w:p w14:paraId="05A3F3DD" w14:textId="2E22161A" w:rsidR="00AB6DFD" w:rsidRPr="00C54F58" w:rsidRDefault="0076226E" w:rsidP="0076226E">
            <w:pPr>
              <w:spacing w:after="0" w:line="240" w:lineRule="auto"/>
              <w:rPr>
                <w:rFonts w:ascii="Times New Roman" w:eastAsia="Calibri" w:hAnsi="Times New Roman" w:cs="Times New Roman"/>
                <w:color w:val="FF0000"/>
                <w:sz w:val="16"/>
                <w:szCs w:val="16"/>
                <w:lang w:eastAsia="pt-BR"/>
              </w:rPr>
            </w:pPr>
            <w:r w:rsidRPr="00094EB7">
              <w:rPr>
                <w:rFonts w:ascii="Times New Roman" w:eastAsia="Calibri" w:hAnsi="Times New Roman" w:cs="Times New Roman"/>
                <w:sz w:val="16"/>
                <w:szCs w:val="16"/>
                <w:vertAlign w:val="superscript"/>
                <w:lang w:eastAsia="pt-BR"/>
              </w:rPr>
              <w:t>e</w:t>
            </w:r>
          </w:p>
        </w:tc>
      </w:tr>
      <w:tr w:rsidR="00C54F58" w:rsidRPr="003E09DC" w14:paraId="176EAE49" w14:textId="77777777" w:rsidTr="00E13B0D">
        <w:trPr>
          <w:trHeight w:val="227"/>
        </w:trPr>
        <w:tc>
          <w:tcPr>
            <w:tcW w:w="0" w:type="auto"/>
            <w:tcBorders>
              <w:left w:val="nil"/>
            </w:tcBorders>
            <w:noWrap/>
            <w:vAlign w:val="center"/>
          </w:tcPr>
          <w:p w14:paraId="0BC2305A" w14:textId="77777777" w:rsidR="00AB6DFD" w:rsidRPr="003E09DC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16"/>
                <w:szCs w:val="16"/>
                <w:lang w:eastAsia="pt-BR"/>
              </w:rPr>
            </w:pPr>
            <w:r w:rsidRPr="003E09DC">
              <w:rPr>
                <w:rFonts w:ascii="Times New Roman" w:eastAsia="Calibri" w:hAnsi="Times New Roman" w:cs="Times New Roman"/>
                <w:i/>
                <w:sz w:val="16"/>
                <w:szCs w:val="16"/>
                <w:lang w:eastAsia="pt-BR"/>
              </w:rPr>
              <w:t>Pseudomonas aeruginosa</w:t>
            </w:r>
          </w:p>
        </w:tc>
        <w:tc>
          <w:tcPr>
            <w:tcW w:w="0" w:type="auto"/>
            <w:noWrap/>
            <w:vAlign w:val="center"/>
          </w:tcPr>
          <w:p w14:paraId="33C5B2C1" w14:textId="77777777" w:rsidR="00AB6DFD" w:rsidRPr="003E09DC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3E09DC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15.8 (6-31.3)</w:t>
            </w:r>
          </w:p>
        </w:tc>
        <w:tc>
          <w:tcPr>
            <w:tcW w:w="0" w:type="auto"/>
            <w:noWrap/>
            <w:vAlign w:val="center"/>
          </w:tcPr>
          <w:p w14:paraId="42676995" w14:textId="77777777" w:rsidR="00AB6DFD" w:rsidRPr="003E09DC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3E09DC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2.8 (0.1-14.5)</w:t>
            </w:r>
          </w:p>
        </w:tc>
        <w:tc>
          <w:tcPr>
            <w:tcW w:w="0" w:type="auto"/>
            <w:noWrap/>
            <w:vAlign w:val="center"/>
          </w:tcPr>
          <w:p w14:paraId="144A604F" w14:textId="77777777" w:rsidR="00AB6DFD" w:rsidRPr="003E09DC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3E09DC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8.3 (1.8-22.5)</w:t>
            </w:r>
          </w:p>
        </w:tc>
        <w:tc>
          <w:tcPr>
            <w:tcW w:w="0" w:type="auto"/>
            <w:noWrap/>
            <w:vAlign w:val="center"/>
          </w:tcPr>
          <w:p w14:paraId="045D6EC0" w14:textId="77777777" w:rsidR="00AB6DFD" w:rsidRPr="003E09DC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3E09DC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0F6E6A22" w14:textId="77777777" w:rsidR="00AB6DFD" w:rsidRPr="003E09DC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3E09DC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4.8 (0.1-23.8)</w:t>
            </w:r>
          </w:p>
        </w:tc>
        <w:tc>
          <w:tcPr>
            <w:tcW w:w="0" w:type="auto"/>
            <w:noWrap/>
            <w:vAlign w:val="center"/>
          </w:tcPr>
          <w:p w14:paraId="19EA5E8A" w14:textId="77777777" w:rsidR="00AB6DFD" w:rsidRPr="003E09DC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3E09DC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4F3992D9" w14:textId="77777777" w:rsidR="00AB6DFD" w:rsidRPr="003E09DC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3E09DC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6EC369F1" w14:textId="77777777" w:rsidR="00AB6DFD" w:rsidRPr="003E09DC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3E09DC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2.7 (0.1-14.2)</w:t>
            </w:r>
          </w:p>
        </w:tc>
        <w:tc>
          <w:tcPr>
            <w:tcW w:w="0" w:type="auto"/>
            <w:tcBorders>
              <w:right w:val="nil"/>
            </w:tcBorders>
            <w:noWrap/>
            <w:vAlign w:val="center"/>
          </w:tcPr>
          <w:p w14:paraId="59C43DF5" w14:textId="77777777" w:rsidR="00AB6DFD" w:rsidRPr="003E09DC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3E09DC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1156" w:type="dxa"/>
            <w:tcBorders>
              <w:right w:val="nil"/>
            </w:tcBorders>
            <w:vAlign w:val="center"/>
          </w:tcPr>
          <w:p w14:paraId="5889C023" w14:textId="2FCAC122" w:rsidR="00AB6DFD" w:rsidRPr="003E09DC" w:rsidRDefault="00AB6DFD" w:rsidP="000B77F1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3E09DC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4.</w:t>
            </w:r>
            <w:ins w:id="4" w:author="Tati Micheletti" w:date="2018-08-23T09:29:00Z">
              <w:r w:rsidR="000B77F1">
                <w:rPr>
                  <w:rFonts w:ascii="Times New Roman" w:eastAsia="Calibri" w:hAnsi="Times New Roman" w:cs="Times New Roman"/>
                  <w:sz w:val="16"/>
                  <w:szCs w:val="16"/>
                  <w:lang w:eastAsia="pt-BR"/>
                </w:rPr>
                <w:t>9</w:t>
              </w:r>
            </w:ins>
            <w:del w:id="5" w:author="Tati Micheletti" w:date="2018-08-23T09:29:00Z">
              <w:r w:rsidRPr="003E09DC" w:rsidDel="000B77F1">
                <w:rPr>
                  <w:rFonts w:ascii="Times New Roman" w:eastAsia="Calibri" w:hAnsi="Times New Roman" w:cs="Times New Roman"/>
                  <w:sz w:val="16"/>
                  <w:szCs w:val="16"/>
                  <w:lang w:eastAsia="pt-BR"/>
                </w:rPr>
                <w:delText>5</w:delText>
              </w:r>
            </w:del>
            <w:r w:rsidRPr="003E09DC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 xml:space="preserve"> (2.</w:t>
            </w:r>
            <w:del w:id="6" w:author="Tati Micheletti" w:date="2018-08-23T09:29:00Z">
              <w:r w:rsidRPr="003E09DC" w:rsidDel="000B77F1">
                <w:rPr>
                  <w:rFonts w:ascii="Times New Roman" w:eastAsia="Calibri" w:hAnsi="Times New Roman" w:cs="Times New Roman"/>
                  <w:sz w:val="16"/>
                  <w:szCs w:val="16"/>
                  <w:lang w:eastAsia="pt-BR"/>
                </w:rPr>
                <w:delText>3</w:delText>
              </w:r>
            </w:del>
            <w:ins w:id="7" w:author="Tati Micheletti" w:date="2018-08-23T09:29:00Z">
              <w:r w:rsidR="000B77F1">
                <w:rPr>
                  <w:rFonts w:ascii="Times New Roman" w:eastAsia="Calibri" w:hAnsi="Times New Roman" w:cs="Times New Roman"/>
                  <w:sz w:val="16"/>
                  <w:szCs w:val="16"/>
                  <w:lang w:eastAsia="pt-BR"/>
                </w:rPr>
                <w:t>5</w:t>
              </w:r>
            </w:ins>
            <w:r w:rsidRPr="003E09DC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-</w:t>
            </w:r>
            <w:del w:id="8" w:author="Tati Micheletti" w:date="2018-08-23T09:29:00Z">
              <w:r w:rsidRPr="003E09DC" w:rsidDel="000B77F1">
                <w:rPr>
                  <w:rFonts w:ascii="Times New Roman" w:eastAsia="Calibri" w:hAnsi="Times New Roman" w:cs="Times New Roman"/>
                  <w:sz w:val="16"/>
                  <w:szCs w:val="16"/>
                  <w:lang w:eastAsia="pt-BR"/>
                </w:rPr>
                <w:delText>7</w:delText>
              </w:r>
            </w:del>
            <w:ins w:id="9" w:author="Tati Micheletti" w:date="2018-08-23T09:29:00Z">
              <w:r w:rsidR="000B77F1">
                <w:rPr>
                  <w:rFonts w:ascii="Times New Roman" w:eastAsia="Calibri" w:hAnsi="Times New Roman" w:cs="Times New Roman"/>
                  <w:sz w:val="16"/>
                  <w:szCs w:val="16"/>
                  <w:lang w:eastAsia="pt-BR"/>
                </w:rPr>
                <w:t>8</w:t>
              </w:r>
            </w:ins>
            <w:r w:rsidRPr="003E09DC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del w:id="10" w:author="Tati Micheletti" w:date="2018-08-23T09:29:00Z">
              <w:r w:rsidRPr="003E09DC" w:rsidDel="000B77F1">
                <w:rPr>
                  <w:rFonts w:ascii="Times New Roman" w:eastAsia="Calibri" w:hAnsi="Times New Roman" w:cs="Times New Roman"/>
                  <w:sz w:val="16"/>
                  <w:szCs w:val="16"/>
                  <w:lang w:eastAsia="pt-BR"/>
                </w:rPr>
                <w:delText>9</w:delText>
              </w:r>
            </w:del>
            <w:ins w:id="11" w:author="Tati Micheletti" w:date="2018-08-23T09:29:00Z">
              <w:r w:rsidR="000B77F1">
                <w:rPr>
                  <w:rFonts w:ascii="Times New Roman" w:eastAsia="Calibri" w:hAnsi="Times New Roman" w:cs="Times New Roman"/>
                  <w:sz w:val="16"/>
                  <w:szCs w:val="16"/>
                  <w:lang w:eastAsia="pt-BR"/>
                </w:rPr>
                <w:t>4</w:t>
              </w:r>
            </w:ins>
            <w:r w:rsidRPr="003E09DC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425" w:type="dxa"/>
            <w:tcBorders>
              <w:right w:val="nil"/>
            </w:tcBorders>
            <w:vAlign w:val="center"/>
          </w:tcPr>
          <w:p w14:paraId="379CDA47" w14:textId="51C4408C" w:rsidR="00AB6DFD" w:rsidRPr="00C54F58" w:rsidRDefault="00E65165" w:rsidP="00AB6DFD">
            <w:pPr>
              <w:spacing w:after="0" w:line="240" w:lineRule="auto"/>
              <w:rPr>
                <w:rFonts w:ascii="Times New Roman" w:eastAsia="Calibri" w:hAnsi="Times New Roman" w:cs="Times New Roman"/>
                <w:color w:val="FF0000"/>
                <w:sz w:val="16"/>
                <w:szCs w:val="16"/>
                <w:lang w:eastAsia="pt-BR"/>
              </w:rPr>
            </w:pPr>
            <w:r w:rsidRPr="00E65165">
              <w:rPr>
                <w:rFonts w:ascii="Times New Roman" w:eastAsia="Calibri" w:hAnsi="Times New Roman" w:cs="Times New Roman"/>
                <w:sz w:val="16"/>
                <w:szCs w:val="16"/>
                <w:vertAlign w:val="superscript"/>
                <w:lang w:eastAsia="pt-BR"/>
              </w:rPr>
              <w:t>d</w:t>
            </w:r>
          </w:p>
        </w:tc>
      </w:tr>
      <w:tr w:rsidR="00C54F58" w:rsidRPr="003E09DC" w14:paraId="33C410F6" w14:textId="77777777" w:rsidTr="00E13B0D">
        <w:trPr>
          <w:trHeight w:val="227"/>
        </w:trPr>
        <w:tc>
          <w:tcPr>
            <w:tcW w:w="0" w:type="auto"/>
            <w:tcBorders>
              <w:left w:val="nil"/>
            </w:tcBorders>
            <w:noWrap/>
            <w:vAlign w:val="center"/>
          </w:tcPr>
          <w:p w14:paraId="0C20EDDB" w14:textId="77777777" w:rsidR="00AB6DFD" w:rsidRPr="003E09DC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16"/>
                <w:szCs w:val="16"/>
                <w:lang w:eastAsia="pt-BR"/>
              </w:rPr>
            </w:pPr>
            <w:r w:rsidRPr="003E09DC">
              <w:rPr>
                <w:rFonts w:ascii="Times New Roman" w:eastAsia="Calibri" w:hAnsi="Times New Roman" w:cs="Times New Roman"/>
                <w:i/>
                <w:sz w:val="16"/>
                <w:szCs w:val="16"/>
                <w:lang w:eastAsia="pt-BR"/>
              </w:rPr>
              <w:t>Serratia marcescens</w:t>
            </w:r>
          </w:p>
        </w:tc>
        <w:tc>
          <w:tcPr>
            <w:tcW w:w="0" w:type="auto"/>
            <w:noWrap/>
            <w:vAlign w:val="center"/>
          </w:tcPr>
          <w:p w14:paraId="66519B09" w14:textId="77777777" w:rsidR="00AB6DFD" w:rsidRPr="003E09DC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3E09DC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63B5961D" w14:textId="77777777" w:rsidR="00AB6DFD" w:rsidRPr="003E09DC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3E09DC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16.7 (6.4-32.8)</w:t>
            </w:r>
          </w:p>
        </w:tc>
        <w:tc>
          <w:tcPr>
            <w:tcW w:w="0" w:type="auto"/>
            <w:noWrap/>
            <w:vAlign w:val="center"/>
          </w:tcPr>
          <w:p w14:paraId="484CBB50" w14:textId="77777777" w:rsidR="00AB6DFD" w:rsidRPr="003E09DC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3E09DC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11.1 (3.1-26.1)</w:t>
            </w:r>
          </w:p>
        </w:tc>
        <w:tc>
          <w:tcPr>
            <w:tcW w:w="0" w:type="auto"/>
            <w:noWrap/>
            <w:vAlign w:val="center"/>
          </w:tcPr>
          <w:p w14:paraId="42BAD1AA" w14:textId="77777777" w:rsidR="00AB6DFD" w:rsidRPr="003E09DC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3E09DC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5.3 (0.6-17.7)</w:t>
            </w:r>
          </w:p>
        </w:tc>
        <w:tc>
          <w:tcPr>
            <w:tcW w:w="0" w:type="auto"/>
            <w:noWrap/>
            <w:vAlign w:val="center"/>
          </w:tcPr>
          <w:p w14:paraId="140A4C4A" w14:textId="77777777" w:rsidR="00AB6DFD" w:rsidRPr="003E09DC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3E09DC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9.5 (1.2-30.4)</w:t>
            </w:r>
          </w:p>
        </w:tc>
        <w:tc>
          <w:tcPr>
            <w:tcW w:w="0" w:type="auto"/>
            <w:noWrap/>
            <w:vAlign w:val="center"/>
          </w:tcPr>
          <w:p w14:paraId="6A1D6B14" w14:textId="77777777" w:rsidR="00AB6DFD" w:rsidRPr="003E09DC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3E09DC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21.4 (4.7-50.8)</w:t>
            </w:r>
          </w:p>
        </w:tc>
        <w:tc>
          <w:tcPr>
            <w:tcW w:w="0" w:type="auto"/>
            <w:noWrap/>
            <w:vAlign w:val="center"/>
          </w:tcPr>
          <w:p w14:paraId="05A1C0F3" w14:textId="77777777" w:rsidR="00AB6DFD" w:rsidRPr="003E09DC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3E09DC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28.6 (8.4-58.1)</w:t>
            </w:r>
          </w:p>
        </w:tc>
        <w:tc>
          <w:tcPr>
            <w:tcW w:w="0" w:type="auto"/>
            <w:noWrap/>
            <w:vAlign w:val="center"/>
          </w:tcPr>
          <w:p w14:paraId="2973E639" w14:textId="77777777" w:rsidR="00AB6DFD" w:rsidRPr="003E09DC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3E09DC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8.1 (1.7-21.9)</w:t>
            </w:r>
          </w:p>
        </w:tc>
        <w:tc>
          <w:tcPr>
            <w:tcW w:w="0" w:type="auto"/>
            <w:tcBorders>
              <w:right w:val="nil"/>
            </w:tcBorders>
            <w:noWrap/>
            <w:vAlign w:val="center"/>
          </w:tcPr>
          <w:p w14:paraId="5E53D82B" w14:textId="77777777" w:rsidR="00AB6DFD" w:rsidRPr="003E09DC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3E09DC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1156" w:type="dxa"/>
            <w:tcBorders>
              <w:right w:val="nil"/>
            </w:tcBorders>
            <w:vAlign w:val="center"/>
          </w:tcPr>
          <w:p w14:paraId="5198E40E" w14:textId="77777777" w:rsidR="00AB6DFD" w:rsidRPr="003E09DC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3E09DC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9.8 (6.4-14.2)</w:t>
            </w:r>
          </w:p>
        </w:tc>
        <w:tc>
          <w:tcPr>
            <w:tcW w:w="425" w:type="dxa"/>
            <w:tcBorders>
              <w:right w:val="nil"/>
            </w:tcBorders>
            <w:vAlign w:val="center"/>
          </w:tcPr>
          <w:p w14:paraId="7171BF48" w14:textId="36C8833E" w:rsidR="00AB6DFD" w:rsidRPr="00C54F58" w:rsidRDefault="00A658E9" w:rsidP="00AB6DFD">
            <w:pPr>
              <w:spacing w:after="0" w:line="240" w:lineRule="auto"/>
              <w:rPr>
                <w:rFonts w:ascii="Times New Roman" w:eastAsia="Calibri" w:hAnsi="Times New Roman" w:cs="Times New Roman"/>
                <w:color w:val="FF0000"/>
                <w:sz w:val="16"/>
                <w:szCs w:val="16"/>
                <w:lang w:eastAsia="pt-BR"/>
              </w:rPr>
            </w:pPr>
            <w:r w:rsidRPr="00AD2D96">
              <w:rPr>
                <w:rFonts w:ascii="Times New Roman" w:eastAsia="Calibri" w:hAnsi="Times New Roman" w:cs="Times New Roman"/>
                <w:sz w:val="16"/>
                <w:szCs w:val="16"/>
                <w:vertAlign w:val="superscript"/>
                <w:lang w:eastAsia="pt-BR"/>
              </w:rPr>
              <w:t>c</w:t>
            </w:r>
          </w:p>
        </w:tc>
      </w:tr>
      <w:tr w:rsidR="00C54F58" w:rsidRPr="003E09DC" w14:paraId="1A72D868" w14:textId="77777777" w:rsidTr="00E13B0D">
        <w:trPr>
          <w:trHeight w:val="227"/>
        </w:trPr>
        <w:tc>
          <w:tcPr>
            <w:tcW w:w="0" w:type="auto"/>
            <w:tcBorders>
              <w:left w:val="nil"/>
            </w:tcBorders>
            <w:noWrap/>
            <w:vAlign w:val="center"/>
          </w:tcPr>
          <w:p w14:paraId="03CB851D" w14:textId="77777777" w:rsidR="00AB6DFD" w:rsidRPr="003E09DC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16"/>
                <w:szCs w:val="16"/>
                <w:lang w:eastAsia="pt-BR"/>
              </w:rPr>
            </w:pPr>
            <w:r w:rsidRPr="003E09DC">
              <w:rPr>
                <w:rFonts w:ascii="Times New Roman" w:eastAsia="Calibri" w:hAnsi="Times New Roman" w:cs="Times New Roman"/>
                <w:i/>
                <w:iCs/>
                <w:sz w:val="16"/>
                <w:szCs w:val="16"/>
                <w:lang w:eastAsia="pt-BR"/>
              </w:rPr>
              <w:t>Staphylococcus aureus</w:t>
            </w:r>
          </w:p>
        </w:tc>
        <w:tc>
          <w:tcPr>
            <w:tcW w:w="0" w:type="auto"/>
            <w:noWrap/>
            <w:vAlign w:val="center"/>
          </w:tcPr>
          <w:p w14:paraId="31BE518C" w14:textId="77777777" w:rsidR="00AB6DFD" w:rsidRPr="003E09DC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3E09DC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13.2 (4.4-28.1)</w:t>
            </w:r>
          </w:p>
        </w:tc>
        <w:tc>
          <w:tcPr>
            <w:tcW w:w="0" w:type="auto"/>
            <w:noWrap/>
            <w:vAlign w:val="center"/>
          </w:tcPr>
          <w:p w14:paraId="6D4B418C" w14:textId="77777777" w:rsidR="00AB6DFD" w:rsidRPr="003E09DC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3E09DC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11.1 (3.1-26.1)</w:t>
            </w:r>
          </w:p>
        </w:tc>
        <w:tc>
          <w:tcPr>
            <w:tcW w:w="0" w:type="auto"/>
            <w:noWrap/>
            <w:vAlign w:val="center"/>
          </w:tcPr>
          <w:p w14:paraId="7B1E81F4" w14:textId="77777777" w:rsidR="00AB6DFD" w:rsidRPr="003E09DC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3E09DC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11.1 (3.1-26.1)</w:t>
            </w:r>
          </w:p>
        </w:tc>
        <w:tc>
          <w:tcPr>
            <w:tcW w:w="0" w:type="auto"/>
            <w:noWrap/>
            <w:vAlign w:val="center"/>
          </w:tcPr>
          <w:p w14:paraId="5C6C75A2" w14:textId="77777777" w:rsidR="00AB6DFD" w:rsidRPr="003E09DC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3E09DC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5.3 (0.6-17.7)</w:t>
            </w:r>
          </w:p>
        </w:tc>
        <w:tc>
          <w:tcPr>
            <w:tcW w:w="0" w:type="auto"/>
            <w:noWrap/>
            <w:vAlign w:val="center"/>
          </w:tcPr>
          <w:p w14:paraId="47E9BBC4" w14:textId="77777777" w:rsidR="00AB6DFD" w:rsidRPr="003E09DC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3E09DC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6CD527F7" w14:textId="77777777" w:rsidR="00AB6DFD" w:rsidRPr="003E09DC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3E09DC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486B1FCC" w14:textId="77777777" w:rsidR="00AB6DFD" w:rsidRPr="003E09DC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3E09DC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7.1 (0.2-33.9)</w:t>
            </w:r>
          </w:p>
        </w:tc>
        <w:tc>
          <w:tcPr>
            <w:tcW w:w="0" w:type="auto"/>
            <w:noWrap/>
            <w:vAlign w:val="center"/>
          </w:tcPr>
          <w:p w14:paraId="50AFB2B2" w14:textId="77777777" w:rsidR="00AB6DFD" w:rsidRPr="003E09DC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3E09DC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8.1 (1.7-21.9)</w:t>
            </w:r>
          </w:p>
        </w:tc>
        <w:tc>
          <w:tcPr>
            <w:tcW w:w="0" w:type="auto"/>
            <w:tcBorders>
              <w:right w:val="nil"/>
            </w:tcBorders>
            <w:noWrap/>
            <w:vAlign w:val="center"/>
          </w:tcPr>
          <w:p w14:paraId="7F672B7B" w14:textId="77777777" w:rsidR="00AB6DFD" w:rsidRPr="003E09DC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3E09DC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16.7 (2.1-48.4)</w:t>
            </w:r>
          </w:p>
        </w:tc>
        <w:tc>
          <w:tcPr>
            <w:tcW w:w="1156" w:type="dxa"/>
            <w:tcBorders>
              <w:right w:val="nil"/>
            </w:tcBorders>
            <w:vAlign w:val="center"/>
          </w:tcPr>
          <w:p w14:paraId="33FBFF33" w14:textId="77777777" w:rsidR="00AB6DFD" w:rsidRPr="003E09DC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3E09DC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8.5 (5.4-12.8)</w:t>
            </w:r>
          </w:p>
        </w:tc>
        <w:tc>
          <w:tcPr>
            <w:tcW w:w="425" w:type="dxa"/>
            <w:tcBorders>
              <w:right w:val="nil"/>
            </w:tcBorders>
            <w:vAlign w:val="center"/>
          </w:tcPr>
          <w:p w14:paraId="657A288F" w14:textId="50E33960" w:rsidR="00AB6DFD" w:rsidRPr="00C54F58" w:rsidRDefault="00C54F58" w:rsidP="00AB6DFD">
            <w:pPr>
              <w:spacing w:after="0" w:line="240" w:lineRule="auto"/>
              <w:rPr>
                <w:rFonts w:ascii="Times New Roman" w:eastAsia="Calibri" w:hAnsi="Times New Roman" w:cs="Times New Roman"/>
                <w:color w:val="FF0000"/>
                <w:sz w:val="16"/>
                <w:szCs w:val="16"/>
                <w:lang w:eastAsia="pt-BR"/>
              </w:rPr>
            </w:pPr>
            <w:r w:rsidRPr="00AD2D96">
              <w:rPr>
                <w:rFonts w:ascii="Times New Roman" w:eastAsia="Calibri" w:hAnsi="Times New Roman" w:cs="Times New Roman"/>
                <w:sz w:val="16"/>
                <w:szCs w:val="16"/>
                <w:vertAlign w:val="superscript"/>
                <w:lang w:eastAsia="pt-BR"/>
              </w:rPr>
              <w:t>c</w:t>
            </w:r>
          </w:p>
        </w:tc>
      </w:tr>
      <w:tr w:rsidR="00C54F58" w:rsidRPr="003E09DC" w14:paraId="257F2BD8" w14:textId="77777777" w:rsidTr="00E13B0D">
        <w:trPr>
          <w:trHeight w:val="227"/>
        </w:trPr>
        <w:tc>
          <w:tcPr>
            <w:tcW w:w="0" w:type="auto"/>
            <w:tcBorders>
              <w:left w:val="nil"/>
            </w:tcBorders>
            <w:noWrap/>
            <w:vAlign w:val="center"/>
          </w:tcPr>
          <w:p w14:paraId="42E4DB2F" w14:textId="77777777" w:rsidR="00AB6DFD" w:rsidRPr="003E09DC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16"/>
                <w:szCs w:val="16"/>
                <w:lang w:eastAsia="pt-BR"/>
              </w:rPr>
            </w:pPr>
            <w:r w:rsidRPr="003E09DC">
              <w:rPr>
                <w:rFonts w:ascii="Times New Roman" w:eastAsia="Calibri" w:hAnsi="Times New Roman" w:cs="Times New Roman"/>
                <w:i/>
                <w:iCs/>
                <w:sz w:val="16"/>
                <w:szCs w:val="16"/>
                <w:lang w:eastAsia="pt-BR"/>
              </w:rPr>
              <w:t>Staphylococcus intermedius</w:t>
            </w:r>
          </w:p>
        </w:tc>
        <w:tc>
          <w:tcPr>
            <w:tcW w:w="0" w:type="auto"/>
            <w:noWrap/>
            <w:vAlign w:val="center"/>
          </w:tcPr>
          <w:p w14:paraId="60B965E6" w14:textId="77777777" w:rsidR="00AB6DFD" w:rsidRPr="003E09DC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3E09DC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7.9 (1.7-21.4)</w:t>
            </w:r>
          </w:p>
        </w:tc>
        <w:tc>
          <w:tcPr>
            <w:tcW w:w="0" w:type="auto"/>
            <w:noWrap/>
            <w:vAlign w:val="center"/>
          </w:tcPr>
          <w:p w14:paraId="438721DD" w14:textId="77777777" w:rsidR="00AB6DFD" w:rsidRPr="003E09DC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3E09DC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11.1 (3.1-26.1)</w:t>
            </w:r>
          </w:p>
        </w:tc>
        <w:tc>
          <w:tcPr>
            <w:tcW w:w="0" w:type="auto"/>
            <w:noWrap/>
            <w:vAlign w:val="center"/>
          </w:tcPr>
          <w:p w14:paraId="322AF80C" w14:textId="77777777" w:rsidR="00AB6DFD" w:rsidRPr="003E09DC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3E09DC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8.3 (1.8-22.5)</w:t>
            </w:r>
          </w:p>
        </w:tc>
        <w:tc>
          <w:tcPr>
            <w:tcW w:w="0" w:type="auto"/>
            <w:noWrap/>
            <w:vAlign w:val="center"/>
          </w:tcPr>
          <w:p w14:paraId="357AB941" w14:textId="77777777" w:rsidR="00AB6DFD" w:rsidRPr="003E09DC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3E09DC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7.9 (1.7-21.4)</w:t>
            </w:r>
          </w:p>
        </w:tc>
        <w:tc>
          <w:tcPr>
            <w:tcW w:w="0" w:type="auto"/>
            <w:noWrap/>
            <w:vAlign w:val="center"/>
          </w:tcPr>
          <w:p w14:paraId="4021C4BC" w14:textId="77777777" w:rsidR="00AB6DFD" w:rsidRPr="003E09DC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3E09DC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6A853D21" w14:textId="77777777" w:rsidR="00AB6DFD" w:rsidRPr="003E09DC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3E09DC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7.1 (0.2-33.9)</w:t>
            </w:r>
          </w:p>
        </w:tc>
        <w:tc>
          <w:tcPr>
            <w:tcW w:w="0" w:type="auto"/>
            <w:noWrap/>
            <w:vAlign w:val="center"/>
          </w:tcPr>
          <w:p w14:paraId="14871D37" w14:textId="77777777" w:rsidR="00AB6DFD" w:rsidRPr="003E09DC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3E09DC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1E7894FC" w14:textId="77777777" w:rsidR="00AB6DFD" w:rsidRPr="003E09DC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3E09DC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2.7 (0.1-14.2)</w:t>
            </w:r>
          </w:p>
        </w:tc>
        <w:tc>
          <w:tcPr>
            <w:tcW w:w="0" w:type="auto"/>
            <w:tcBorders>
              <w:right w:val="nil"/>
            </w:tcBorders>
            <w:noWrap/>
            <w:vAlign w:val="center"/>
          </w:tcPr>
          <w:p w14:paraId="12F83E66" w14:textId="77777777" w:rsidR="00AB6DFD" w:rsidRPr="003E09DC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3E09DC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16.7 (2.1-48.4)</w:t>
            </w:r>
          </w:p>
        </w:tc>
        <w:tc>
          <w:tcPr>
            <w:tcW w:w="1156" w:type="dxa"/>
            <w:tcBorders>
              <w:right w:val="nil"/>
            </w:tcBorders>
            <w:vAlign w:val="center"/>
          </w:tcPr>
          <w:p w14:paraId="587E8108" w14:textId="77777777" w:rsidR="00AB6DFD" w:rsidRPr="003E09DC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3E09DC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6.9 (4.1-10.8)</w:t>
            </w:r>
          </w:p>
        </w:tc>
        <w:tc>
          <w:tcPr>
            <w:tcW w:w="425" w:type="dxa"/>
            <w:tcBorders>
              <w:right w:val="nil"/>
            </w:tcBorders>
            <w:vAlign w:val="center"/>
          </w:tcPr>
          <w:p w14:paraId="0828EFAB" w14:textId="33FF95B4" w:rsidR="00AB6DFD" w:rsidRPr="00C54F58" w:rsidRDefault="00A658E9" w:rsidP="00AB6DFD">
            <w:pPr>
              <w:spacing w:after="0" w:line="240" w:lineRule="auto"/>
              <w:rPr>
                <w:rFonts w:ascii="Times New Roman" w:eastAsia="Calibri" w:hAnsi="Times New Roman" w:cs="Times New Roman"/>
                <w:color w:val="FF0000"/>
                <w:sz w:val="16"/>
                <w:szCs w:val="16"/>
                <w:lang w:eastAsia="pt-BR"/>
              </w:rPr>
            </w:pPr>
            <w:r w:rsidRPr="00E65165">
              <w:rPr>
                <w:rFonts w:ascii="Times New Roman" w:eastAsia="Calibri" w:hAnsi="Times New Roman" w:cs="Times New Roman"/>
                <w:sz w:val="16"/>
                <w:szCs w:val="16"/>
                <w:vertAlign w:val="superscript"/>
                <w:lang w:eastAsia="pt-BR"/>
              </w:rPr>
              <w:t>b, c</w:t>
            </w:r>
          </w:p>
        </w:tc>
      </w:tr>
      <w:tr w:rsidR="00C54F58" w:rsidRPr="003E09DC" w14:paraId="0433A853" w14:textId="77777777" w:rsidTr="00E13B0D">
        <w:trPr>
          <w:trHeight w:val="227"/>
        </w:trPr>
        <w:tc>
          <w:tcPr>
            <w:tcW w:w="0" w:type="auto"/>
            <w:tcBorders>
              <w:left w:val="nil"/>
            </w:tcBorders>
            <w:noWrap/>
            <w:vAlign w:val="center"/>
          </w:tcPr>
          <w:p w14:paraId="1AC1C434" w14:textId="77777777" w:rsidR="00AB6DFD" w:rsidRPr="003E09DC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16"/>
                <w:szCs w:val="16"/>
                <w:lang w:eastAsia="pt-BR"/>
              </w:rPr>
            </w:pPr>
            <w:r w:rsidRPr="003E09DC">
              <w:rPr>
                <w:rFonts w:ascii="Times New Roman" w:eastAsia="Calibri" w:hAnsi="Times New Roman" w:cs="Times New Roman"/>
                <w:bCs/>
                <w:iCs/>
                <w:sz w:val="16"/>
                <w:szCs w:val="16"/>
                <w:lang w:eastAsia="pt-BR"/>
              </w:rPr>
              <w:t>Coagulase-negative staphylococci</w:t>
            </w:r>
          </w:p>
        </w:tc>
        <w:tc>
          <w:tcPr>
            <w:tcW w:w="0" w:type="auto"/>
            <w:noWrap/>
            <w:vAlign w:val="center"/>
          </w:tcPr>
          <w:p w14:paraId="1690C45A" w14:textId="77777777" w:rsidR="00AB6DFD" w:rsidRPr="003E09DC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3E09DC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4AC972C8" w14:textId="77777777" w:rsidR="00AB6DFD" w:rsidRPr="003E09DC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3E09DC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2D454470" w14:textId="77777777" w:rsidR="00AB6DFD" w:rsidRPr="003E09DC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3E09DC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2.8 (0.1-14.5)</w:t>
            </w:r>
          </w:p>
        </w:tc>
        <w:tc>
          <w:tcPr>
            <w:tcW w:w="0" w:type="auto"/>
            <w:noWrap/>
            <w:vAlign w:val="center"/>
          </w:tcPr>
          <w:p w14:paraId="555F5819" w14:textId="77777777" w:rsidR="00AB6DFD" w:rsidRPr="003E09DC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3E09DC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45C3A800" w14:textId="77777777" w:rsidR="00AB6DFD" w:rsidRPr="003E09DC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3E09DC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7E10D792" w14:textId="77777777" w:rsidR="00AB6DFD" w:rsidRPr="003E09DC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3E09DC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672AF87E" w14:textId="77777777" w:rsidR="00AB6DFD" w:rsidRPr="003E09DC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3E09DC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768BEEBC" w14:textId="77777777" w:rsidR="00AB6DFD" w:rsidRPr="003E09DC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3E09DC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tcBorders>
              <w:right w:val="nil"/>
            </w:tcBorders>
            <w:noWrap/>
            <w:vAlign w:val="center"/>
          </w:tcPr>
          <w:p w14:paraId="715290E3" w14:textId="77777777" w:rsidR="00AB6DFD" w:rsidRPr="003E09DC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3E09DC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1156" w:type="dxa"/>
            <w:tcBorders>
              <w:right w:val="nil"/>
            </w:tcBorders>
            <w:vAlign w:val="center"/>
          </w:tcPr>
          <w:p w14:paraId="078D5891" w14:textId="77777777" w:rsidR="00AB6DFD" w:rsidRPr="003E09DC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3E09DC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0.4 (0-2.2)</w:t>
            </w:r>
          </w:p>
        </w:tc>
        <w:tc>
          <w:tcPr>
            <w:tcW w:w="425" w:type="dxa"/>
            <w:tcBorders>
              <w:right w:val="nil"/>
            </w:tcBorders>
            <w:vAlign w:val="center"/>
          </w:tcPr>
          <w:p w14:paraId="548B6F24" w14:textId="77777777" w:rsidR="00AB6DFD" w:rsidRPr="00C54F58" w:rsidRDefault="00DF5685" w:rsidP="00AB6DFD">
            <w:pPr>
              <w:spacing w:after="0" w:line="240" w:lineRule="auto"/>
              <w:rPr>
                <w:rFonts w:ascii="Times New Roman" w:eastAsia="Calibri" w:hAnsi="Times New Roman" w:cs="Times New Roman"/>
                <w:color w:val="FF0000"/>
                <w:sz w:val="16"/>
                <w:szCs w:val="16"/>
                <w:lang w:eastAsia="pt-BR"/>
              </w:rPr>
            </w:pPr>
            <w:r w:rsidRPr="00A658E9">
              <w:rPr>
                <w:rFonts w:ascii="Times New Roman" w:eastAsia="Calibri" w:hAnsi="Times New Roman" w:cs="Times New Roman"/>
                <w:sz w:val="16"/>
                <w:szCs w:val="16"/>
                <w:vertAlign w:val="superscript"/>
                <w:lang w:eastAsia="pt-BR"/>
              </w:rPr>
              <w:t>b</w:t>
            </w:r>
          </w:p>
        </w:tc>
      </w:tr>
      <w:tr w:rsidR="00C54F58" w:rsidRPr="003E09DC" w14:paraId="2F8D4205" w14:textId="77777777" w:rsidTr="00E13B0D">
        <w:trPr>
          <w:trHeight w:val="227"/>
        </w:trPr>
        <w:tc>
          <w:tcPr>
            <w:tcW w:w="0" w:type="auto"/>
            <w:tcBorders>
              <w:left w:val="nil"/>
            </w:tcBorders>
            <w:noWrap/>
            <w:vAlign w:val="center"/>
          </w:tcPr>
          <w:p w14:paraId="4CCD2F60" w14:textId="77777777" w:rsidR="00AB6DFD" w:rsidRPr="00673358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16"/>
                <w:szCs w:val="16"/>
                <w:lang w:eastAsia="pt-BR"/>
              </w:rPr>
            </w:pPr>
            <w:proofErr w:type="spellStart"/>
            <w:r w:rsidRPr="00673358">
              <w:rPr>
                <w:rFonts w:ascii="Times New Roman" w:eastAsia="Calibri" w:hAnsi="Times New Roman" w:cs="Times New Roman"/>
                <w:i/>
                <w:iCs/>
                <w:sz w:val="16"/>
                <w:szCs w:val="16"/>
                <w:lang w:eastAsia="pt-BR"/>
              </w:rPr>
              <w:t>Stenotrophomonas</w:t>
            </w:r>
            <w:proofErr w:type="spellEnd"/>
            <w:r w:rsidRPr="00673358">
              <w:rPr>
                <w:rFonts w:ascii="Times New Roman" w:eastAsia="Calibri" w:hAnsi="Times New Roman" w:cs="Times New Roman"/>
                <w:i/>
                <w:iCs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673358">
              <w:rPr>
                <w:rFonts w:ascii="Times New Roman" w:eastAsia="Calibri" w:hAnsi="Times New Roman" w:cs="Times New Roman"/>
                <w:i/>
                <w:iCs/>
                <w:sz w:val="16"/>
                <w:szCs w:val="16"/>
                <w:lang w:eastAsia="pt-BR"/>
              </w:rPr>
              <w:t>maltophilia</w:t>
            </w:r>
            <w:proofErr w:type="spellEnd"/>
          </w:p>
        </w:tc>
        <w:tc>
          <w:tcPr>
            <w:tcW w:w="0" w:type="auto"/>
            <w:noWrap/>
            <w:vAlign w:val="center"/>
          </w:tcPr>
          <w:p w14:paraId="769F4AB1" w14:textId="77777777" w:rsidR="00AB6DFD" w:rsidRPr="00094EB7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094EB7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580159D1" w14:textId="77777777" w:rsidR="00AB6DFD" w:rsidRPr="00094EB7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094EB7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46DF87F5" w14:textId="77777777" w:rsidR="00AB6DFD" w:rsidRPr="00094EB7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094EB7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086FA477" w14:textId="77777777" w:rsidR="00AB6DFD" w:rsidRPr="00094EB7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094EB7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3E051045" w14:textId="77777777" w:rsidR="00AB6DFD" w:rsidRPr="00094EB7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094EB7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634DF2E4" w14:textId="77777777" w:rsidR="00AB6DFD" w:rsidRPr="00094EB7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094EB7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406C0E23" w14:textId="77777777" w:rsidR="00AB6DFD" w:rsidRPr="00094EB7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094EB7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0C67317B" w14:textId="77777777" w:rsidR="00AB6DFD" w:rsidRPr="00094EB7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094EB7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tcBorders>
              <w:right w:val="nil"/>
            </w:tcBorders>
            <w:noWrap/>
            <w:vAlign w:val="center"/>
          </w:tcPr>
          <w:p w14:paraId="6DE1EA36" w14:textId="77777777" w:rsidR="00AB6DFD" w:rsidRPr="00094EB7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094EB7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8.3 (0.2-38.5)</w:t>
            </w:r>
          </w:p>
        </w:tc>
        <w:tc>
          <w:tcPr>
            <w:tcW w:w="1156" w:type="dxa"/>
            <w:tcBorders>
              <w:right w:val="nil"/>
            </w:tcBorders>
            <w:vAlign w:val="center"/>
          </w:tcPr>
          <w:p w14:paraId="0EE3121B" w14:textId="77777777" w:rsidR="00AB6DFD" w:rsidRPr="00094EB7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094EB7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0.4 (0-2.2)</w:t>
            </w:r>
          </w:p>
        </w:tc>
        <w:tc>
          <w:tcPr>
            <w:tcW w:w="425" w:type="dxa"/>
            <w:tcBorders>
              <w:right w:val="nil"/>
            </w:tcBorders>
            <w:vAlign w:val="center"/>
          </w:tcPr>
          <w:p w14:paraId="383A4C48" w14:textId="7645B51C" w:rsidR="00AB6DFD" w:rsidRPr="00C54F58" w:rsidRDefault="00A658E9" w:rsidP="00AB6DFD">
            <w:pPr>
              <w:spacing w:after="0" w:line="240" w:lineRule="auto"/>
              <w:rPr>
                <w:rFonts w:ascii="Times New Roman" w:eastAsia="Calibri" w:hAnsi="Times New Roman" w:cs="Times New Roman"/>
                <w:color w:val="FF0000"/>
                <w:sz w:val="16"/>
                <w:szCs w:val="16"/>
                <w:lang w:eastAsia="pt-BR"/>
              </w:rPr>
            </w:pPr>
            <w:r w:rsidRPr="00094EB7">
              <w:rPr>
                <w:rFonts w:ascii="Times New Roman" w:eastAsia="Calibri" w:hAnsi="Times New Roman" w:cs="Times New Roman"/>
                <w:sz w:val="16"/>
                <w:szCs w:val="16"/>
                <w:vertAlign w:val="superscript"/>
                <w:lang w:eastAsia="pt-BR"/>
              </w:rPr>
              <w:t>d</w:t>
            </w:r>
          </w:p>
        </w:tc>
      </w:tr>
      <w:tr w:rsidR="00C54F58" w:rsidRPr="003E09DC" w14:paraId="70B0DB3C" w14:textId="77777777" w:rsidTr="00E13B0D">
        <w:trPr>
          <w:trHeight w:val="227"/>
        </w:trPr>
        <w:tc>
          <w:tcPr>
            <w:tcW w:w="0" w:type="auto"/>
            <w:tcBorders>
              <w:left w:val="nil"/>
            </w:tcBorders>
            <w:noWrap/>
            <w:vAlign w:val="center"/>
          </w:tcPr>
          <w:p w14:paraId="592A87D1" w14:textId="77777777" w:rsidR="00AB6DFD" w:rsidRPr="003E09DC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16"/>
                <w:szCs w:val="16"/>
                <w:lang w:eastAsia="pt-BR"/>
              </w:rPr>
            </w:pPr>
            <w:r w:rsidRPr="003E09DC">
              <w:rPr>
                <w:rFonts w:ascii="Times New Roman" w:eastAsia="Calibri" w:hAnsi="Times New Roman" w:cs="Times New Roman"/>
                <w:i/>
                <w:sz w:val="16"/>
                <w:szCs w:val="16"/>
                <w:lang w:eastAsia="pt-BR"/>
              </w:rPr>
              <w:t xml:space="preserve">Streptococcus agalactiae </w:t>
            </w:r>
            <w:r w:rsidRPr="003E09DC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(Group B)</w:t>
            </w:r>
          </w:p>
        </w:tc>
        <w:tc>
          <w:tcPr>
            <w:tcW w:w="0" w:type="auto"/>
            <w:noWrap/>
            <w:vAlign w:val="center"/>
          </w:tcPr>
          <w:p w14:paraId="4FA93A23" w14:textId="77777777" w:rsidR="00AB6DFD" w:rsidRPr="003E09DC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3E09DC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2A28290F" w14:textId="77777777" w:rsidR="00AB6DFD" w:rsidRPr="003E09DC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3E09DC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61BBDDD8" w14:textId="77777777" w:rsidR="00AB6DFD" w:rsidRPr="003E09DC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3E09DC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7F3A868D" w14:textId="77777777" w:rsidR="00AB6DFD" w:rsidRPr="003E09DC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3E09DC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7.9 (1.7-21.4)</w:t>
            </w:r>
          </w:p>
        </w:tc>
        <w:tc>
          <w:tcPr>
            <w:tcW w:w="0" w:type="auto"/>
            <w:noWrap/>
            <w:vAlign w:val="center"/>
          </w:tcPr>
          <w:p w14:paraId="0348BC53" w14:textId="77777777" w:rsidR="00AB6DFD" w:rsidRPr="003E09DC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3E09DC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186D5B40" w14:textId="77777777" w:rsidR="00AB6DFD" w:rsidRPr="003E09DC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3E09DC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36526857" w14:textId="77777777" w:rsidR="00AB6DFD" w:rsidRPr="003E09DC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3E09DC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1279A408" w14:textId="77777777" w:rsidR="00AB6DFD" w:rsidRPr="003E09DC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3E09DC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tcBorders>
              <w:right w:val="nil"/>
            </w:tcBorders>
            <w:noWrap/>
            <w:vAlign w:val="center"/>
          </w:tcPr>
          <w:p w14:paraId="5F9672E3" w14:textId="77777777" w:rsidR="00AB6DFD" w:rsidRPr="003E09DC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3E09DC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1156" w:type="dxa"/>
            <w:tcBorders>
              <w:right w:val="nil"/>
            </w:tcBorders>
            <w:vAlign w:val="center"/>
          </w:tcPr>
          <w:p w14:paraId="29C26035" w14:textId="77777777" w:rsidR="00AB6DFD" w:rsidRPr="003E09DC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3E09DC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1.2 (0.3-3.5)</w:t>
            </w:r>
          </w:p>
        </w:tc>
        <w:tc>
          <w:tcPr>
            <w:tcW w:w="425" w:type="dxa"/>
            <w:tcBorders>
              <w:right w:val="nil"/>
            </w:tcBorders>
            <w:vAlign w:val="center"/>
          </w:tcPr>
          <w:p w14:paraId="20F1A0C1" w14:textId="3A462C4D" w:rsidR="00AB6DFD" w:rsidRPr="00C54F58" w:rsidRDefault="00A658E9" w:rsidP="00AB6DFD">
            <w:pPr>
              <w:spacing w:after="0" w:line="240" w:lineRule="auto"/>
              <w:rPr>
                <w:rFonts w:ascii="Times New Roman" w:eastAsia="Calibri" w:hAnsi="Times New Roman" w:cs="Times New Roman"/>
                <w:color w:val="FF0000"/>
                <w:sz w:val="16"/>
                <w:szCs w:val="16"/>
                <w:lang w:eastAsia="pt-BR"/>
              </w:rPr>
            </w:pPr>
            <w:r w:rsidRPr="00E65165">
              <w:rPr>
                <w:rFonts w:ascii="Times New Roman" w:eastAsia="Calibri" w:hAnsi="Times New Roman" w:cs="Times New Roman"/>
                <w:sz w:val="16"/>
                <w:szCs w:val="16"/>
                <w:vertAlign w:val="superscript"/>
                <w:lang w:eastAsia="pt-BR"/>
              </w:rPr>
              <w:t>d</w:t>
            </w:r>
          </w:p>
        </w:tc>
      </w:tr>
      <w:tr w:rsidR="00C54F58" w:rsidRPr="003E09DC" w14:paraId="16B77DD3" w14:textId="77777777" w:rsidTr="00E13B0D">
        <w:trPr>
          <w:trHeight w:val="227"/>
        </w:trPr>
        <w:tc>
          <w:tcPr>
            <w:tcW w:w="0" w:type="auto"/>
            <w:tcBorders>
              <w:left w:val="nil"/>
            </w:tcBorders>
            <w:noWrap/>
            <w:vAlign w:val="center"/>
          </w:tcPr>
          <w:p w14:paraId="4BD785CE" w14:textId="77777777" w:rsidR="00AB6DFD" w:rsidRPr="00673358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16"/>
                <w:szCs w:val="16"/>
                <w:lang w:eastAsia="pt-BR"/>
              </w:rPr>
            </w:pPr>
            <w:r w:rsidRPr="00673358">
              <w:rPr>
                <w:rFonts w:ascii="Times New Roman" w:eastAsia="Calibri" w:hAnsi="Times New Roman" w:cs="Times New Roman"/>
                <w:i/>
                <w:sz w:val="16"/>
                <w:szCs w:val="16"/>
                <w:lang w:eastAsia="pt-BR"/>
              </w:rPr>
              <w:t xml:space="preserve">Streptococcus </w:t>
            </w:r>
            <w:proofErr w:type="spellStart"/>
            <w:r w:rsidRPr="00673358">
              <w:rPr>
                <w:rFonts w:ascii="Times New Roman" w:eastAsia="Calibri" w:hAnsi="Times New Roman" w:cs="Times New Roman"/>
                <w:i/>
                <w:sz w:val="16"/>
                <w:szCs w:val="16"/>
                <w:lang w:eastAsia="pt-BR"/>
              </w:rPr>
              <w:t>viridans</w:t>
            </w:r>
            <w:proofErr w:type="spellEnd"/>
          </w:p>
        </w:tc>
        <w:tc>
          <w:tcPr>
            <w:tcW w:w="0" w:type="auto"/>
            <w:noWrap/>
            <w:vAlign w:val="center"/>
          </w:tcPr>
          <w:p w14:paraId="2635172A" w14:textId="77777777" w:rsidR="00AB6DFD" w:rsidRPr="00094EB7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094EB7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5DC66C3D" w14:textId="77777777" w:rsidR="00AB6DFD" w:rsidRPr="00094EB7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094EB7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20335307" w14:textId="77777777" w:rsidR="00AB6DFD" w:rsidRPr="00094EB7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094EB7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6C04F87A" w14:textId="77777777" w:rsidR="00AB6DFD" w:rsidRPr="00094EB7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094EB7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15BD3E5C" w14:textId="77777777" w:rsidR="00AB6DFD" w:rsidRPr="00094EB7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094EB7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180E0167" w14:textId="77777777" w:rsidR="00AB6DFD" w:rsidRPr="00094EB7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094EB7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6C5885D0" w14:textId="77777777" w:rsidR="00AB6DFD" w:rsidRPr="00094EB7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094EB7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1B125BA6" w14:textId="77777777" w:rsidR="00AB6DFD" w:rsidRPr="00094EB7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094EB7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2.7 (0.1-14.2)</w:t>
            </w:r>
          </w:p>
        </w:tc>
        <w:tc>
          <w:tcPr>
            <w:tcW w:w="0" w:type="auto"/>
            <w:tcBorders>
              <w:right w:val="nil"/>
            </w:tcBorders>
            <w:noWrap/>
            <w:vAlign w:val="center"/>
          </w:tcPr>
          <w:p w14:paraId="2A52B61D" w14:textId="77777777" w:rsidR="00AB6DFD" w:rsidRPr="00094EB7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094EB7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1156" w:type="dxa"/>
            <w:tcBorders>
              <w:right w:val="nil"/>
            </w:tcBorders>
            <w:vAlign w:val="center"/>
          </w:tcPr>
          <w:p w14:paraId="422142F6" w14:textId="77777777" w:rsidR="00AB6DFD" w:rsidRPr="00094EB7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094EB7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0.4 (0-2.2)</w:t>
            </w:r>
          </w:p>
        </w:tc>
        <w:tc>
          <w:tcPr>
            <w:tcW w:w="425" w:type="dxa"/>
            <w:tcBorders>
              <w:right w:val="nil"/>
            </w:tcBorders>
            <w:vAlign w:val="center"/>
          </w:tcPr>
          <w:p w14:paraId="1112BBB3" w14:textId="6CB6AC20" w:rsidR="00AB6DFD" w:rsidRPr="00C54F58" w:rsidRDefault="0076226E" w:rsidP="0076226E">
            <w:pPr>
              <w:spacing w:after="0" w:line="240" w:lineRule="auto"/>
              <w:rPr>
                <w:rFonts w:ascii="Times New Roman" w:eastAsia="Calibri" w:hAnsi="Times New Roman" w:cs="Times New Roman"/>
                <w:color w:val="FF0000"/>
                <w:sz w:val="16"/>
                <w:szCs w:val="16"/>
                <w:lang w:eastAsia="pt-BR"/>
              </w:rPr>
            </w:pPr>
            <w:r w:rsidRPr="00094EB7">
              <w:rPr>
                <w:rFonts w:ascii="Times New Roman" w:eastAsia="Calibri" w:hAnsi="Times New Roman" w:cs="Times New Roman"/>
                <w:sz w:val="16"/>
                <w:szCs w:val="16"/>
                <w:vertAlign w:val="superscript"/>
                <w:lang w:eastAsia="pt-BR"/>
              </w:rPr>
              <w:t>e</w:t>
            </w:r>
          </w:p>
        </w:tc>
      </w:tr>
      <w:tr w:rsidR="00C54F58" w:rsidRPr="003E09DC" w14:paraId="488A34CB" w14:textId="77777777" w:rsidTr="00E13B0D">
        <w:trPr>
          <w:trHeight w:val="227"/>
        </w:trPr>
        <w:tc>
          <w:tcPr>
            <w:tcW w:w="0" w:type="auto"/>
            <w:tcBorders>
              <w:left w:val="nil"/>
              <w:bottom w:val="single" w:sz="4" w:space="0" w:color="auto"/>
            </w:tcBorders>
            <w:noWrap/>
            <w:vAlign w:val="center"/>
          </w:tcPr>
          <w:p w14:paraId="1862B92F" w14:textId="77777777" w:rsidR="00AB6DFD" w:rsidRPr="003E09DC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16"/>
                <w:szCs w:val="16"/>
                <w:lang w:eastAsia="pt-BR"/>
              </w:rPr>
            </w:pPr>
            <w:r w:rsidRPr="003E09DC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Beta-hemolytic streptococci</w:t>
            </w:r>
            <w:r w:rsidRPr="003E09DC">
              <w:rPr>
                <w:rFonts w:ascii="Times New Roman" w:eastAsia="Calibri" w:hAnsi="Times New Roman" w:cs="Times New Roman"/>
                <w:i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noWrap/>
            <w:vAlign w:val="center"/>
          </w:tcPr>
          <w:p w14:paraId="1E66F606" w14:textId="77777777" w:rsidR="00AB6DFD" w:rsidRPr="003E09DC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3E09DC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2.6 (0.1-13.8)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noWrap/>
            <w:vAlign w:val="center"/>
          </w:tcPr>
          <w:p w14:paraId="6EF915A0" w14:textId="77777777" w:rsidR="00AB6DFD" w:rsidRPr="003E09DC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3E09DC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noWrap/>
            <w:vAlign w:val="center"/>
          </w:tcPr>
          <w:p w14:paraId="64BF85F9" w14:textId="77777777" w:rsidR="00AB6DFD" w:rsidRPr="003E09DC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3E09DC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noWrap/>
            <w:vAlign w:val="center"/>
          </w:tcPr>
          <w:p w14:paraId="22837C33" w14:textId="77777777" w:rsidR="00AB6DFD" w:rsidRPr="003E09DC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3E09DC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2.6 (0.1-13.8)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noWrap/>
            <w:vAlign w:val="center"/>
          </w:tcPr>
          <w:p w14:paraId="294062BB" w14:textId="77777777" w:rsidR="00AB6DFD" w:rsidRPr="003E09DC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3E09DC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9.5 (1.2-30.4)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noWrap/>
            <w:vAlign w:val="center"/>
          </w:tcPr>
          <w:p w14:paraId="26186E3C" w14:textId="77777777" w:rsidR="00AB6DFD" w:rsidRPr="003E09DC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3E09DC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noWrap/>
            <w:vAlign w:val="center"/>
          </w:tcPr>
          <w:p w14:paraId="1249C685" w14:textId="77777777" w:rsidR="00AB6DFD" w:rsidRPr="003E09DC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3E09DC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noWrap/>
            <w:vAlign w:val="center"/>
          </w:tcPr>
          <w:p w14:paraId="3351A42C" w14:textId="77777777" w:rsidR="00AB6DFD" w:rsidRPr="003E09DC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3E09DC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2.7 (0.1-14.2)</w:t>
            </w:r>
          </w:p>
        </w:tc>
        <w:tc>
          <w:tcPr>
            <w:tcW w:w="0" w:type="auto"/>
            <w:tcBorders>
              <w:bottom w:val="single" w:sz="4" w:space="0" w:color="auto"/>
              <w:right w:val="nil"/>
            </w:tcBorders>
            <w:noWrap/>
            <w:vAlign w:val="center"/>
          </w:tcPr>
          <w:p w14:paraId="5E140D3D" w14:textId="77777777" w:rsidR="00AB6DFD" w:rsidRPr="003E09DC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3E09DC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25.0 (5.5-57.2)</w:t>
            </w:r>
          </w:p>
        </w:tc>
        <w:tc>
          <w:tcPr>
            <w:tcW w:w="1156" w:type="dxa"/>
            <w:tcBorders>
              <w:bottom w:val="single" w:sz="4" w:space="0" w:color="auto"/>
              <w:right w:val="nil"/>
            </w:tcBorders>
            <w:vAlign w:val="center"/>
          </w:tcPr>
          <w:p w14:paraId="424CD485" w14:textId="77777777" w:rsidR="00AB6DFD" w:rsidRPr="003E09DC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3E09DC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3.3 (1.4-6.3)</w:t>
            </w:r>
          </w:p>
        </w:tc>
        <w:tc>
          <w:tcPr>
            <w:tcW w:w="425" w:type="dxa"/>
            <w:tcBorders>
              <w:bottom w:val="single" w:sz="4" w:space="0" w:color="auto"/>
              <w:right w:val="nil"/>
            </w:tcBorders>
            <w:vAlign w:val="center"/>
          </w:tcPr>
          <w:p w14:paraId="1881D9B8" w14:textId="1A7702D4" w:rsidR="00AB6DFD" w:rsidRPr="00C54F58" w:rsidRDefault="00A658E9" w:rsidP="00AB6DFD">
            <w:pPr>
              <w:spacing w:after="0" w:line="240" w:lineRule="auto"/>
              <w:rPr>
                <w:rFonts w:ascii="Times New Roman" w:eastAsia="Calibri" w:hAnsi="Times New Roman" w:cs="Times New Roman"/>
                <w:color w:val="FF0000"/>
                <w:sz w:val="16"/>
                <w:szCs w:val="16"/>
                <w:lang w:eastAsia="pt-BR"/>
              </w:rPr>
            </w:pPr>
            <w:r w:rsidRPr="00E65165">
              <w:rPr>
                <w:rFonts w:ascii="Times New Roman" w:eastAsia="Calibri" w:hAnsi="Times New Roman" w:cs="Times New Roman"/>
                <w:sz w:val="16"/>
                <w:szCs w:val="16"/>
                <w:vertAlign w:val="superscript"/>
                <w:lang w:eastAsia="pt-BR"/>
              </w:rPr>
              <w:t>d</w:t>
            </w:r>
          </w:p>
        </w:tc>
      </w:tr>
    </w:tbl>
    <w:p w14:paraId="79183E7D" w14:textId="77777777" w:rsidR="00C82E20" w:rsidRPr="00C82E20" w:rsidRDefault="00C82E20" w:rsidP="005465EC">
      <w:pPr>
        <w:tabs>
          <w:tab w:val="left" w:pos="2664"/>
        </w:tabs>
        <w:spacing w:after="0"/>
        <w:rPr>
          <w:rFonts w:ascii="Times New Roman" w:eastAsia="Calibri" w:hAnsi="Times New Roman" w:cs="Times New Roman"/>
          <w:sz w:val="14"/>
          <w:szCs w:val="14"/>
        </w:rPr>
      </w:pPr>
      <w:r w:rsidRPr="00C82E20">
        <w:rPr>
          <w:rFonts w:ascii="Times New Roman" w:eastAsia="Calibri" w:hAnsi="Times New Roman" w:cs="Times New Roman"/>
          <w:sz w:val="14"/>
          <w:szCs w:val="14"/>
        </w:rPr>
        <w:t>CI: Confidential interval</w:t>
      </w:r>
    </w:p>
    <w:p w14:paraId="32222D15" w14:textId="77777777" w:rsidR="009B3902" w:rsidRPr="00776BA1" w:rsidRDefault="0092482A" w:rsidP="005465EC">
      <w:pPr>
        <w:tabs>
          <w:tab w:val="left" w:pos="2664"/>
        </w:tabs>
        <w:spacing w:after="0"/>
        <w:rPr>
          <w:rFonts w:ascii="Times New Roman" w:eastAsia="Calibri" w:hAnsi="Times New Roman" w:cs="Times New Roman"/>
          <w:sz w:val="14"/>
          <w:szCs w:val="14"/>
          <w:lang w:eastAsia="pt-BR"/>
        </w:rPr>
      </w:pPr>
      <w:r w:rsidRPr="00776BA1">
        <w:rPr>
          <w:rFonts w:ascii="Times New Roman" w:eastAsia="Calibri" w:hAnsi="Times New Roman" w:cs="Times New Roman"/>
          <w:sz w:val="14"/>
          <w:szCs w:val="14"/>
          <w:vertAlign w:val="superscript"/>
        </w:rPr>
        <w:t>a</w:t>
      </w:r>
      <w:r w:rsidRPr="00776BA1">
        <w:rPr>
          <w:rFonts w:ascii="Times New Roman" w:eastAsia="Calibri" w:hAnsi="Times New Roman" w:cs="Times New Roman"/>
          <w:sz w:val="14"/>
          <w:szCs w:val="14"/>
          <w:lang w:eastAsia="pt-BR"/>
        </w:rPr>
        <w:t xml:space="preserve"> </w:t>
      </w:r>
      <w:r w:rsidR="009B3902" w:rsidRPr="00776BA1">
        <w:rPr>
          <w:rFonts w:ascii="Times New Roman" w:eastAsia="Calibri" w:hAnsi="Times New Roman" w:cs="Times New Roman"/>
          <w:sz w:val="14"/>
          <w:szCs w:val="14"/>
          <w:lang w:eastAsia="pt-BR"/>
        </w:rPr>
        <w:t xml:space="preserve">prevalence of each </w:t>
      </w:r>
      <w:r w:rsidR="00E87437" w:rsidRPr="00776BA1">
        <w:rPr>
          <w:rFonts w:ascii="Times New Roman" w:eastAsia="Calibri" w:hAnsi="Times New Roman" w:cs="Times New Roman"/>
          <w:sz w:val="14"/>
          <w:szCs w:val="14"/>
          <w:lang w:eastAsia="pt-BR"/>
        </w:rPr>
        <w:t>microbiological</w:t>
      </w:r>
      <w:r w:rsidR="009B3902" w:rsidRPr="00776BA1">
        <w:rPr>
          <w:rFonts w:ascii="Times New Roman" w:eastAsia="Calibri" w:hAnsi="Times New Roman" w:cs="Times New Roman"/>
          <w:sz w:val="14"/>
          <w:szCs w:val="14"/>
          <w:lang w:eastAsia="pt-BR"/>
        </w:rPr>
        <w:t xml:space="preserve"> s</w:t>
      </w:r>
      <w:r w:rsidR="00E87437" w:rsidRPr="00776BA1">
        <w:rPr>
          <w:rFonts w:ascii="Times New Roman" w:eastAsia="Calibri" w:hAnsi="Times New Roman" w:cs="Times New Roman"/>
          <w:sz w:val="14"/>
          <w:szCs w:val="14"/>
          <w:lang w:eastAsia="pt-BR"/>
        </w:rPr>
        <w:t>train</w:t>
      </w:r>
      <w:r w:rsidR="009B3902" w:rsidRPr="00776BA1">
        <w:rPr>
          <w:rFonts w:ascii="Times New Roman" w:eastAsia="Calibri" w:hAnsi="Times New Roman" w:cs="Times New Roman"/>
          <w:sz w:val="14"/>
          <w:szCs w:val="14"/>
          <w:lang w:eastAsia="pt-BR"/>
        </w:rPr>
        <w:t xml:space="preserve"> in the CE </w:t>
      </w:r>
      <w:r w:rsidR="00AB6DFD" w:rsidRPr="00776BA1">
        <w:rPr>
          <w:rFonts w:ascii="Times New Roman" w:eastAsia="Calibri" w:hAnsi="Times New Roman" w:cs="Times New Roman"/>
          <w:sz w:val="14"/>
          <w:szCs w:val="14"/>
          <w:lang w:eastAsia="pt-BR"/>
        </w:rPr>
        <w:t xml:space="preserve">tapir </w:t>
      </w:r>
      <w:r w:rsidR="009B3902" w:rsidRPr="00776BA1">
        <w:rPr>
          <w:rFonts w:ascii="Times New Roman" w:eastAsia="Calibri" w:hAnsi="Times New Roman" w:cs="Times New Roman"/>
          <w:sz w:val="14"/>
          <w:szCs w:val="14"/>
          <w:lang w:eastAsia="pt-BR"/>
        </w:rPr>
        <w:t>population, independently of the cavity.</w:t>
      </w:r>
    </w:p>
    <w:p w14:paraId="2BB9F62C" w14:textId="518022D1" w:rsidR="00CF26E0" w:rsidRPr="00094EB7" w:rsidRDefault="00CF26E0" w:rsidP="005465EC">
      <w:pPr>
        <w:widowControl w:val="0"/>
        <w:adjustRightInd w:val="0"/>
        <w:snapToGrid w:val="0"/>
        <w:spacing w:after="0"/>
        <w:textAlignment w:val="baseline"/>
        <w:rPr>
          <w:rFonts w:ascii="Times New Roman" w:eastAsia="Calibri" w:hAnsi="Times New Roman" w:cs="Times New Roman"/>
          <w:sz w:val="16"/>
          <w:szCs w:val="16"/>
          <w:lang w:eastAsia="pt-BR"/>
        </w:rPr>
      </w:pPr>
      <w:r w:rsidRPr="00673358">
        <w:rPr>
          <w:rFonts w:ascii="Times New Roman" w:eastAsia="Calibri" w:hAnsi="Times New Roman" w:cs="Times New Roman"/>
          <w:bCs/>
          <w:color w:val="000000"/>
          <w:sz w:val="16"/>
          <w:szCs w:val="16"/>
          <w:vertAlign w:val="superscript"/>
        </w:rPr>
        <w:t>b</w:t>
      </w:r>
      <w:r w:rsidRPr="00673358">
        <w:rPr>
          <w:rFonts w:ascii="Times New Roman" w:eastAsia="Calibri" w:hAnsi="Times New Roman" w:cs="Times New Roman"/>
          <w:sz w:val="16"/>
          <w:szCs w:val="16"/>
          <w:lang w:eastAsia="pt-BR"/>
        </w:rPr>
        <w:t xml:space="preserve"> indicates parameters that were significantly different (</w:t>
      </w:r>
      <w:r w:rsidRPr="00094EB7">
        <w:rPr>
          <w:rFonts w:ascii="Times New Roman" w:eastAsia="Calibri" w:hAnsi="Times New Roman" w:cs="Times New Roman"/>
          <w:i/>
          <w:sz w:val="16"/>
          <w:szCs w:val="16"/>
          <w:lang w:eastAsia="pt-BR"/>
        </w:rPr>
        <w:t>P</w:t>
      </w:r>
      <w:r w:rsidRPr="00094EB7">
        <w:rPr>
          <w:rFonts w:ascii="Times New Roman" w:eastAsia="Calibri" w:hAnsi="Times New Roman" w:cs="Times New Roman"/>
          <w:sz w:val="16"/>
          <w:szCs w:val="16"/>
          <w:lang w:eastAsia="pt-BR"/>
        </w:rPr>
        <w:t>&lt;0.05) when comparing CE and PA data.</w:t>
      </w:r>
    </w:p>
    <w:p w14:paraId="1825BCA5" w14:textId="77777777" w:rsidR="00CF26E0" w:rsidRPr="00094EB7" w:rsidRDefault="00CF26E0" w:rsidP="005465EC">
      <w:pPr>
        <w:widowControl w:val="0"/>
        <w:adjustRightInd w:val="0"/>
        <w:snapToGrid w:val="0"/>
        <w:spacing w:after="0"/>
        <w:textAlignment w:val="baseline"/>
        <w:rPr>
          <w:rFonts w:ascii="Times New Roman" w:eastAsia="Calibri" w:hAnsi="Times New Roman" w:cs="Times New Roman"/>
          <w:sz w:val="16"/>
          <w:szCs w:val="16"/>
          <w:lang w:eastAsia="pt-BR"/>
        </w:rPr>
      </w:pPr>
      <w:r w:rsidRPr="00094EB7">
        <w:rPr>
          <w:rFonts w:ascii="Times New Roman" w:eastAsia="Calibri" w:hAnsi="Times New Roman" w:cs="Times New Roman"/>
          <w:bCs/>
          <w:color w:val="000000"/>
          <w:sz w:val="16"/>
          <w:szCs w:val="16"/>
          <w:vertAlign w:val="superscript"/>
        </w:rPr>
        <w:t>c</w:t>
      </w:r>
      <w:r w:rsidRPr="00094EB7">
        <w:rPr>
          <w:rFonts w:ascii="Times New Roman" w:eastAsia="Calibri" w:hAnsi="Times New Roman" w:cs="Times New Roman"/>
          <w:sz w:val="16"/>
          <w:szCs w:val="16"/>
          <w:lang w:eastAsia="pt-BR"/>
        </w:rPr>
        <w:t xml:space="preserve"> indicates parameters that were significantly different (</w:t>
      </w:r>
      <w:r w:rsidRPr="00094EB7">
        <w:rPr>
          <w:rFonts w:ascii="Times New Roman" w:eastAsia="Calibri" w:hAnsi="Times New Roman" w:cs="Times New Roman"/>
          <w:i/>
          <w:sz w:val="16"/>
          <w:szCs w:val="16"/>
          <w:lang w:eastAsia="pt-BR"/>
        </w:rPr>
        <w:t>P</w:t>
      </w:r>
      <w:r w:rsidRPr="00094EB7">
        <w:rPr>
          <w:rFonts w:ascii="Times New Roman" w:eastAsia="Calibri" w:hAnsi="Times New Roman" w:cs="Times New Roman"/>
          <w:sz w:val="16"/>
          <w:szCs w:val="16"/>
          <w:lang w:eastAsia="pt-BR"/>
        </w:rPr>
        <w:t>&lt;0.05) when comparing CE and AF data.</w:t>
      </w:r>
    </w:p>
    <w:p w14:paraId="2BC12520" w14:textId="169312F1" w:rsidR="00CF26E0" w:rsidRDefault="00CF26E0" w:rsidP="005465EC">
      <w:pPr>
        <w:widowControl w:val="0"/>
        <w:adjustRightInd w:val="0"/>
        <w:snapToGrid w:val="0"/>
        <w:spacing w:after="0"/>
        <w:textAlignment w:val="baseline"/>
        <w:rPr>
          <w:rFonts w:ascii="Times New Roman" w:eastAsia="Calibri" w:hAnsi="Times New Roman" w:cs="Times New Roman"/>
          <w:sz w:val="16"/>
          <w:szCs w:val="16"/>
          <w:lang w:eastAsia="pt-BR"/>
        </w:rPr>
      </w:pPr>
      <w:r w:rsidRPr="00094EB7">
        <w:rPr>
          <w:rFonts w:ascii="Times New Roman" w:eastAsia="Calibri" w:hAnsi="Times New Roman" w:cs="Times New Roman"/>
          <w:bCs/>
          <w:color w:val="000000"/>
          <w:sz w:val="16"/>
          <w:szCs w:val="16"/>
          <w:vertAlign w:val="superscript"/>
        </w:rPr>
        <w:t>d</w:t>
      </w:r>
      <w:r w:rsidRPr="00094EB7">
        <w:rPr>
          <w:rFonts w:ascii="Times New Roman" w:eastAsia="Calibri" w:hAnsi="Times New Roman" w:cs="Times New Roman"/>
          <w:sz w:val="16"/>
          <w:szCs w:val="16"/>
          <w:lang w:eastAsia="pt-BR"/>
        </w:rPr>
        <w:t xml:space="preserve"> indicates parameters that were not significantly different (</w:t>
      </w:r>
      <w:r w:rsidRPr="00094EB7">
        <w:rPr>
          <w:rFonts w:ascii="Times New Roman" w:eastAsia="Calibri" w:hAnsi="Times New Roman" w:cs="Times New Roman"/>
          <w:i/>
          <w:sz w:val="16"/>
          <w:szCs w:val="16"/>
          <w:lang w:eastAsia="pt-BR"/>
        </w:rPr>
        <w:t>P</w:t>
      </w:r>
      <w:r w:rsidRPr="00094EB7">
        <w:rPr>
          <w:rFonts w:ascii="Times New Roman" w:eastAsia="Calibri" w:hAnsi="Times New Roman" w:cs="Times New Roman"/>
          <w:sz w:val="16"/>
          <w:szCs w:val="16"/>
          <w:lang w:eastAsia="pt-BR"/>
        </w:rPr>
        <w:t>&gt;0.05) when comparing CE and PA or AF</w:t>
      </w:r>
      <w:r w:rsidRPr="0092482A">
        <w:rPr>
          <w:rFonts w:ascii="Times New Roman" w:eastAsia="Calibri" w:hAnsi="Times New Roman" w:cs="Times New Roman"/>
          <w:sz w:val="16"/>
          <w:szCs w:val="16"/>
          <w:lang w:eastAsia="pt-BR"/>
        </w:rPr>
        <w:t xml:space="preserve"> data.</w:t>
      </w:r>
    </w:p>
    <w:p w14:paraId="234A59AE" w14:textId="654221A1" w:rsidR="00CF26E0" w:rsidRPr="003E09DC" w:rsidRDefault="00CF26E0" w:rsidP="005465EC">
      <w:pPr>
        <w:tabs>
          <w:tab w:val="left" w:pos="2664"/>
        </w:tabs>
        <w:spacing w:after="0"/>
        <w:rPr>
          <w:rFonts w:ascii="Times New Roman" w:eastAsia="Calibri" w:hAnsi="Times New Roman" w:cs="Times New Roman"/>
          <w:sz w:val="16"/>
          <w:szCs w:val="16"/>
          <w:lang w:eastAsia="pt-BR"/>
        </w:rPr>
        <w:sectPr w:rsidR="00CF26E0" w:rsidRPr="003E09DC" w:rsidSect="00F86EFD"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  <w:r w:rsidRPr="003E09DC">
        <w:rPr>
          <w:rFonts w:ascii="Times New Roman" w:eastAsia="Calibri" w:hAnsi="Times New Roman" w:cs="Times New Roman"/>
          <w:sz w:val="16"/>
          <w:szCs w:val="16"/>
          <w:vertAlign w:val="superscript"/>
          <w:lang w:eastAsia="pt-BR"/>
        </w:rPr>
        <w:t>e</w:t>
      </w:r>
      <w:r w:rsidRPr="003E09DC">
        <w:rPr>
          <w:rFonts w:ascii="Times New Roman" w:eastAsia="Calibri" w:hAnsi="Times New Roman" w:cs="Times New Roman"/>
          <w:sz w:val="16"/>
          <w:szCs w:val="16"/>
          <w:lang w:eastAsia="pt-BR"/>
        </w:rPr>
        <w:t xml:space="preserve"> indicates strains isolated only in the CE study site</w:t>
      </w:r>
    </w:p>
    <w:p w14:paraId="7BF7D80B" w14:textId="77777777" w:rsidR="00C6114A" w:rsidRDefault="00C6114A" w:rsidP="00C6114A">
      <w:pPr>
        <w:widowControl w:val="0"/>
        <w:adjustRightInd w:val="0"/>
        <w:spacing w:after="0" w:line="480" w:lineRule="auto"/>
        <w:textAlignment w:val="baseline"/>
        <w:rPr>
          <w:rFonts w:ascii="Times New Roman" w:eastAsia="Calibri" w:hAnsi="Times New Roman" w:cs="Times New Roman"/>
          <w:sz w:val="24"/>
          <w:szCs w:val="24"/>
        </w:rPr>
      </w:pPr>
      <w:r w:rsidRPr="00F11135">
        <w:rPr>
          <w:rFonts w:ascii="Times New Roman" w:hAnsi="Times New Roman"/>
          <w:b/>
          <w:sz w:val="24"/>
          <w:szCs w:val="24"/>
          <w:lang w:eastAsia="ar-SA"/>
        </w:rPr>
        <w:lastRenderedPageBreak/>
        <w:t xml:space="preserve">Table </w:t>
      </w:r>
      <w:r w:rsidR="00511A74">
        <w:rPr>
          <w:rFonts w:ascii="Times New Roman" w:hAnsi="Times New Roman"/>
          <w:b/>
          <w:sz w:val="24"/>
          <w:szCs w:val="24"/>
          <w:lang w:eastAsia="ar-SA"/>
        </w:rPr>
        <w:t>10</w:t>
      </w:r>
      <w:r w:rsidRPr="00F11135">
        <w:rPr>
          <w:rFonts w:ascii="Times New Roman" w:hAnsi="Times New Roman"/>
          <w:b/>
          <w:sz w:val="24"/>
          <w:szCs w:val="24"/>
          <w:lang w:eastAsia="ar-SA"/>
        </w:rPr>
        <w:t>.</w:t>
      </w:r>
      <w:r w:rsidRPr="00F11135">
        <w:rPr>
          <w:rFonts w:ascii="Times New Roman" w:hAnsi="Times New Roman"/>
          <w:sz w:val="24"/>
          <w:szCs w:val="24"/>
          <w:lang w:eastAsia="ar-SA"/>
        </w:rPr>
        <w:t xml:space="preserve"> </w:t>
      </w:r>
      <w:r>
        <w:rPr>
          <w:rFonts w:ascii="Times New Roman" w:hAnsi="Times New Roman"/>
          <w:sz w:val="24"/>
          <w:szCs w:val="24"/>
          <w:lang w:eastAsia="ar-SA"/>
        </w:rPr>
        <w:t>Infectious</w:t>
      </w:r>
      <w:r w:rsidRPr="00F11135">
        <w:rPr>
          <w:rFonts w:ascii="Times New Roman" w:hAnsi="Times New Roman"/>
          <w:sz w:val="24"/>
          <w:szCs w:val="24"/>
          <w:lang w:eastAsia="ar-SA"/>
        </w:rPr>
        <w:t xml:space="preserve"> agents, </w:t>
      </w:r>
      <w:r w:rsidR="00E11436">
        <w:rPr>
          <w:rFonts w:ascii="Times New Roman" w:hAnsi="Times New Roman"/>
          <w:sz w:val="24"/>
          <w:szCs w:val="24"/>
          <w:lang w:eastAsia="ar-SA"/>
        </w:rPr>
        <w:t>d</w:t>
      </w:r>
      <w:r w:rsidR="00E11436" w:rsidRPr="00E11436">
        <w:rPr>
          <w:rFonts w:ascii="Times New Roman" w:hAnsi="Times New Roman"/>
          <w:sz w:val="24"/>
          <w:szCs w:val="24"/>
          <w:lang w:eastAsia="ar-SA"/>
        </w:rPr>
        <w:t xml:space="preserve">iagnostic method </w:t>
      </w:r>
      <w:r w:rsidRPr="00F11135">
        <w:rPr>
          <w:rFonts w:ascii="Times New Roman" w:hAnsi="Times New Roman"/>
          <w:sz w:val="24"/>
          <w:szCs w:val="24"/>
          <w:lang w:eastAsia="ar-SA"/>
        </w:rPr>
        <w:t xml:space="preserve">applied, </w:t>
      </w:r>
      <w:r w:rsidR="00E11436">
        <w:rPr>
          <w:rFonts w:ascii="Times New Roman" w:hAnsi="Times New Roman"/>
          <w:sz w:val="24"/>
          <w:szCs w:val="24"/>
          <w:lang w:eastAsia="ar-SA"/>
        </w:rPr>
        <w:t xml:space="preserve">and </w:t>
      </w:r>
      <w:r w:rsidRPr="00F11135">
        <w:rPr>
          <w:rFonts w:ascii="Times New Roman" w:hAnsi="Times New Roman"/>
          <w:sz w:val="24"/>
          <w:szCs w:val="24"/>
          <w:lang w:eastAsia="ar-SA"/>
        </w:rPr>
        <w:t xml:space="preserve">laboratory used </w:t>
      </w:r>
      <w:r>
        <w:rPr>
          <w:rFonts w:ascii="Times New Roman" w:hAnsi="Times New Roman"/>
          <w:sz w:val="24"/>
          <w:szCs w:val="24"/>
          <w:lang w:eastAsia="ar-SA"/>
        </w:rPr>
        <w:t xml:space="preserve">in the </w:t>
      </w:r>
      <w:proofErr w:type="spellStart"/>
      <w:r>
        <w:rPr>
          <w:rFonts w:ascii="Times New Roman" w:hAnsi="Times New Roman"/>
          <w:sz w:val="24"/>
          <w:szCs w:val="24"/>
          <w:lang w:eastAsia="ar-SA"/>
        </w:rPr>
        <w:t>serosurvey</w:t>
      </w:r>
      <w:proofErr w:type="spellEnd"/>
      <w:r>
        <w:rPr>
          <w:rFonts w:ascii="Times New Roman" w:hAnsi="Times New Roman"/>
          <w:sz w:val="24"/>
          <w:szCs w:val="24"/>
          <w:lang w:eastAsia="ar-SA"/>
        </w:rPr>
        <w:t xml:space="preserve"> of</w:t>
      </w:r>
      <w:r w:rsidRPr="00F11135">
        <w:rPr>
          <w:rFonts w:ascii="Times New Roman" w:hAnsi="Times New Roman"/>
          <w:sz w:val="24"/>
          <w:szCs w:val="24"/>
          <w:lang w:eastAsia="ar-SA"/>
        </w:rPr>
        <w:t xml:space="preserve"> wild lowland tapirs </w:t>
      </w:r>
      <w:r w:rsidRPr="0092482A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r w:rsidRPr="0092482A">
        <w:rPr>
          <w:rFonts w:ascii="Times New Roman" w:eastAsia="Calibri" w:hAnsi="Times New Roman" w:cs="Times New Roman"/>
          <w:i/>
          <w:sz w:val="24"/>
          <w:szCs w:val="24"/>
        </w:rPr>
        <w:t>Tapirus</w:t>
      </w:r>
      <w:proofErr w:type="spellEnd"/>
      <w:r w:rsidRPr="0092482A">
        <w:rPr>
          <w:rFonts w:ascii="Times New Roman" w:eastAsia="Calibri" w:hAnsi="Times New Roman" w:cs="Times New Roman"/>
          <w:i/>
          <w:sz w:val="24"/>
          <w:szCs w:val="24"/>
        </w:rPr>
        <w:t xml:space="preserve"> </w:t>
      </w:r>
      <w:proofErr w:type="spellStart"/>
      <w:r w:rsidRPr="0092482A">
        <w:rPr>
          <w:rFonts w:ascii="Times New Roman" w:eastAsia="Calibri" w:hAnsi="Times New Roman" w:cs="Times New Roman"/>
          <w:i/>
          <w:sz w:val="24"/>
          <w:szCs w:val="24"/>
        </w:rPr>
        <w:t>terrestris</w:t>
      </w:r>
      <w:proofErr w:type="spellEnd"/>
      <w:r w:rsidRPr="0092482A">
        <w:rPr>
          <w:rFonts w:ascii="Times New Roman" w:eastAsia="Calibri" w:hAnsi="Times New Roman" w:cs="Times New Roman"/>
          <w:sz w:val="24"/>
          <w:szCs w:val="24"/>
        </w:rPr>
        <w:t xml:space="preserve">) in the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eastAsia="ar-SA"/>
        </w:rPr>
        <w:t>Cerrado</w:t>
      </w:r>
      <w:proofErr w:type="spellEnd"/>
      <w:r w:rsidRPr="0092482A">
        <w:rPr>
          <w:rFonts w:ascii="Times New Roman" w:eastAsia="Calibri" w:hAnsi="Times New Roman" w:cs="Times New Roman"/>
          <w:sz w:val="24"/>
          <w:szCs w:val="24"/>
        </w:rPr>
        <w:t xml:space="preserve"> (</w:t>
      </w:r>
      <w:r>
        <w:rPr>
          <w:rFonts w:ascii="Times New Roman" w:eastAsia="Calibri" w:hAnsi="Times New Roman" w:cs="Times New Roman"/>
          <w:sz w:val="24"/>
          <w:szCs w:val="24"/>
        </w:rPr>
        <w:t>CE</w:t>
      </w:r>
      <w:r w:rsidRPr="0092482A">
        <w:rPr>
          <w:rFonts w:ascii="Times New Roman" w:eastAsia="Calibri" w:hAnsi="Times New Roman" w:cs="Times New Roman"/>
          <w:sz w:val="24"/>
          <w:szCs w:val="24"/>
        </w:rPr>
        <w:t xml:space="preserve">; </w:t>
      </w:r>
      <w:r>
        <w:rPr>
          <w:rFonts w:ascii="Times New Roman" w:eastAsia="Calibri" w:hAnsi="Times New Roman" w:cs="Times New Roman"/>
          <w:sz w:val="24"/>
          <w:szCs w:val="24"/>
        </w:rPr>
        <w:t>2015</w:t>
      </w:r>
      <w:r w:rsidRPr="0092482A">
        <w:rPr>
          <w:rFonts w:ascii="Times New Roman" w:eastAsia="Calibri" w:hAnsi="Times New Roman" w:cs="Times New Roman"/>
          <w:sz w:val="24"/>
          <w:szCs w:val="24"/>
        </w:rPr>
        <w:t>–20</w:t>
      </w:r>
      <w:r>
        <w:rPr>
          <w:rFonts w:ascii="Times New Roman" w:eastAsia="Calibri" w:hAnsi="Times New Roman" w:cs="Times New Roman"/>
          <w:sz w:val="24"/>
          <w:szCs w:val="24"/>
        </w:rPr>
        <w:t>17</w:t>
      </w:r>
      <w:r w:rsidRPr="0092482A">
        <w:rPr>
          <w:rFonts w:ascii="Times New Roman" w:eastAsia="Calibri" w:hAnsi="Times New Roman" w:cs="Times New Roman"/>
          <w:sz w:val="24"/>
          <w:szCs w:val="24"/>
        </w:rPr>
        <w:t xml:space="preserve">), Brazil. </w:t>
      </w:r>
    </w:p>
    <w:p w14:paraId="6E281A4D" w14:textId="77777777" w:rsidR="002D6169" w:rsidRDefault="002D6169" w:rsidP="00C6114A">
      <w:pPr>
        <w:widowControl w:val="0"/>
        <w:adjustRightInd w:val="0"/>
        <w:spacing w:after="0" w:line="480" w:lineRule="auto"/>
        <w:textAlignment w:val="baseline"/>
        <w:rPr>
          <w:rFonts w:ascii="Times New Roman" w:eastAsia="Calibri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2" w:space="0" w:color="auto"/>
        </w:tblBorders>
        <w:tblLook w:val="0000" w:firstRow="0" w:lastRow="0" w:firstColumn="0" w:lastColumn="0" w:noHBand="0" w:noVBand="0"/>
      </w:tblPr>
      <w:tblGrid>
        <w:gridCol w:w="950"/>
        <w:gridCol w:w="3638"/>
        <w:gridCol w:w="3377"/>
        <w:gridCol w:w="1105"/>
      </w:tblGrid>
      <w:tr w:rsidR="00992382" w:rsidRPr="00992382" w14:paraId="1D7EEEA9" w14:textId="77777777" w:rsidTr="00992382">
        <w:trPr>
          <w:trHeight w:val="170"/>
        </w:trPr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shd w:val="clear" w:color="auto" w:fill="FFFFFF" w:themeFill="background1"/>
          </w:tcPr>
          <w:p w14:paraId="1385E301" w14:textId="77777777" w:rsidR="006E081A" w:rsidRPr="00992382" w:rsidRDefault="006E081A" w:rsidP="00992382">
            <w:pPr>
              <w:suppressAutoHyphens/>
              <w:snapToGrid w:val="0"/>
              <w:spacing w:after="0" w:line="360" w:lineRule="auto"/>
              <w:rPr>
                <w:rFonts w:ascii="Times New Roman" w:hAnsi="Times New Roman"/>
                <w:bCs/>
                <w:sz w:val="20"/>
                <w:szCs w:val="20"/>
                <w:lang w:eastAsia="ar-SA"/>
              </w:rPr>
            </w:pPr>
            <w:r w:rsidRPr="00992382">
              <w:rPr>
                <w:rFonts w:ascii="Times New Roman" w:hAnsi="Times New Roman"/>
                <w:bCs/>
                <w:sz w:val="20"/>
                <w:szCs w:val="20"/>
                <w:lang w:eastAsia="ar-SA"/>
              </w:rPr>
              <w:t>Category</w:t>
            </w:r>
          </w:p>
        </w:tc>
        <w:tc>
          <w:tcPr>
            <w:tcW w:w="3470" w:type="dxa"/>
            <w:tcBorders>
              <w:top w:val="single" w:sz="2" w:space="0" w:color="auto"/>
              <w:bottom w:val="single" w:sz="2" w:space="0" w:color="auto"/>
            </w:tcBorders>
            <w:shd w:val="clear" w:color="auto" w:fill="FFFFFF" w:themeFill="background1"/>
          </w:tcPr>
          <w:p w14:paraId="1262478D" w14:textId="77777777" w:rsidR="006E081A" w:rsidRPr="00992382" w:rsidRDefault="006E081A" w:rsidP="00992382">
            <w:pPr>
              <w:suppressAutoHyphens/>
              <w:snapToGrid w:val="0"/>
              <w:spacing w:after="0" w:line="360" w:lineRule="auto"/>
              <w:rPr>
                <w:rFonts w:ascii="Times New Roman" w:hAnsi="Times New Roman"/>
                <w:bCs/>
                <w:sz w:val="20"/>
                <w:szCs w:val="20"/>
                <w:lang w:eastAsia="ar-SA"/>
              </w:rPr>
            </w:pPr>
            <w:r w:rsidRPr="00992382">
              <w:rPr>
                <w:rFonts w:ascii="Times New Roman" w:hAnsi="Times New Roman"/>
                <w:bCs/>
                <w:sz w:val="20"/>
                <w:szCs w:val="20"/>
                <w:lang w:eastAsia="ar-SA"/>
              </w:rPr>
              <w:t xml:space="preserve">Infectious </w:t>
            </w:r>
            <w:r w:rsidR="00E11436">
              <w:rPr>
                <w:rFonts w:ascii="Times New Roman" w:hAnsi="Times New Roman"/>
                <w:bCs/>
                <w:sz w:val="20"/>
                <w:szCs w:val="20"/>
                <w:lang w:eastAsia="ar-SA"/>
              </w:rPr>
              <w:t>a</w:t>
            </w:r>
            <w:r w:rsidRPr="00992382">
              <w:rPr>
                <w:rFonts w:ascii="Times New Roman" w:hAnsi="Times New Roman"/>
                <w:bCs/>
                <w:sz w:val="20"/>
                <w:szCs w:val="20"/>
                <w:lang w:eastAsia="ar-SA"/>
              </w:rPr>
              <w:t>gent</w:t>
            </w:r>
          </w:p>
        </w:tc>
        <w:tc>
          <w:tcPr>
            <w:tcW w:w="2986" w:type="dxa"/>
            <w:tcBorders>
              <w:top w:val="single" w:sz="2" w:space="0" w:color="auto"/>
              <w:bottom w:val="single" w:sz="2" w:space="0" w:color="auto"/>
            </w:tcBorders>
            <w:shd w:val="clear" w:color="auto" w:fill="FFFFFF" w:themeFill="background1"/>
          </w:tcPr>
          <w:p w14:paraId="5F5FA9D0" w14:textId="77777777" w:rsidR="006E081A" w:rsidRPr="00992382" w:rsidRDefault="006E081A" w:rsidP="00992382">
            <w:pPr>
              <w:suppressAutoHyphens/>
              <w:snapToGrid w:val="0"/>
              <w:spacing w:after="0" w:line="360" w:lineRule="auto"/>
              <w:rPr>
                <w:rFonts w:ascii="Times New Roman" w:hAnsi="Times New Roman"/>
                <w:bCs/>
                <w:sz w:val="20"/>
                <w:szCs w:val="20"/>
                <w:lang w:eastAsia="ar-SA"/>
              </w:rPr>
            </w:pPr>
            <w:r w:rsidRPr="00992382">
              <w:rPr>
                <w:rFonts w:ascii="Times New Roman" w:hAnsi="Times New Roman"/>
                <w:bCs/>
                <w:sz w:val="20"/>
                <w:szCs w:val="20"/>
                <w:lang w:eastAsia="ar-SA"/>
              </w:rPr>
              <w:t>Diagnostic method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shd w:val="clear" w:color="auto" w:fill="FFFFFF" w:themeFill="background1"/>
          </w:tcPr>
          <w:p w14:paraId="7402763D" w14:textId="77777777" w:rsidR="006E081A" w:rsidRPr="00992382" w:rsidRDefault="006E081A" w:rsidP="00992382">
            <w:pPr>
              <w:suppressAutoHyphens/>
              <w:snapToGrid w:val="0"/>
              <w:spacing w:after="0" w:line="360" w:lineRule="auto"/>
              <w:rPr>
                <w:rFonts w:ascii="Times New Roman" w:hAnsi="Times New Roman"/>
                <w:sz w:val="20"/>
                <w:szCs w:val="20"/>
                <w:lang w:eastAsia="ar-SA"/>
              </w:rPr>
            </w:pPr>
            <w:r w:rsidRPr="00992382">
              <w:rPr>
                <w:rFonts w:ascii="Times New Roman" w:hAnsi="Times New Roman"/>
                <w:bCs/>
                <w:sz w:val="20"/>
                <w:szCs w:val="20"/>
                <w:lang w:eastAsia="ar-SA"/>
              </w:rPr>
              <w:t>Laboratory</w:t>
            </w:r>
          </w:p>
        </w:tc>
      </w:tr>
      <w:tr w:rsidR="00992382" w:rsidRPr="00992382" w14:paraId="48D4B4B5" w14:textId="77777777" w:rsidTr="00992382">
        <w:trPr>
          <w:trHeight w:val="170"/>
        </w:trPr>
        <w:tc>
          <w:tcPr>
            <w:tcW w:w="0" w:type="auto"/>
            <w:tcBorders>
              <w:top w:val="single" w:sz="2" w:space="0" w:color="auto"/>
            </w:tcBorders>
            <w:shd w:val="clear" w:color="auto" w:fill="auto"/>
          </w:tcPr>
          <w:p w14:paraId="29967D79" w14:textId="77777777" w:rsidR="006E081A" w:rsidRPr="00992382" w:rsidRDefault="006E081A" w:rsidP="00992382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 w:rsidRPr="00992382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Viral</w:t>
            </w:r>
          </w:p>
        </w:tc>
        <w:tc>
          <w:tcPr>
            <w:tcW w:w="3470" w:type="dxa"/>
            <w:tcBorders>
              <w:top w:val="single" w:sz="2" w:space="0" w:color="auto"/>
            </w:tcBorders>
          </w:tcPr>
          <w:p w14:paraId="0D5847A7" w14:textId="77777777" w:rsidR="006E081A" w:rsidRPr="00992382" w:rsidRDefault="006E081A" w:rsidP="00992382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 w:rsidRPr="00992382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Bovine Viral Diarrhea Virus</w:t>
            </w:r>
          </w:p>
        </w:tc>
        <w:tc>
          <w:tcPr>
            <w:tcW w:w="2986" w:type="dxa"/>
            <w:tcBorders>
              <w:top w:val="single" w:sz="2" w:space="0" w:color="auto"/>
            </w:tcBorders>
            <w:shd w:val="clear" w:color="auto" w:fill="auto"/>
          </w:tcPr>
          <w:p w14:paraId="0EC18A18" w14:textId="77777777" w:rsidR="006E081A" w:rsidRPr="00992382" w:rsidRDefault="006E081A" w:rsidP="00992382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 w:rsidRPr="00992382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ELISA</w:t>
            </w:r>
          </w:p>
        </w:tc>
        <w:tc>
          <w:tcPr>
            <w:tcW w:w="0" w:type="auto"/>
            <w:tcBorders>
              <w:top w:val="single" w:sz="2" w:space="0" w:color="auto"/>
            </w:tcBorders>
            <w:shd w:val="clear" w:color="auto" w:fill="auto"/>
          </w:tcPr>
          <w:p w14:paraId="31DB6594" w14:textId="77777777" w:rsidR="006E081A" w:rsidRPr="00992382" w:rsidRDefault="006E081A" w:rsidP="00992382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 w:rsidRPr="00992382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IBSP</w:t>
            </w:r>
          </w:p>
        </w:tc>
      </w:tr>
      <w:tr w:rsidR="00992382" w:rsidRPr="00992382" w14:paraId="2171195E" w14:textId="77777777" w:rsidTr="00992382">
        <w:trPr>
          <w:trHeight w:val="170"/>
        </w:trPr>
        <w:tc>
          <w:tcPr>
            <w:tcW w:w="0" w:type="auto"/>
            <w:shd w:val="clear" w:color="auto" w:fill="auto"/>
          </w:tcPr>
          <w:p w14:paraId="23256AB5" w14:textId="77777777" w:rsidR="006E081A" w:rsidRPr="00992382" w:rsidRDefault="006E081A" w:rsidP="00992382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</w:p>
        </w:tc>
        <w:tc>
          <w:tcPr>
            <w:tcW w:w="3470" w:type="dxa"/>
          </w:tcPr>
          <w:p w14:paraId="6D7B6B42" w14:textId="77777777" w:rsidR="006E081A" w:rsidRPr="00992382" w:rsidRDefault="006E081A" w:rsidP="00992382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 w:rsidRPr="00992382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Foot and Mouth Disease Virus</w:t>
            </w:r>
          </w:p>
        </w:tc>
        <w:tc>
          <w:tcPr>
            <w:tcW w:w="2986" w:type="dxa"/>
            <w:shd w:val="clear" w:color="auto" w:fill="auto"/>
          </w:tcPr>
          <w:p w14:paraId="32CEA416" w14:textId="77777777" w:rsidR="006E081A" w:rsidRPr="00992382" w:rsidRDefault="006E081A" w:rsidP="00992382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 w:rsidRPr="00992382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AGID</w:t>
            </w:r>
          </w:p>
        </w:tc>
        <w:tc>
          <w:tcPr>
            <w:tcW w:w="0" w:type="auto"/>
            <w:shd w:val="clear" w:color="auto" w:fill="auto"/>
          </w:tcPr>
          <w:p w14:paraId="3C79A30E" w14:textId="77777777" w:rsidR="006E081A" w:rsidRPr="00992382" w:rsidRDefault="006E081A" w:rsidP="00992382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 w:rsidRPr="00992382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IBSP</w:t>
            </w:r>
          </w:p>
        </w:tc>
      </w:tr>
      <w:tr w:rsidR="00992382" w:rsidRPr="00992382" w14:paraId="19B80F18" w14:textId="77777777" w:rsidTr="00992382">
        <w:trPr>
          <w:trHeight w:val="170"/>
        </w:trPr>
        <w:tc>
          <w:tcPr>
            <w:tcW w:w="0" w:type="auto"/>
            <w:shd w:val="clear" w:color="auto" w:fill="auto"/>
          </w:tcPr>
          <w:p w14:paraId="0AE6F75B" w14:textId="77777777" w:rsidR="006E081A" w:rsidRPr="00992382" w:rsidRDefault="006E081A" w:rsidP="00992382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</w:p>
        </w:tc>
        <w:tc>
          <w:tcPr>
            <w:tcW w:w="3470" w:type="dxa"/>
          </w:tcPr>
          <w:p w14:paraId="59AC071E" w14:textId="77777777" w:rsidR="006E081A" w:rsidRPr="00992382" w:rsidRDefault="006E081A" w:rsidP="00992382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 w:rsidRPr="00992382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Equine Infectious Anemia Virus</w:t>
            </w:r>
          </w:p>
        </w:tc>
        <w:tc>
          <w:tcPr>
            <w:tcW w:w="2986" w:type="dxa"/>
            <w:shd w:val="clear" w:color="auto" w:fill="auto"/>
          </w:tcPr>
          <w:p w14:paraId="3799F86B" w14:textId="77777777" w:rsidR="006E081A" w:rsidRPr="00992382" w:rsidRDefault="006E081A" w:rsidP="00992382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 w:rsidRPr="00992382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AGID</w:t>
            </w:r>
          </w:p>
        </w:tc>
        <w:tc>
          <w:tcPr>
            <w:tcW w:w="0" w:type="auto"/>
            <w:shd w:val="clear" w:color="auto" w:fill="auto"/>
          </w:tcPr>
          <w:p w14:paraId="28DBF7A4" w14:textId="77777777" w:rsidR="006E081A" w:rsidRPr="00992382" w:rsidRDefault="006E081A" w:rsidP="00992382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 w:rsidRPr="00992382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IBSP</w:t>
            </w:r>
          </w:p>
        </w:tc>
      </w:tr>
      <w:tr w:rsidR="00992382" w:rsidRPr="00992382" w14:paraId="773D9DAF" w14:textId="77777777" w:rsidTr="00992382">
        <w:trPr>
          <w:trHeight w:val="170"/>
        </w:trPr>
        <w:tc>
          <w:tcPr>
            <w:tcW w:w="0" w:type="auto"/>
            <w:shd w:val="clear" w:color="auto" w:fill="auto"/>
          </w:tcPr>
          <w:p w14:paraId="4527CE41" w14:textId="77777777" w:rsidR="006E081A" w:rsidRPr="00992382" w:rsidRDefault="006E081A" w:rsidP="00992382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</w:p>
        </w:tc>
        <w:tc>
          <w:tcPr>
            <w:tcW w:w="3470" w:type="dxa"/>
          </w:tcPr>
          <w:p w14:paraId="232078D8" w14:textId="77777777" w:rsidR="006E081A" w:rsidRPr="00992382" w:rsidRDefault="006E081A" w:rsidP="00992382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 w:rsidRPr="00992382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Bovine Leukemia Virus</w:t>
            </w:r>
          </w:p>
        </w:tc>
        <w:tc>
          <w:tcPr>
            <w:tcW w:w="2986" w:type="dxa"/>
            <w:shd w:val="clear" w:color="auto" w:fill="auto"/>
          </w:tcPr>
          <w:p w14:paraId="2FC8B928" w14:textId="77777777" w:rsidR="006E081A" w:rsidRPr="00992382" w:rsidRDefault="006E081A" w:rsidP="00992382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 w:rsidRPr="00992382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AGID</w:t>
            </w:r>
          </w:p>
        </w:tc>
        <w:tc>
          <w:tcPr>
            <w:tcW w:w="0" w:type="auto"/>
            <w:shd w:val="clear" w:color="auto" w:fill="auto"/>
          </w:tcPr>
          <w:p w14:paraId="42740055" w14:textId="77777777" w:rsidR="006E081A" w:rsidRPr="00992382" w:rsidRDefault="006E081A" w:rsidP="00992382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 w:rsidRPr="00992382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IBSP</w:t>
            </w:r>
          </w:p>
        </w:tc>
      </w:tr>
      <w:tr w:rsidR="00992382" w:rsidRPr="00992382" w14:paraId="75923BD9" w14:textId="77777777" w:rsidTr="00992382">
        <w:trPr>
          <w:trHeight w:val="123"/>
        </w:trPr>
        <w:tc>
          <w:tcPr>
            <w:tcW w:w="0" w:type="auto"/>
            <w:shd w:val="clear" w:color="auto" w:fill="auto"/>
          </w:tcPr>
          <w:p w14:paraId="11D7367E" w14:textId="77777777" w:rsidR="006E081A" w:rsidRPr="00992382" w:rsidRDefault="006E081A" w:rsidP="00992382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</w:p>
        </w:tc>
        <w:tc>
          <w:tcPr>
            <w:tcW w:w="3470" w:type="dxa"/>
          </w:tcPr>
          <w:p w14:paraId="08523341" w14:textId="77777777" w:rsidR="006E081A" w:rsidRPr="00992382" w:rsidRDefault="006E081A" w:rsidP="00992382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 w:rsidRPr="00992382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 xml:space="preserve">Eastern Equine </w:t>
            </w:r>
            <w:r w:rsidRPr="00992382">
              <w:rPr>
                <w:rFonts w:ascii="Times New Roman" w:hAnsi="Times New Roman" w:cs="Times New Roman"/>
                <w:sz w:val="18"/>
                <w:szCs w:val="18"/>
              </w:rPr>
              <w:t xml:space="preserve">Encephalitis </w:t>
            </w:r>
            <w:r w:rsidRPr="00992382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(EEE) Virus</w:t>
            </w:r>
          </w:p>
        </w:tc>
        <w:tc>
          <w:tcPr>
            <w:tcW w:w="2986" w:type="dxa"/>
            <w:shd w:val="clear" w:color="auto" w:fill="auto"/>
          </w:tcPr>
          <w:p w14:paraId="5484EFEC" w14:textId="77777777" w:rsidR="006E081A" w:rsidRPr="00992382" w:rsidRDefault="006E081A" w:rsidP="00992382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 w:rsidRPr="00992382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Serum neutralization and virus neutralization VERO cells</w:t>
            </w:r>
          </w:p>
        </w:tc>
        <w:tc>
          <w:tcPr>
            <w:tcW w:w="0" w:type="auto"/>
            <w:shd w:val="clear" w:color="auto" w:fill="auto"/>
          </w:tcPr>
          <w:p w14:paraId="0AF50A21" w14:textId="77777777" w:rsidR="006E081A" w:rsidRPr="00992382" w:rsidRDefault="006E081A" w:rsidP="00992382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 w:rsidRPr="00992382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IBSP</w:t>
            </w:r>
          </w:p>
        </w:tc>
      </w:tr>
      <w:tr w:rsidR="00992382" w:rsidRPr="00992382" w14:paraId="19874FE1" w14:textId="77777777" w:rsidTr="00992382">
        <w:trPr>
          <w:trHeight w:val="170"/>
        </w:trPr>
        <w:tc>
          <w:tcPr>
            <w:tcW w:w="0" w:type="auto"/>
            <w:shd w:val="clear" w:color="auto" w:fill="auto"/>
          </w:tcPr>
          <w:p w14:paraId="060EE5F4" w14:textId="77777777" w:rsidR="006E081A" w:rsidRPr="00992382" w:rsidRDefault="006E081A" w:rsidP="00992382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</w:p>
        </w:tc>
        <w:tc>
          <w:tcPr>
            <w:tcW w:w="3470" w:type="dxa"/>
          </w:tcPr>
          <w:p w14:paraId="04986755" w14:textId="77777777" w:rsidR="006E081A" w:rsidRPr="00992382" w:rsidRDefault="006E081A" w:rsidP="00992382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 w:rsidRPr="00992382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 xml:space="preserve">Western Equine </w:t>
            </w:r>
            <w:r w:rsidRPr="00992382">
              <w:rPr>
                <w:rFonts w:ascii="Times New Roman" w:hAnsi="Times New Roman" w:cs="Times New Roman"/>
                <w:sz w:val="18"/>
                <w:szCs w:val="18"/>
              </w:rPr>
              <w:t xml:space="preserve">Encephalitis </w:t>
            </w:r>
            <w:r w:rsidRPr="00992382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(WEE) Virus</w:t>
            </w:r>
          </w:p>
        </w:tc>
        <w:tc>
          <w:tcPr>
            <w:tcW w:w="2986" w:type="dxa"/>
            <w:shd w:val="clear" w:color="auto" w:fill="auto"/>
          </w:tcPr>
          <w:p w14:paraId="65C0E95D" w14:textId="77777777" w:rsidR="006E081A" w:rsidRPr="00992382" w:rsidRDefault="006E081A" w:rsidP="00992382">
            <w:pPr>
              <w:suppressAutoHyphens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 w:rsidRPr="00992382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Serum neutralization and virus neutralization VERO cells</w:t>
            </w:r>
          </w:p>
        </w:tc>
        <w:tc>
          <w:tcPr>
            <w:tcW w:w="0" w:type="auto"/>
            <w:shd w:val="clear" w:color="auto" w:fill="auto"/>
          </w:tcPr>
          <w:p w14:paraId="34C58B8C" w14:textId="77777777" w:rsidR="006E081A" w:rsidRPr="00992382" w:rsidRDefault="006E081A" w:rsidP="00992382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 w:rsidRPr="00992382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IBSP</w:t>
            </w:r>
          </w:p>
        </w:tc>
      </w:tr>
      <w:tr w:rsidR="00992382" w:rsidRPr="00992382" w14:paraId="27F36546" w14:textId="77777777" w:rsidTr="00992382">
        <w:trPr>
          <w:trHeight w:val="170"/>
        </w:trPr>
        <w:tc>
          <w:tcPr>
            <w:tcW w:w="0" w:type="auto"/>
            <w:shd w:val="clear" w:color="auto" w:fill="auto"/>
          </w:tcPr>
          <w:p w14:paraId="7710324B" w14:textId="77777777" w:rsidR="006E081A" w:rsidRPr="00992382" w:rsidRDefault="006E081A" w:rsidP="00992382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</w:p>
        </w:tc>
        <w:tc>
          <w:tcPr>
            <w:tcW w:w="3470" w:type="dxa"/>
          </w:tcPr>
          <w:p w14:paraId="436652FE" w14:textId="77777777" w:rsidR="006E081A" w:rsidRPr="00992382" w:rsidRDefault="006E081A" w:rsidP="00992382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 w:rsidRPr="00992382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Bluetongue Virus</w:t>
            </w:r>
          </w:p>
        </w:tc>
        <w:tc>
          <w:tcPr>
            <w:tcW w:w="2986" w:type="dxa"/>
            <w:shd w:val="clear" w:color="auto" w:fill="auto"/>
          </w:tcPr>
          <w:p w14:paraId="478ABBE8" w14:textId="77777777" w:rsidR="006E081A" w:rsidRPr="00992382" w:rsidRDefault="006E081A" w:rsidP="00992382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 w:rsidRPr="00992382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AGID</w:t>
            </w:r>
          </w:p>
        </w:tc>
        <w:tc>
          <w:tcPr>
            <w:tcW w:w="0" w:type="auto"/>
            <w:shd w:val="clear" w:color="auto" w:fill="auto"/>
          </w:tcPr>
          <w:p w14:paraId="305780C2" w14:textId="77777777" w:rsidR="006E081A" w:rsidRPr="00992382" w:rsidRDefault="006E081A" w:rsidP="00992382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 w:rsidRPr="00992382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IBSP</w:t>
            </w:r>
          </w:p>
        </w:tc>
      </w:tr>
      <w:tr w:rsidR="00992382" w:rsidRPr="00992382" w14:paraId="37C426CA" w14:textId="77777777" w:rsidTr="00992382">
        <w:trPr>
          <w:trHeight w:val="170"/>
        </w:trPr>
        <w:tc>
          <w:tcPr>
            <w:tcW w:w="0" w:type="auto"/>
            <w:shd w:val="clear" w:color="auto" w:fill="auto"/>
          </w:tcPr>
          <w:p w14:paraId="3F80FD41" w14:textId="77777777" w:rsidR="006E081A" w:rsidRPr="00992382" w:rsidRDefault="006E081A" w:rsidP="00992382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</w:p>
        </w:tc>
        <w:tc>
          <w:tcPr>
            <w:tcW w:w="3470" w:type="dxa"/>
          </w:tcPr>
          <w:p w14:paraId="528083C0" w14:textId="77777777" w:rsidR="006E081A" w:rsidRPr="00992382" w:rsidRDefault="006E081A" w:rsidP="00992382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 w:rsidRPr="00992382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Infectious Bovine Rhinotracheitis (IBR) Virus</w:t>
            </w:r>
          </w:p>
        </w:tc>
        <w:tc>
          <w:tcPr>
            <w:tcW w:w="2986" w:type="dxa"/>
            <w:shd w:val="clear" w:color="auto" w:fill="auto"/>
          </w:tcPr>
          <w:p w14:paraId="274B2E20" w14:textId="77777777" w:rsidR="006E081A" w:rsidRPr="00992382" w:rsidRDefault="006E081A" w:rsidP="00992382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 w:rsidRPr="00992382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Serum neutralization in MDBK cells (ATCC) AGID</w:t>
            </w:r>
          </w:p>
        </w:tc>
        <w:tc>
          <w:tcPr>
            <w:tcW w:w="0" w:type="auto"/>
            <w:shd w:val="clear" w:color="auto" w:fill="auto"/>
          </w:tcPr>
          <w:p w14:paraId="0A353F25" w14:textId="77777777" w:rsidR="006E081A" w:rsidRPr="00992382" w:rsidRDefault="006E081A" w:rsidP="00992382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 w:rsidRPr="00992382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IBSP</w:t>
            </w:r>
          </w:p>
        </w:tc>
      </w:tr>
      <w:tr w:rsidR="00992382" w:rsidRPr="00992382" w14:paraId="7E15C069" w14:textId="77777777" w:rsidTr="00992382">
        <w:trPr>
          <w:trHeight w:val="170"/>
        </w:trPr>
        <w:tc>
          <w:tcPr>
            <w:tcW w:w="0" w:type="auto"/>
            <w:shd w:val="clear" w:color="auto" w:fill="auto"/>
          </w:tcPr>
          <w:p w14:paraId="7B10DDA2" w14:textId="77777777" w:rsidR="006E081A" w:rsidRPr="00992382" w:rsidRDefault="006E081A" w:rsidP="00992382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</w:p>
        </w:tc>
        <w:tc>
          <w:tcPr>
            <w:tcW w:w="3470" w:type="dxa"/>
          </w:tcPr>
          <w:p w14:paraId="51139047" w14:textId="77777777" w:rsidR="006E081A" w:rsidRPr="00992382" w:rsidRDefault="006E081A" w:rsidP="00992382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 w:rsidRPr="00992382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Pseudorabies Virus (</w:t>
            </w:r>
            <w:proofErr w:type="spellStart"/>
            <w:r w:rsidRPr="00992382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Suid</w:t>
            </w:r>
            <w:proofErr w:type="spellEnd"/>
            <w:r w:rsidRPr="00992382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 xml:space="preserve"> Herpesvirus type 1)</w:t>
            </w:r>
          </w:p>
        </w:tc>
        <w:tc>
          <w:tcPr>
            <w:tcW w:w="2986" w:type="dxa"/>
            <w:shd w:val="clear" w:color="auto" w:fill="auto"/>
          </w:tcPr>
          <w:p w14:paraId="7692DA84" w14:textId="77777777" w:rsidR="006E081A" w:rsidRPr="00992382" w:rsidRDefault="006E081A" w:rsidP="00992382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 w:rsidRPr="00992382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Serum neutralization in VERO cells</w:t>
            </w:r>
          </w:p>
        </w:tc>
        <w:tc>
          <w:tcPr>
            <w:tcW w:w="0" w:type="auto"/>
            <w:shd w:val="clear" w:color="auto" w:fill="auto"/>
          </w:tcPr>
          <w:p w14:paraId="7AD5FB47" w14:textId="77777777" w:rsidR="006E081A" w:rsidRPr="00992382" w:rsidRDefault="006E081A" w:rsidP="00992382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 w:rsidRPr="00992382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IBSP</w:t>
            </w:r>
          </w:p>
        </w:tc>
      </w:tr>
      <w:tr w:rsidR="00992382" w:rsidRPr="00992382" w14:paraId="2DB1E5EE" w14:textId="77777777" w:rsidTr="00992382">
        <w:trPr>
          <w:trHeight w:val="170"/>
        </w:trPr>
        <w:tc>
          <w:tcPr>
            <w:tcW w:w="0" w:type="auto"/>
            <w:shd w:val="clear" w:color="auto" w:fill="auto"/>
          </w:tcPr>
          <w:p w14:paraId="23837275" w14:textId="77777777" w:rsidR="006E081A" w:rsidRPr="00992382" w:rsidRDefault="006E081A" w:rsidP="00992382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</w:p>
        </w:tc>
        <w:tc>
          <w:tcPr>
            <w:tcW w:w="3470" w:type="dxa"/>
          </w:tcPr>
          <w:p w14:paraId="04CAC527" w14:textId="77777777" w:rsidR="006E081A" w:rsidRPr="00992382" w:rsidRDefault="006E081A" w:rsidP="00992382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 w:rsidRPr="00992382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Vesicular Stomatitis Virus</w:t>
            </w:r>
          </w:p>
        </w:tc>
        <w:tc>
          <w:tcPr>
            <w:tcW w:w="2986" w:type="dxa"/>
            <w:shd w:val="clear" w:color="auto" w:fill="auto"/>
          </w:tcPr>
          <w:p w14:paraId="71FA2A0E" w14:textId="77777777" w:rsidR="006E081A" w:rsidRPr="00992382" w:rsidRDefault="006E081A" w:rsidP="00992382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 w:rsidRPr="00992382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Serum neutralization and virus neutralization VERO cells</w:t>
            </w:r>
          </w:p>
        </w:tc>
        <w:tc>
          <w:tcPr>
            <w:tcW w:w="0" w:type="auto"/>
            <w:shd w:val="clear" w:color="auto" w:fill="auto"/>
          </w:tcPr>
          <w:p w14:paraId="252C4077" w14:textId="77777777" w:rsidR="006E081A" w:rsidRPr="00992382" w:rsidRDefault="006E081A" w:rsidP="00992382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 w:rsidRPr="00992382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IBSP</w:t>
            </w:r>
          </w:p>
        </w:tc>
      </w:tr>
      <w:tr w:rsidR="00992382" w:rsidRPr="00992382" w14:paraId="66279E15" w14:textId="77777777" w:rsidTr="00992382">
        <w:trPr>
          <w:trHeight w:val="170"/>
        </w:trPr>
        <w:tc>
          <w:tcPr>
            <w:tcW w:w="0" w:type="auto"/>
            <w:shd w:val="clear" w:color="auto" w:fill="auto"/>
          </w:tcPr>
          <w:p w14:paraId="1CCEA6FE" w14:textId="77777777" w:rsidR="006E081A" w:rsidRPr="00992382" w:rsidRDefault="006E081A" w:rsidP="00992382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</w:p>
        </w:tc>
        <w:tc>
          <w:tcPr>
            <w:tcW w:w="3470" w:type="dxa"/>
          </w:tcPr>
          <w:p w14:paraId="3EE91559" w14:textId="77777777" w:rsidR="006E081A" w:rsidRPr="00992382" w:rsidRDefault="006E081A" w:rsidP="00992382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 w:rsidRPr="00992382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Porcine Parvovirus</w:t>
            </w:r>
          </w:p>
        </w:tc>
        <w:tc>
          <w:tcPr>
            <w:tcW w:w="2986" w:type="dxa"/>
            <w:shd w:val="clear" w:color="auto" w:fill="auto"/>
          </w:tcPr>
          <w:p w14:paraId="0EE4BE38" w14:textId="45FE3575" w:rsidR="006E081A" w:rsidRPr="00992382" w:rsidRDefault="005C0E87" w:rsidP="00992382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 w:rsidRPr="00992382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Hemagglutination</w:t>
            </w:r>
            <w:r w:rsidR="006E081A" w:rsidRPr="00992382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 xml:space="preserve"> inhibition</w:t>
            </w:r>
          </w:p>
        </w:tc>
        <w:tc>
          <w:tcPr>
            <w:tcW w:w="0" w:type="auto"/>
            <w:shd w:val="clear" w:color="auto" w:fill="auto"/>
          </w:tcPr>
          <w:p w14:paraId="7862175F" w14:textId="77777777" w:rsidR="006E081A" w:rsidRPr="00992382" w:rsidRDefault="006E081A" w:rsidP="00992382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 w:rsidRPr="00992382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IBSP</w:t>
            </w:r>
          </w:p>
        </w:tc>
      </w:tr>
      <w:tr w:rsidR="00992382" w:rsidRPr="00992382" w14:paraId="22C40479" w14:textId="77777777" w:rsidTr="00992382">
        <w:trPr>
          <w:trHeight w:val="170"/>
        </w:trPr>
        <w:tc>
          <w:tcPr>
            <w:tcW w:w="0" w:type="auto"/>
            <w:shd w:val="clear" w:color="auto" w:fill="auto"/>
          </w:tcPr>
          <w:p w14:paraId="18E86E2A" w14:textId="77777777" w:rsidR="006E081A" w:rsidRPr="00992382" w:rsidRDefault="006E081A" w:rsidP="00992382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</w:p>
        </w:tc>
        <w:tc>
          <w:tcPr>
            <w:tcW w:w="3470" w:type="dxa"/>
          </w:tcPr>
          <w:p w14:paraId="27D6EF44" w14:textId="77777777" w:rsidR="006E081A" w:rsidRPr="00992382" w:rsidRDefault="006E081A" w:rsidP="00992382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 w:rsidRPr="00992382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Classic Swine Fever Virus</w:t>
            </w:r>
          </w:p>
        </w:tc>
        <w:tc>
          <w:tcPr>
            <w:tcW w:w="2986" w:type="dxa"/>
            <w:shd w:val="clear" w:color="auto" w:fill="auto"/>
          </w:tcPr>
          <w:p w14:paraId="7BA5CB68" w14:textId="77777777" w:rsidR="006E081A" w:rsidRPr="00992382" w:rsidRDefault="006E081A" w:rsidP="00992382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 w:rsidRPr="00992382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ELISA</w:t>
            </w:r>
          </w:p>
        </w:tc>
        <w:tc>
          <w:tcPr>
            <w:tcW w:w="0" w:type="auto"/>
            <w:shd w:val="clear" w:color="auto" w:fill="auto"/>
          </w:tcPr>
          <w:p w14:paraId="22794E78" w14:textId="77777777" w:rsidR="006E081A" w:rsidRPr="00992382" w:rsidRDefault="006E081A" w:rsidP="00992382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 w:rsidRPr="00992382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IBSP</w:t>
            </w:r>
          </w:p>
        </w:tc>
      </w:tr>
      <w:tr w:rsidR="00992382" w:rsidRPr="00992382" w14:paraId="4197C76B" w14:textId="77777777" w:rsidTr="00992382">
        <w:trPr>
          <w:trHeight w:val="170"/>
        </w:trPr>
        <w:tc>
          <w:tcPr>
            <w:tcW w:w="0" w:type="auto"/>
            <w:shd w:val="clear" w:color="auto" w:fill="auto"/>
          </w:tcPr>
          <w:p w14:paraId="54EC563F" w14:textId="77777777" w:rsidR="006E081A" w:rsidRPr="00992382" w:rsidRDefault="006E081A" w:rsidP="00992382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</w:p>
        </w:tc>
        <w:tc>
          <w:tcPr>
            <w:tcW w:w="3470" w:type="dxa"/>
          </w:tcPr>
          <w:p w14:paraId="09B582E3" w14:textId="77777777" w:rsidR="006E081A" w:rsidRPr="00992382" w:rsidRDefault="006E081A" w:rsidP="00992382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 w:rsidRPr="00992382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Rabies</w:t>
            </w:r>
          </w:p>
        </w:tc>
        <w:tc>
          <w:tcPr>
            <w:tcW w:w="2986" w:type="dxa"/>
            <w:shd w:val="clear" w:color="auto" w:fill="auto"/>
          </w:tcPr>
          <w:p w14:paraId="136AE355" w14:textId="77777777" w:rsidR="006E081A" w:rsidRPr="00992382" w:rsidRDefault="006E081A" w:rsidP="00992382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 w:rsidRPr="00992382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RFFIT</w:t>
            </w:r>
          </w:p>
        </w:tc>
        <w:tc>
          <w:tcPr>
            <w:tcW w:w="0" w:type="auto"/>
            <w:shd w:val="clear" w:color="auto" w:fill="auto"/>
          </w:tcPr>
          <w:p w14:paraId="069FF572" w14:textId="77777777" w:rsidR="006E081A" w:rsidRPr="00992382" w:rsidRDefault="006E081A" w:rsidP="00992382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 w:rsidRPr="00992382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IP</w:t>
            </w:r>
          </w:p>
        </w:tc>
      </w:tr>
      <w:tr w:rsidR="00992382" w:rsidRPr="00992382" w14:paraId="56EEAD2B" w14:textId="77777777" w:rsidTr="00992382">
        <w:trPr>
          <w:trHeight w:val="170"/>
        </w:trPr>
        <w:tc>
          <w:tcPr>
            <w:tcW w:w="0" w:type="auto"/>
            <w:tcBorders>
              <w:bottom w:val="nil"/>
            </w:tcBorders>
            <w:shd w:val="clear" w:color="auto" w:fill="auto"/>
          </w:tcPr>
          <w:p w14:paraId="76CA25C4" w14:textId="77777777" w:rsidR="006E081A" w:rsidRPr="00992382" w:rsidRDefault="006E081A" w:rsidP="00992382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 w:rsidRPr="00992382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Bacterial</w:t>
            </w:r>
          </w:p>
        </w:tc>
        <w:tc>
          <w:tcPr>
            <w:tcW w:w="3470" w:type="dxa"/>
            <w:tcBorders>
              <w:bottom w:val="nil"/>
            </w:tcBorders>
          </w:tcPr>
          <w:p w14:paraId="4417BE7F" w14:textId="77777777" w:rsidR="006E081A" w:rsidRPr="00992382" w:rsidRDefault="006E081A" w:rsidP="000A1317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i/>
                <w:sz w:val="18"/>
                <w:szCs w:val="18"/>
                <w:lang w:eastAsia="ar-SA"/>
              </w:rPr>
            </w:pPr>
            <w:proofErr w:type="spellStart"/>
            <w:r w:rsidRPr="00992382">
              <w:rPr>
                <w:rFonts w:ascii="Times New Roman" w:hAnsi="Times New Roman" w:cs="Times New Roman"/>
                <w:i/>
                <w:sz w:val="18"/>
                <w:szCs w:val="18"/>
                <w:lang w:eastAsia="ar-SA"/>
              </w:rPr>
              <w:t>Leptospira</w:t>
            </w:r>
            <w:proofErr w:type="spellEnd"/>
            <w:r w:rsidRPr="00992382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 xml:space="preserve"> </w:t>
            </w:r>
            <w:proofErr w:type="spellStart"/>
            <w:r w:rsidRPr="00992382">
              <w:rPr>
                <w:rFonts w:ascii="Times New Roman" w:hAnsi="Times New Roman" w:cs="Times New Roman"/>
                <w:i/>
                <w:sz w:val="18"/>
                <w:szCs w:val="18"/>
                <w:lang w:eastAsia="ar-SA"/>
              </w:rPr>
              <w:t>interrogans</w:t>
            </w:r>
            <w:proofErr w:type="spellEnd"/>
            <w:r w:rsidR="000A1317">
              <w:rPr>
                <w:rFonts w:ascii="Times New Roman" w:hAnsi="Times New Roman" w:cs="Times New Roman"/>
                <w:i/>
                <w:sz w:val="18"/>
                <w:szCs w:val="18"/>
                <w:lang w:eastAsia="ar-SA"/>
              </w:rPr>
              <w:t xml:space="preserve"> </w:t>
            </w:r>
            <w:r w:rsidRPr="00992382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 xml:space="preserve">(26 </w:t>
            </w:r>
            <w:proofErr w:type="spellStart"/>
            <w:r w:rsidRPr="00992382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serovars</w:t>
            </w:r>
            <w:proofErr w:type="spellEnd"/>
            <w:r w:rsidRPr="00992382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)</w:t>
            </w:r>
          </w:p>
        </w:tc>
        <w:tc>
          <w:tcPr>
            <w:tcW w:w="2986" w:type="dxa"/>
            <w:tcBorders>
              <w:bottom w:val="nil"/>
            </w:tcBorders>
            <w:shd w:val="clear" w:color="auto" w:fill="auto"/>
          </w:tcPr>
          <w:p w14:paraId="5DF3F65C" w14:textId="77777777" w:rsidR="006E081A" w:rsidRPr="00992382" w:rsidRDefault="006E081A" w:rsidP="00992382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 w:rsidRPr="00992382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Microscopic agglutination test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auto"/>
          </w:tcPr>
          <w:p w14:paraId="733F1AA9" w14:textId="77777777" w:rsidR="006E081A" w:rsidRPr="00992382" w:rsidRDefault="006E081A" w:rsidP="00992382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 w:rsidRPr="00992382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IBSP</w:t>
            </w:r>
          </w:p>
        </w:tc>
      </w:tr>
      <w:tr w:rsidR="00992382" w:rsidRPr="00992382" w14:paraId="2CEAE385" w14:textId="77777777" w:rsidTr="00992382">
        <w:trPr>
          <w:trHeight w:val="170"/>
        </w:trPr>
        <w:tc>
          <w:tcPr>
            <w:tcW w:w="0" w:type="auto"/>
            <w:tcBorders>
              <w:top w:val="nil"/>
              <w:bottom w:val="single" w:sz="2" w:space="0" w:color="auto"/>
            </w:tcBorders>
            <w:shd w:val="clear" w:color="auto" w:fill="auto"/>
          </w:tcPr>
          <w:p w14:paraId="1D763A7E" w14:textId="77777777" w:rsidR="006E081A" w:rsidRPr="00992382" w:rsidRDefault="006E081A" w:rsidP="00992382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</w:p>
        </w:tc>
        <w:tc>
          <w:tcPr>
            <w:tcW w:w="3470" w:type="dxa"/>
            <w:tcBorders>
              <w:top w:val="nil"/>
              <w:bottom w:val="single" w:sz="2" w:space="0" w:color="auto"/>
            </w:tcBorders>
          </w:tcPr>
          <w:p w14:paraId="5BAEAE84" w14:textId="77777777" w:rsidR="006E081A" w:rsidRPr="00992382" w:rsidRDefault="006E081A" w:rsidP="00992382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 w:rsidRPr="00992382">
              <w:rPr>
                <w:rFonts w:ascii="Times New Roman" w:hAnsi="Times New Roman" w:cs="Times New Roman"/>
                <w:i/>
                <w:sz w:val="18"/>
                <w:szCs w:val="18"/>
                <w:lang w:eastAsia="ar-SA"/>
              </w:rPr>
              <w:t>Brucella</w:t>
            </w:r>
            <w:r w:rsidRPr="00992382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 xml:space="preserve"> </w:t>
            </w:r>
            <w:r w:rsidRPr="00992382">
              <w:rPr>
                <w:rFonts w:ascii="Times New Roman" w:hAnsi="Times New Roman" w:cs="Times New Roman"/>
                <w:i/>
                <w:sz w:val="18"/>
                <w:szCs w:val="18"/>
                <w:lang w:eastAsia="ar-SA"/>
              </w:rPr>
              <w:t>abortus</w:t>
            </w:r>
          </w:p>
        </w:tc>
        <w:tc>
          <w:tcPr>
            <w:tcW w:w="2986" w:type="dxa"/>
            <w:tcBorders>
              <w:top w:val="nil"/>
              <w:bottom w:val="single" w:sz="2" w:space="0" w:color="auto"/>
            </w:tcBorders>
            <w:shd w:val="clear" w:color="auto" w:fill="auto"/>
          </w:tcPr>
          <w:p w14:paraId="5769E760" w14:textId="77777777" w:rsidR="006E081A" w:rsidRPr="00992382" w:rsidRDefault="006E081A" w:rsidP="00992382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 w:rsidRPr="00992382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Plate serum agglutination, Tube serum agglutination</w:t>
            </w:r>
          </w:p>
        </w:tc>
        <w:tc>
          <w:tcPr>
            <w:tcW w:w="0" w:type="auto"/>
            <w:tcBorders>
              <w:top w:val="nil"/>
              <w:bottom w:val="single" w:sz="2" w:space="0" w:color="auto"/>
            </w:tcBorders>
            <w:shd w:val="clear" w:color="auto" w:fill="auto"/>
          </w:tcPr>
          <w:p w14:paraId="14DE3D85" w14:textId="77777777" w:rsidR="006E081A" w:rsidRPr="00992382" w:rsidRDefault="006E081A" w:rsidP="00992382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 w:rsidRPr="00992382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IBSP</w:t>
            </w:r>
          </w:p>
        </w:tc>
      </w:tr>
      <w:tr w:rsidR="00992382" w:rsidRPr="00992382" w14:paraId="5D1F252E" w14:textId="77777777" w:rsidTr="001D2503">
        <w:trPr>
          <w:trHeight w:val="170"/>
        </w:trPr>
        <w:tc>
          <w:tcPr>
            <w:tcW w:w="0" w:type="auto"/>
            <w:gridSpan w:val="4"/>
            <w:tcBorders>
              <w:top w:val="single" w:sz="2" w:space="0" w:color="auto"/>
            </w:tcBorders>
          </w:tcPr>
          <w:p w14:paraId="4A2734BD" w14:textId="77777777" w:rsidR="00992382" w:rsidRPr="00992382" w:rsidRDefault="00992382" w:rsidP="00992382">
            <w:pPr>
              <w:spacing w:after="0" w:line="360" w:lineRule="auto"/>
              <w:rPr>
                <w:rFonts w:ascii="Times New Roman" w:hAnsi="Times New Roman"/>
                <w:sz w:val="16"/>
                <w:szCs w:val="16"/>
                <w:lang w:eastAsia="ar-SA"/>
              </w:rPr>
            </w:pPr>
            <w:r w:rsidRPr="00992382">
              <w:rPr>
                <w:rFonts w:ascii="Times New Roman" w:hAnsi="Times New Roman"/>
                <w:b/>
                <w:sz w:val="16"/>
                <w:szCs w:val="16"/>
                <w:lang w:eastAsia="ar-SA"/>
              </w:rPr>
              <w:t>ELISA:</w:t>
            </w:r>
            <w:r w:rsidRPr="00992382">
              <w:rPr>
                <w:rFonts w:ascii="Times New Roman" w:hAnsi="Times New Roman"/>
                <w:sz w:val="16"/>
                <w:szCs w:val="16"/>
                <w:lang w:eastAsia="ar-SA"/>
              </w:rPr>
              <w:t xml:space="preserve"> Enzyme Linked </w:t>
            </w:r>
            <w:proofErr w:type="spellStart"/>
            <w:r w:rsidRPr="00992382">
              <w:rPr>
                <w:rFonts w:ascii="Times New Roman" w:hAnsi="Times New Roman"/>
                <w:sz w:val="16"/>
                <w:szCs w:val="16"/>
                <w:lang w:eastAsia="ar-SA"/>
              </w:rPr>
              <w:t>ImmunoSorbent</w:t>
            </w:r>
            <w:proofErr w:type="spellEnd"/>
            <w:r w:rsidRPr="00992382">
              <w:rPr>
                <w:rFonts w:ascii="Times New Roman" w:hAnsi="Times New Roman"/>
                <w:sz w:val="16"/>
                <w:szCs w:val="16"/>
                <w:lang w:eastAsia="ar-SA"/>
              </w:rPr>
              <w:t xml:space="preserve"> Assay; </w:t>
            </w:r>
            <w:r w:rsidRPr="00992382">
              <w:rPr>
                <w:rFonts w:ascii="Times New Roman" w:hAnsi="Times New Roman"/>
                <w:b/>
                <w:sz w:val="16"/>
                <w:szCs w:val="16"/>
                <w:lang w:eastAsia="ar-SA"/>
              </w:rPr>
              <w:t>IBSP:</w:t>
            </w:r>
            <w:r w:rsidRPr="00992382">
              <w:rPr>
                <w:rFonts w:ascii="Times New Roman" w:hAnsi="Times New Roman"/>
                <w:sz w:val="16"/>
                <w:szCs w:val="16"/>
                <w:lang w:eastAsia="ar-SA"/>
              </w:rPr>
              <w:t xml:space="preserve"> </w:t>
            </w:r>
            <w:proofErr w:type="spellStart"/>
            <w:r w:rsidRPr="00992382">
              <w:rPr>
                <w:rFonts w:ascii="Times New Roman" w:hAnsi="Times New Roman"/>
                <w:sz w:val="16"/>
                <w:szCs w:val="16"/>
                <w:lang w:eastAsia="ar-SA"/>
              </w:rPr>
              <w:t>Instituto</w:t>
            </w:r>
            <w:proofErr w:type="spellEnd"/>
            <w:r w:rsidRPr="00992382">
              <w:rPr>
                <w:rFonts w:ascii="Times New Roman" w:hAnsi="Times New Roman"/>
                <w:sz w:val="16"/>
                <w:szCs w:val="16"/>
                <w:lang w:eastAsia="ar-SA"/>
              </w:rPr>
              <w:t xml:space="preserve"> </w:t>
            </w:r>
            <w:proofErr w:type="spellStart"/>
            <w:r w:rsidRPr="00992382">
              <w:rPr>
                <w:rFonts w:ascii="Times New Roman" w:hAnsi="Times New Roman"/>
                <w:sz w:val="16"/>
                <w:szCs w:val="16"/>
                <w:lang w:eastAsia="ar-SA"/>
              </w:rPr>
              <w:t>Biológico</w:t>
            </w:r>
            <w:proofErr w:type="spellEnd"/>
            <w:r w:rsidRPr="00992382">
              <w:rPr>
                <w:rFonts w:ascii="Times New Roman" w:hAnsi="Times New Roman"/>
                <w:sz w:val="16"/>
                <w:szCs w:val="16"/>
                <w:lang w:eastAsia="ar-SA"/>
              </w:rPr>
              <w:t xml:space="preserve"> de São Paulo; </w:t>
            </w:r>
            <w:r w:rsidRPr="00992382">
              <w:rPr>
                <w:rFonts w:ascii="Times New Roman" w:hAnsi="Times New Roman"/>
                <w:b/>
                <w:sz w:val="16"/>
                <w:szCs w:val="16"/>
                <w:lang w:eastAsia="ar-SA"/>
              </w:rPr>
              <w:t>IP:</w:t>
            </w:r>
            <w:r w:rsidRPr="00992382">
              <w:rPr>
                <w:rFonts w:ascii="Times New Roman" w:hAnsi="Times New Roman"/>
                <w:sz w:val="16"/>
                <w:szCs w:val="16"/>
                <w:lang w:eastAsia="ar-SA"/>
              </w:rPr>
              <w:t xml:space="preserve"> Instituto Pasteur; </w:t>
            </w:r>
            <w:r w:rsidRPr="00992382">
              <w:rPr>
                <w:rFonts w:ascii="Times New Roman" w:hAnsi="Times New Roman"/>
                <w:b/>
                <w:sz w:val="16"/>
                <w:szCs w:val="16"/>
                <w:lang w:eastAsia="ar-SA"/>
              </w:rPr>
              <w:t>AGID:</w:t>
            </w:r>
            <w:r w:rsidRPr="00992382">
              <w:rPr>
                <w:rFonts w:ascii="Times New Roman" w:hAnsi="Times New Roman"/>
                <w:sz w:val="16"/>
                <w:szCs w:val="16"/>
                <w:lang w:eastAsia="ar-SA"/>
              </w:rPr>
              <w:t xml:space="preserve"> Agar Gel Immune-Diffusion; </w:t>
            </w:r>
            <w:r w:rsidRPr="00992382">
              <w:rPr>
                <w:rFonts w:ascii="Times New Roman" w:hAnsi="Times New Roman"/>
                <w:b/>
                <w:sz w:val="16"/>
                <w:szCs w:val="16"/>
                <w:lang w:eastAsia="ar-SA"/>
              </w:rPr>
              <w:t>VERO:</w:t>
            </w:r>
            <w:r w:rsidRPr="00992382">
              <w:rPr>
                <w:rFonts w:ascii="Times New Roman" w:hAnsi="Times New Roman"/>
                <w:sz w:val="16"/>
                <w:szCs w:val="16"/>
                <w:lang w:eastAsia="ar-SA"/>
              </w:rPr>
              <w:t xml:space="preserve"> African green monkey kidney cell line; </w:t>
            </w:r>
            <w:r w:rsidRPr="00992382">
              <w:rPr>
                <w:rFonts w:ascii="Times New Roman" w:hAnsi="Times New Roman"/>
                <w:b/>
                <w:sz w:val="16"/>
                <w:szCs w:val="16"/>
                <w:lang w:eastAsia="ar-SA"/>
              </w:rPr>
              <w:t>MDBK:</w:t>
            </w:r>
            <w:r w:rsidRPr="00992382">
              <w:rPr>
                <w:rFonts w:ascii="Times New Roman" w:hAnsi="Times New Roman"/>
                <w:sz w:val="16"/>
                <w:szCs w:val="16"/>
                <w:lang w:eastAsia="ar-SA"/>
              </w:rPr>
              <w:t xml:space="preserve"> </w:t>
            </w:r>
            <w:proofErr w:type="spellStart"/>
            <w:r w:rsidRPr="00992382">
              <w:rPr>
                <w:rFonts w:ascii="Times New Roman" w:hAnsi="Times New Roman"/>
                <w:sz w:val="16"/>
                <w:szCs w:val="16"/>
                <w:lang w:eastAsia="ar-SA"/>
              </w:rPr>
              <w:t>Madin</w:t>
            </w:r>
            <w:proofErr w:type="spellEnd"/>
            <w:r w:rsidRPr="00992382">
              <w:rPr>
                <w:rFonts w:ascii="Times New Roman" w:hAnsi="Times New Roman"/>
                <w:sz w:val="16"/>
                <w:szCs w:val="16"/>
                <w:lang w:eastAsia="ar-SA"/>
              </w:rPr>
              <w:t xml:space="preserve"> and Darby bovine kidney cell; </w:t>
            </w:r>
            <w:r w:rsidRPr="00992382">
              <w:rPr>
                <w:rFonts w:ascii="Times New Roman" w:hAnsi="Times New Roman"/>
                <w:b/>
                <w:sz w:val="16"/>
                <w:szCs w:val="16"/>
                <w:lang w:eastAsia="ar-SA"/>
              </w:rPr>
              <w:t>RFFIT:</w:t>
            </w:r>
            <w:r w:rsidRPr="00992382">
              <w:rPr>
                <w:rFonts w:ascii="Times New Roman" w:hAnsi="Times New Roman"/>
                <w:sz w:val="16"/>
                <w:szCs w:val="16"/>
                <w:lang w:eastAsia="ar-SA"/>
              </w:rPr>
              <w:t xml:space="preserve"> Rapid Fluorescent Foci Inhibition Test.</w:t>
            </w:r>
          </w:p>
        </w:tc>
      </w:tr>
    </w:tbl>
    <w:p w14:paraId="0EE22C7B" w14:textId="77777777" w:rsidR="00C6114A" w:rsidRDefault="00C6114A" w:rsidP="00C6114A">
      <w:pPr>
        <w:suppressAutoHyphens/>
        <w:spacing w:after="0" w:line="480" w:lineRule="auto"/>
        <w:rPr>
          <w:rFonts w:ascii="Times New Roman" w:hAnsi="Times New Roman"/>
          <w:szCs w:val="24"/>
          <w:lang w:eastAsia="ar-SA"/>
        </w:rPr>
      </w:pPr>
    </w:p>
    <w:p w14:paraId="15D12B33" w14:textId="77777777" w:rsidR="00C82E20" w:rsidRDefault="00C82E20">
      <w:pPr>
        <w:rPr>
          <w:rFonts w:ascii="Times New Roman" w:hAnsi="Times New Roman"/>
          <w:szCs w:val="24"/>
          <w:lang w:eastAsia="ar-SA"/>
        </w:rPr>
      </w:pPr>
      <w:r>
        <w:rPr>
          <w:rFonts w:ascii="Times New Roman" w:hAnsi="Times New Roman"/>
          <w:szCs w:val="24"/>
          <w:lang w:eastAsia="ar-SA"/>
        </w:rPr>
        <w:br w:type="page"/>
      </w:r>
    </w:p>
    <w:p w14:paraId="14730611" w14:textId="77777777" w:rsidR="00C82E20" w:rsidRDefault="00C82E20" w:rsidP="00C82E20">
      <w:pPr>
        <w:widowControl w:val="0"/>
        <w:adjustRightInd w:val="0"/>
        <w:spacing w:after="0" w:line="480" w:lineRule="auto"/>
        <w:textAlignment w:val="baseline"/>
        <w:rPr>
          <w:rFonts w:ascii="Times New Roman" w:eastAsia="Calibri" w:hAnsi="Times New Roman" w:cs="Times New Roman"/>
          <w:sz w:val="24"/>
          <w:szCs w:val="24"/>
        </w:rPr>
      </w:pPr>
      <w:r w:rsidRPr="0092482A">
        <w:rPr>
          <w:rFonts w:ascii="Times New Roman" w:eastAsia="Calibri" w:hAnsi="Times New Roman" w:cs="Times New Roman"/>
          <w:b/>
          <w:sz w:val="24"/>
          <w:szCs w:val="24"/>
        </w:rPr>
        <w:lastRenderedPageBreak/>
        <w:t xml:space="preserve">Table </w:t>
      </w:r>
      <w:r w:rsidR="00511A74">
        <w:rPr>
          <w:rFonts w:ascii="Times New Roman" w:eastAsia="Calibri" w:hAnsi="Times New Roman" w:cs="Times New Roman"/>
          <w:b/>
          <w:sz w:val="24"/>
          <w:szCs w:val="24"/>
        </w:rPr>
        <w:t>11</w:t>
      </w:r>
      <w:r w:rsidRPr="0092482A">
        <w:rPr>
          <w:rFonts w:ascii="Times New Roman" w:eastAsia="Calibri" w:hAnsi="Times New Roman" w:cs="Times New Roman"/>
          <w:b/>
          <w:sz w:val="24"/>
          <w:szCs w:val="24"/>
        </w:rPr>
        <w:t>.</w:t>
      </w:r>
      <w:r w:rsidRPr="0092482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A</w:t>
      </w:r>
      <w:r w:rsidRPr="0092482A">
        <w:rPr>
          <w:rFonts w:ascii="Times New Roman" w:eastAsia="Calibri" w:hAnsi="Times New Roman" w:cs="Times New Roman"/>
          <w:bCs/>
          <w:color w:val="000000"/>
          <w:sz w:val="24"/>
          <w:szCs w:val="24"/>
          <w:lang w:eastAsia="pt-BR"/>
        </w:rPr>
        <w:t xml:space="preserve">ntibody </w:t>
      </w:r>
      <w:r>
        <w:rPr>
          <w:rFonts w:ascii="Times New Roman" w:eastAsia="Calibri" w:hAnsi="Times New Roman" w:cs="Times New Roman"/>
          <w:bCs/>
          <w:color w:val="000000"/>
          <w:sz w:val="24"/>
          <w:szCs w:val="24"/>
          <w:lang w:eastAsia="pt-BR"/>
        </w:rPr>
        <w:t xml:space="preserve">sampling </w:t>
      </w:r>
      <w:r w:rsidRPr="0092482A">
        <w:rPr>
          <w:rFonts w:ascii="Times New Roman" w:eastAsia="Calibri" w:hAnsi="Times New Roman" w:cs="Times New Roman"/>
          <w:bCs/>
          <w:color w:val="000000"/>
          <w:sz w:val="24"/>
          <w:szCs w:val="24"/>
          <w:lang w:eastAsia="pt-BR"/>
        </w:rPr>
        <w:t xml:space="preserve">prevalence for infectious </w:t>
      </w:r>
      <w:r>
        <w:rPr>
          <w:rFonts w:ascii="Times New Roman" w:eastAsia="Calibri" w:hAnsi="Times New Roman" w:cs="Times New Roman"/>
          <w:bCs/>
          <w:color w:val="000000"/>
          <w:sz w:val="24"/>
          <w:szCs w:val="24"/>
          <w:lang w:eastAsia="pt-BR"/>
        </w:rPr>
        <w:t>agents</w:t>
      </w:r>
      <w:r w:rsidRPr="0092482A">
        <w:rPr>
          <w:rFonts w:ascii="Times New Roman" w:eastAsia="Calibri" w:hAnsi="Times New Roman" w:cs="Times New Roman"/>
          <w:bCs/>
          <w:color w:val="000000"/>
          <w:sz w:val="24"/>
          <w:szCs w:val="24"/>
          <w:lang w:eastAsia="pt-BR"/>
        </w:rPr>
        <w:t xml:space="preserve"> </w:t>
      </w:r>
      <w:r w:rsidR="005D3DB7">
        <w:rPr>
          <w:rFonts w:ascii="Times New Roman" w:eastAsia="Calibri" w:hAnsi="Times New Roman" w:cs="Times New Roman"/>
          <w:bCs/>
          <w:color w:val="000000"/>
          <w:sz w:val="24"/>
          <w:szCs w:val="24"/>
          <w:lang w:eastAsia="pt-BR"/>
        </w:rPr>
        <w:t>of</w:t>
      </w:r>
      <w:r w:rsidRPr="0092482A">
        <w:rPr>
          <w:rFonts w:ascii="Times New Roman" w:eastAsia="Calibri" w:hAnsi="Times New Roman" w:cs="Times New Roman"/>
          <w:bCs/>
          <w:color w:val="000000"/>
          <w:sz w:val="24"/>
          <w:szCs w:val="24"/>
          <w:lang w:eastAsia="pt-BR"/>
        </w:rPr>
        <w:t xml:space="preserve"> </w:t>
      </w:r>
      <w:r w:rsidRPr="0092482A">
        <w:rPr>
          <w:rFonts w:ascii="Times New Roman" w:eastAsia="Calibri" w:hAnsi="Times New Roman" w:cs="Times New Roman"/>
          <w:sz w:val="24"/>
          <w:szCs w:val="24"/>
        </w:rPr>
        <w:t>wild lowland tapirs (</w:t>
      </w:r>
      <w:proofErr w:type="spellStart"/>
      <w:r w:rsidRPr="0092482A">
        <w:rPr>
          <w:rFonts w:ascii="Times New Roman" w:eastAsia="Calibri" w:hAnsi="Times New Roman" w:cs="Times New Roman"/>
          <w:i/>
          <w:sz w:val="24"/>
          <w:szCs w:val="24"/>
        </w:rPr>
        <w:t>Tapirus</w:t>
      </w:r>
      <w:proofErr w:type="spellEnd"/>
      <w:r w:rsidRPr="0092482A">
        <w:rPr>
          <w:rFonts w:ascii="Times New Roman" w:eastAsia="Calibri" w:hAnsi="Times New Roman" w:cs="Times New Roman"/>
          <w:i/>
          <w:sz w:val="24"/>
          <w:szCs w:val="24"/>
        </w:rPr>
        <w:t xml:space="preserve"> </w:t>
      </w:r>
      <w:proofErr w:type="spellStart"/>
      <w:r w:rsidRPr="0092482A">
        <w:rPr>
          <w:rFonts w:ascii="Times New Roman" w:eastAsia="Calibri" w:hAnsi="Times New Roman" w:cs="Times New Roman"/>
          <w:i/>
          <w:sz w:val="24"/>
          <w:szCs w:val="24"/>
        </w:rPr>
        <w:t>terrestris</w:t>
      </w:r>
      <w:proofErr w:type="spellEnd"/>
      <w:r w:rsidRPr="0092482A">
        <w:rPr>
          <w:rFonts w:ascii="Times New Roman" w:eastAsia="Calibri" w:hAnsi="Times New Roman" w:cs="Times New Roman"/>
          <w:sz w:val="24"/>
          <w:szCs w:val="24"/>
        </w:rPr>
        <w:t xml:space="preserve">) in the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eastAsia="ar-SA"/>
        </w:rPr>
        <w:t>Cerrado</w:t>
      </w:r>
      <w:proofErr w:type="spellEnd"/>
      <w:r w:rsidRPr="0092482A">
        <w:rPr>
          <w:rFonts w:ascii="Times New Roman" w:eastAsia="Calibri" w:hAnsi="Times New Roman" w:cs="Times New Roman"/>
          <w:sz w:val="24"/>
          <w:szCs w:val="24"/>
        </w:rPr>
        <w:t xml:space="preserve"> (</w:t>
      </w:r>
      <w:r>
        <w:rPr>
          <w:rFonts w:ascii="Times New Roman" w:eastAsia="Calibri" w:hAnsi="Times New Roman" w:cs="Times New Roman"/>
          <w:sz w:val="24"/>
          <w:szCs w:val="24"/>
        </w:rPr>
        <w:t>CE</w:t>
      </w:r>
      <w:r w:rsidRPr="0092482A">
        <w:rPr>
          <w:rFonts w:ascii="Times New Roman" w:eastAsia="Calibri" w:hAnsi="Times New Roman" w:cs="Times New Roman"/>
          <w:sz w:val="24"/>
          <w:szCs w:val="24"/>
        </w:rPr>
        <w:t xml:space="preserve">; </w:t>
      </w:r>
      <w:r>
        <w:rPr>
          <w:rFonts w:ascii="Times New Roman" w:eastAsia="Calibri" w:hAnsi="Times New Roman" w:cs="Times New Roman"/>
          <w:sz w:val="24"/>
          <w:szCs w:val="24"/>
        </w:rPr>
        <w:t>2015</w:t>
      </w:r>
      <w:r w:rsidRPr="0092482A">
        <w:rPr>
          <w:rFonts w:ascii="Times New Roman" w:eastAsia="Calibri" w:hAnsi="Times New Roman" w:cs="Times New Roman"/>
          <w:sz w:val="24"/>
          <w:szCs w:val="24"/>
        </w:rPr>
        <w:t>–20</w:t>
      </w:r>
      <w:r>
        <w:rPr>
          <w:rFonts w:ascii="Times New Roman" w:eastAsia="Calibri" w:hAnsi="Times New Roman" w:cs="Times New Roman"/>
          <w:sz w:val="24"/>
          <w:szCs w:val="24"/>
        </w:rPr>
        <w:t>17</w:t>
      </w:r>
      <w:r w:rsidRPr="0092482A">
        <w:rPr>
          <w:rFonts w:ascii="Times New Roman" w:eastAsia="Calibri" w:hAnsi="Times New Roman" w:cs="Times New Roman"/>
          <w:sz w:val="24"/>
          <w:szCs w:val="24"/>
        </w:rPr>
        <w:t>), Brazil</w:t>
      </w:r>
      <w:r>
        <w:rPr>
          <w:rFonts w:ascii="Times New Roman" w:eastAsia="Calibri" w:hAnsi="Times New Roman" w:cs="Times New Roman"/>
          <w:sz w:val="24"/>
          <w:szCs w:val="24"/>
        </w:rPr>
        <w:t>.</w:t>
      </w:r>
    </w:p>
    <w:p w14:paraId="1BBC790B" w14:textId="77777777" w:rsidR="00C82E20" w:rsidRDefault="00C82E20" w:rsidP="00C82E20">
      <w:pPr>
        <w:widowControl w:val="0"/>
        <w:adjustRightInd w:val="0"/>
        <w:spacing w:after="0" w:line="480" w:lineRule="auto"/>
        <w:textAlignment w:val="baseline"/>
        <w:rPr>
          <w:rFonts w:ascii="Times New Roman" w:eastAsia="Calibri" w:hAnsi="Times New Roman" w:cs="Times New Roman"/>
          <w:sz w:val="24"/>
          <w:szCs w:val="24"/>
        </w:rPr>
      </w:pPr>
    </w:p>
    <w:tbl>
      <w:tblPr>
        <w:tblW w:w="9356" w:type="dxa"/>
        <w:tblBorders>
          <w:top w:val="single" w:sz="2" w:space="0" w:color="auto"/>
        </w:tblBorders>
        <w:tblLook w:val="0000" w:firstRow="0" w:lastRow="0" w:firstColumn="0" w:lastColumn="0" w:noHBand="0" w:noVBand="0"/>
      </w:tblPr>
      <w:tblGrid>
        <w:gridCol w:w="950"/>
        <w:gridCol w:w="3556"/>
        <w:gridCol w:w="1177"/>
        <w:gridCol w:w="3049"/>
        <w:gridCol w:w="624"/>
      </w:tblGrid>
      <w:tr w:rsidR="00C82E20" w:rsidRPr="00992382" w14:paraId="1A668509" w14:textId="77777777" w:rsidTr="00C058AF">
        <w:trPr>
          <w:trHeight w:val="170"/>
        </w:trPr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shd w:val="clear" w:color="auto" w:fill="FFFFFF" w:themeFill="background1"/>
          </w:tcPr>
          <w:p w14:paraId="287C5DAF" w14:textId="77777777" w:rsidR="00C82E20" w:rsidRPr="00992382" w:rsidRDefault="00C82E20" w:rsidP="001D2503">
            <w:pPr>
              <w:suppressAutoHyphens/>
              <w:snapToGrid w:val="0"/>
              <w:spacing w:after="0" w:line="360" w:lineRule="auto"/>
              <w:rPr>
                <w:rFonts w:ascii="Times New Roman" w:hAnsi="Times New Roman"/>
                <w:bCs/>
                <w:sz w:val="20"/>
                <w:szCs w:val="20"/>
                <w:lang w:eastAsia="ar-SA"/>
              </w:rPr>
            </w:pPr>
            <w:r w:rsidRPr="00992382">
              <w:rPr>
                <w:rFonts w:ascii="Times New Roman" w:hAnsi="Times New Roman"/>
                <w:bCs/>
                <w:sz w:val="20"/>
                <w:szCs w:val="20"/>
                <w:lang w:eastAsia="ar-SA"/>
              </w:rPr>
              <w:t>Category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shd w:val="clear" w:color="auto" w:fill="FFFFFF" w:themeFill="background1"/>
          </w:tcPr>
          <w:p w14:paraId="4622CF60" w14:textId="77777777" w:rsidR="00C82E20" w:rsidRPr="00992382" w:rsidRDefault="00C82E20" w:rsidP="001D2503">
            <w:pPr>
              <w:suppressAutoHyphens/>
              <w:snapToGrid w:val="0"/>
              <w:spacing w:after="0" w:line="360" w:lineRule="auto"/>
              <w:rPr>
                <w:rFonts w:ascii="Times New Roman" w:hAnsi="Times New Roman"/>
                <w:bCs/>
                <w:sz w:val="20"/>
                <w:szCs w:val="20"/>
                <w:lang w:eastAsia="ar-SA"/>
              </w:rPr>
            </w:pPr>
            <w:r w:rsidRPr="00992382">
              <w:rPr>
                <w:rFonts w:ascii="Times New Roman" w:hAnsi="Times New Roman"/>
                <w:bCs/>
                <w:sz w:val="20"/>
                <w:szCs w:val="20"/>
                <w:lang w:eastAsia="ar-SA"/>
              </w:rPr>
              <w:t xml:space="preserve">Infectious </w:t>
            </w:r>
            <w:r>
              <w:rPr>
                <w:rFonts w:ascii="Times New Roman" w:hAnsi="Times New Roman"/>
                <w:bCs/>
                <w:sz w:val="20"/>
                <w:szCs w:val="20"/>
                <w:lang w:eastAsia="ar-SA"/>
              </w:rPr>
              <w:t>a</w:t>
            </w:r>
            <w:r w:rsidRPr="00992382">
              <w:rPr>
                <w:rFonts w:ascii="Times New Roman" w:hAnsi="Times New Roman"/>
                <w:bCs/>
                <w:sz w:val="20"/>
                <w:szCs w:val="20"/>
                <w:lang w:eastAsia="ar-SA"/>
              </w:rPr>
              <w:t>gent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shd w:val="clear" w:color="auto" w:fill="FFFFFF" w:themeFill="background1"/>
          </w:tcPr>
          <w:p w14:paraId="407A76AF" w14:textId="77777777" w:rsidR="00C82E20" w:rsidRPr="00992382" w:rsidRDefault="00C82E20" w:rsidP="001D2503">
            <w:pPr>
              <w:suppressAutoHyphens/>
              <w:snapToGrid w:val="0"/>
              <w:spacing w:after="0" w:line="360" w:lineRule="auto"/>
              <w:rPr>
                <w:rFonts w:ascii="Times New Roman" w:hAnsi="Times New Roman"/>
                <w:bCs/>
                <w:sz w:val="20"/>
                <w:szCs w:val="20"/>
                <w:lang w:eastAsia="ar-SA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eastAsia="ar-SA"/>
              </w:rPr>
              <w:t>Sample size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shd w:val="clear" w:color="auto" w:fill="FFFFFF" w:themeFill="background1"/>
          </w:tcPr>
          <w:p w14:paraId="3527E520" w14:textId="77777777" w:rsidR="00C82E20" w:rsidRPr="00992382" w:rsidRDefault="00C82E20" w:rsidP="001D2503">
            <w:pPr>
              <w:suppressAutoHyphens/>
              <w:snapToGrid w:val="0"/>
              <w:spacing w:after="0" w:line="360" w:lineRule="auto"/>
              <w:rPr>
                <w:rFonts w:ascii="Times New Roman" w:hAnsi="Times New Roman"/>
                <w:sz w:val="20"/>
                <w:szCs w:val="20"/>
                <w:lang w:eastAsia="ar-SA"/>
              </w:rPr>
            </w:pPr>
            <w:r w:rsidRPr="00C82E20">
              <w:rPr>
                <w:rFonts w:ascii="Times New Roman" w:hAnsi="Times New Roman"/>
                <w:bCs/>
                <w:sz w:val="20"/>
                <w:szCs w:val="20"/>
                <w:lang w:eastAsia="ar-SA"/>
              </w:rPr>
              <w:t>Sampling prevalence [% (95% CI)]</w:t>
            </w:r>
          </w:p>
        </w:tc>
        <w:tc>
          <w:tcPr>
            <w:tcW w:w="624" w:type="dxa"/>
            <w:tcBorders>
              <w:top w:val="single" w:sz="2" w:space="0" w:color="auto"/>
              <w:bottom w:val="single" w:sz="2" w:space="0" w:color="auto"/>
            </w:tcBorders>
            <w:shd w:val="clear" w:color="auto" w:fill="FFFFFF" w:themeFill="background1"/>
          </w:tcPr>
          <w:p w14:paraId="568DD663" w14:textId="77777777" w:rsidR="00C82E20" w:rsidRPr="00C82E20" w:rsidRDefault="00C82E20" w:rsidP="001D2503">
            <w:pPr>
              <w:suppressAutoHyphens/>
              <w:snapToGrid w:val="0"/>
              <w:spacing w:after="0" w:line="360" w:lineRule="auto"/>
              <w:rPr>
                <w:rFonts w:ascii="Times New Roman" w:hAnsi="Times New Roman"/>
                <w:bCs/>
                <w:sz w:val="20"/>
                <w:szCs w:val="20"/>
                <w:lang w:eastAsia="ar-SA"/>
              </w:rPr>
            </w:pPr>
          </w:p>
        </w:tc>
      </w:tr>
      <w:tr w:rsidR="00C82E20" w:rsidRPr="00992382" w14:paraId="3831D13F" w14:textId="77777777" w:rsidTr="00C058AF">
        <w:trPr>
          <w:trHeight w:val="170"/>
        </w:trPr>
        <w:tc>
          <w:tcPr>
            <w:tcW w:w="0" w:type="auto"/>
            <w:tcBorders>
              <w:top w:val="single" w:sz="2" w:space="0" w:color="auto"/>
            </w:tcBorders>
            <w:shd w:val="clear" w:color="auto" w:fill="auto"/>
          </w:tcPr>
          <w:p w14:paraId="6A0A616A" w14:textId="77777777" w:rsidR="00C82E20" w:rsidRPr="00992382" w:rsidRDefault="00C82E20" w:rsidP="001D2503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 w:rsidRPr="00992382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Viral</w:t>
            </w:r>
          </w:p>
        </w:tc>
        <w:tc>
          <w:tcPr>
            <w:tcW w:w="0" w:type="auto"/>
            <w:tcBorders>
              <w:top w:val="single" w:sz="2" w:space="0" w:color="auto"/>
            </w:tcBorders>
          </w:tcPr>
          <w:p w14:paraId="2B4813B9" w14:textId="77777777" w:rsidR="00C82E20" w:rsidRPr="00992382" w:rsidRDefault="00C82E20" w:rsidP="001D2503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 w:rsidRPr="00992382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Bovine Viral Diarrhea Virus</w:t>
            </w:r>
          </w:p>
        </w:tc>
        <w:tc>
          <w:tcPr>
            <w:tcW w:w="0" w:type="auto"/>
            <w:tcBorders>
              <w:top w:val="single" w:sz="2" w:space="0" w:color="auto"/>
            </w:tcBorders>
            <w:shd w:val="clear" w:color="auto" w:fill="auto"/>
          </w:tcPr>
          <w:p w14:paraId="07296F7C" w14:textId="77777777" w:rsidR="00C82E20" w:rsidRPr="00992382" w:rsidRDefault="00C82E20" w:rsidP="001D2503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35</w:t>
            </w:r>
          </w:p>
        </w:tc>
        <w:tc>
          <w:tcPr>
            <w:tcW w:w="0" w:type="auto"/>
            <w:tcBorders>
              <w:top w:val="single" w:sz="2" w:space="0" w:color="auto"/>
            </w:tcBorders>
            <w:shd w:val="clear" w:color="auto" w:fill="auto"/>
          </w:tcPr>
          <w:p w14:paraId="5BA6A244" w14:textId="77777777" w:rsidR="00C82E20" w:rsidRPr="00992382" w:rsidRDefault="001002B3" w:rsidP="001D2503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0</w:t>
            </w:r>
          </w:p>
        </w:tc>
        <w:tc>
          <w:tcPr>
            <w:tcW w:w="624" w:type="dxa"/>
            <w:tcBorders>
              <w:top w:val="single" w:sz="2" w:space="0" w:color="auto"/>
            </w:tcBorders>
          </w:tcPr>
          <w:p w14:paraId="22ABE9B7" w14:textId="77777777" w:rsidR="00C82E20" w:rsidRPr="00992382" w:rsidRDefault="00C82E20" w:rsidP="001D2503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</w:p>
        </w:tc>
      </w:tr>
      <w:tr w:rsidR="00C82E20" w:rsidRPr="00992382" w14:paraId="014A6D82" w14:textId="77777777" w:rsidTr="00C058AF">
        <w:trPr>
          <w:trHeight w:val="170"/>
        </w:trPr>
        <w:tc>
          <w:tcPr>
            <w:tcW w:w="0" w:type="auto"/>
            <w:shd w:val="clear" w:color="auto" w:fill="auto"/>
          </w:tcPr>
          <w:p w14:paraId="6A352777" w14:textId="77777777" w:rsidR="00C82E20" w:rsidRPr="00992382" w:rsidRDefault="00C82E20" w:rsidP="001D2503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</w:p>
        </w:tc>
        <w:tc>
          <w:tcPr>
            <w:tcW w:w="0" w:type="auto"/>
          </w:tcPr>
          <w:p w14:paraId="1437E84F" w14:textId="77777777" w:rsidR="00C82E20" w:rsidRPr="00992382" w:rsidRDefault="00C82E20" w:rsidP="001D2503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 w:rsidRPr="00992382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Foot and Mouth Disease Virus</w:t>
            </w:r>
          </w:p>
        </w:tc>
        <w:tc>
          <w:tcPr>
            <w:tcW w:w="0" w:type="auto"/>
            <w:shd w:val="clear" w:color="auto" w:fill="auto"/>
          </w:tcPr>
          <w:p w14:paraId="3FD7DDA4" w14:textId="77777777" w:rsidR="00C82E20" w:rsidRPr="00992382" w:rsidRDefault="00C82E20" w:rsidP="001D2503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35</w:t>
            </w:r>
          </w:p>
        </w:tc>
        <w:tc>
          <w:tcPr>
            <w:tcW w:w="0" w:type="auto"/>
            <w:shd w:val="clear" w:color="auto" w:fill="auto"/>
          </w:tcPr>
          <w:p w14:paraId="575EA63B" w14:textId="77777777" w:rsidR="00C82E20" w:rsidRPr="00992382" w:rsidRDefault="001002B3" w:rsidP="001D2503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0</w:t>
            </w:r>
          </w:p>
        </w:tc>
        <w:tc>
          <w:tcPr>
            <w:tcW w:w="624" w:type="dxa"/>
          </w:tcPr>
          <w:p w14:paraId="651C147A" w14:textId="77777777" w:rsidR="00C82E20" w:rsidRPr="00992382" w:rsidRDefault="00C82E20" w:rsidP="001D2503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</w:p>
        </w:tc>
      </w:tr>
      <w:tr w:rsidR="00C82E20" w:rsidRPr="00992382" w14:paraId="5A0A00DF" w14:textId="77777777" w:rsidTr="00C058AF">
        <w:trPr>
          <w:trHeight w:val="170"/>
        </w:trPr>
        <w:tc>
          <w:tcPr>
            <w:tcW w:w="0" w:type="auto"/>
            <w:shd w:val="clear" w:color="auto" w:fill="auto"/>
          </w:tcPr>
          <w:p w14:paraId="1F57B7E5" w14:textId="77777777" w:rsidR="00C82E20" w:rsidRPr="00992382" w:rsidRDefault="00C82E20" w:rsidP="001D2503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</w:p>
        </w:tc>
        <w:tc>
          <w:tcPr>
            <w:tcW w:w="0" w:type="auto"/>
          </w:tcPr>
          <w:p w14:paraId="0336915B" w14:textId="77777777" w:rsidR="00C82E20" w:rsidRPr="00992382" w:rsidRDefault="00C82E20" w:rsidP="001D2503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 w:rsidRPr="00992382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Equine Infectious Anemia Virus</w:t>
            </w:r>
          </w:p>
        </w:tc>
        <w:tc>
          <w:tcPr>
            <w:tcW w:w="0" w:type="auto"/>
            <w:shd w:val="clear" w:color="auto" w:fill="auto"/>
          </w:tcPr>
          <w:p w14:paraId="5F7301C6" w14:textId="77777777" w:rsidR="00C82E20" w:rsidRPr="00992382" w:rsidRDefault="00C82E20" w:rsidP="001D2503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12</w:t>
            </w:r>
          </w:p>
        </w:tc>
        <w:tc>
          <w:tcPr>
            <w:tcW w:w="0" w:type="auto"/>
            <w:shd w:val="clear" w:color="auto" w:fill="auto"/>
          </w:tcPr>
          <w:p w14:paraId="5A17E37B" w14:textId="77777777" w:rsidR="00C82E20" w:rsidRPr="00992382" w:rsidRDefault="001002B3" w:rsidP="001D2503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0</w:t>
            </w:r>
          </w:p>
        </w:tc>
        <w:tc>
          <w:tcPr>
            <w:tcW w:w="624" w:type="dxa"/>
          </w:tcPr>
          <w:p w14:paraId="617ED6F9" w14:textId="77777777" w:rsidR="00C82E20" w:rsidRPr="00992382" w:rsidRDefault="00C82E20" w:rsidP="001D2503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</w:p>
        </w:tc>
      </w:tr>
      <w:tr w:rsidR="00C82E20" w:rsidRPr="00992382" w14:paraId="759AAA7A" w14:textId="77777777" w:rsidTr="00C058AF">
        <w:trPr>
          <w:trHeight w:val="170"/>
        </w:trPr>
        <w:tc>
          <w:tcPr>
            <w:tcW w:w="0" w:type="auto"/>
            <w:shd w:val="clear" w:color="auto" w:fill="auto"/>
          </w:tcPr>
          <w:p w14:paraId="4CD052DD" w14:textId="77777777" w:rsidR="00C82E20" w:rsidRPr="00992382" w:rsidRDefault="00C82E20" w:rsidP="001D2503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</w:p>
        </w:tc>
        <w:tc>
          <w:tcPr>
            <w:tcW w:w="0" w:type="auto"/>
          </w:tcPr>
          <w:p w14:paraId="6F07B8AE" w14:textId="77777777" w:rsidR="00C82E20" w:rsidRPr="00992382" w:rsidRDefault="00C82E20" w:rsidP="001D2503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 w:rsidRPr="00992382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Bovine Leukemia Virus</w:t>
            </w:r>
          </w:p>
        </w:tc>
        <w:tc>
          <w:tcPr>
            <w:tcW w:w="0" w:type="auto"/>
            <w:shd w:val="clear" w:color="auto" w:fill="auto"/>
          </w:tcPr>
          <w:p w14:paraId="1644E798" w14:textId="77777777" w:rsidR="00C82E20" w:rsidRPr="00992382" w:rsidRDefault="00C82E20" w:rsidP="001D2503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35</w:t>
            </w:r>
          </w:p>
        </w:tc>
        <w:tc>
          <w:tcPr>
            <w:tcW w:w="0" w:type="auto"/>
            <w:shd w:val="clear" w:color="auto" w:fill="auto"/>
          </w:tcPr>
          <w:p w14:paraId="6C7579C6" w14:textId="77777777" w:rsidR="00C82E20" w:rsidRPr="00992382" w:rsidRDefault="001002B3" w:rsidP="001D2503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0</w:t>
            </w:r>
          </w:p>
        </w:tc>
        <w:tc>
          <w:tcPr>
            <w:tcW w:w="624" w:type="dxa"/>
          </w:tcPr>
          <w:p w14:paraId="71CD8CAD" w14:textId="77777777" w:rsidR="00C82E20" w:rsidRPr="00992382" w:rsidRDefault="00C82E20" w:rsidP="001D2503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</w:p>
        </w:tc>
      </w:tr>
      <w:tr w:rsidR="00C82E20" w:rsidRPr="00992382" w14:paraId="3D8DE98E" w14:textId="77777777" w:rsidTr="00C058AF">
        <w:trPr>
          <w:trHeight w:val="123"/>
        </w:trPr>
        <w:tc>
          <w:tcPr>
            <w:tcW w:w="0" w:type="auto"/>
            <w:shd w:val="clear" w:color="auto" w:fill="auto"/>
          </w:tcPr>
          <w:p w14:paraId="498AFE3C" w14:textId="77777777" w:rsidR="00C82E20" w:rsidRPr="00992382" w:rsidRDefault="00C82E20" w:rsidP="001D2503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</w:p>
        </w:tc>
        <w:tc>
          <w:tcPr>
            <w:tcW w:w="0" w:type="auto"/>
          </w:tcPr>
          <w:p w14:paraId="74481DA2" w14:textId="77777777" w:rsidR="00C82E20" w:rsidRPr="00992382" w:rsidRDefault="00C82E20" w:rsidP="001D2503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 w:rsidRPr="00992382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 xml:space="preserve">Eastern Equine </w:t>
            </w:r>
            <w:r w:rsidRPr="00992382">
              <w:rPr>
                <w:rFonts w:ascii="Times New Roman" w:hAnsi="Times New Roman" w:cs="Times New Roman"/>
                <w:sz w:val="18"/>
                <w:szCs w:val="18"/>
              </w:rPr>
              <w:t xml:space="preserve">Encephalitis </w:t>
            </w:r>
            <w:r w:rsidRPr="00992382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(EEE) Virus</w:t>
            </w:r>
          </w:p>
        </w:tc>
        <w:tc>
          <w:tcPr>
            <w:tcW w:w="0" w:type="auto"/>
            <w:shd w:val="clear" w:color="auto" w:fill="auto"/>
          </w:tcPr>
          <w:p w14:paraId="0DA5C7E4" w14:textId="77777777" w:rsidR="00C82E20" w:rsidRPr="00992382" w:rsidRDefault="00C82E20" w:rsidP="001D2503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35</w:t>
            </w:r>
          </w:p>
        </w:tc>
        <w:tc>
          <w:tcPr>
            <w:tcW w:w="0" w:type="auto"/>
            <w:shd w:val="clear" w:color="auto" w:fill="auto"/>
          </w:tcPr>
          <w:p w14:paraId="2BF22901" w14:textId="77777777" w:rsidR="00C82E20" w:rsidRPr="00992382" w:rsidRDefault="001002B3" w:rsidP="001D2503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0</w:t>
            </w:r>
          </w:p>
        </w:tc>
        <w:tc>
          <w:tcPr>
            <w:tcW w:w="624" w:type="dxa"/>
          </w:tcPr>
          <w:p w14:paraId="041BE787" w14:textId="77777777" w:rsidR="00C82E20" w:rsidRPr="00992382" w:rsidRDefault="00C82E20" w:rsidP="001D2503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</w:p>
        </w:tc>
      </w:tr>
      <w:tr w:rsidR="00C82E20" w:rsidRPr="00992382" w14:paraId="2D67CB12" w14:textId="77777777" w:rsidTr="00C058AF">
        <w:trPr>
          <w:trHeight w:val="170"/>
        </w:trPr>
        <w:tc>
          <w:tcPr>
            <w:tcW w:w="0" w:type="auto"/>
            <w:shd w:val="clear" w:color="auto" w:fill="auto"/>
          </w:tcPr>
          <w:p w14:paraId="0845B951" w14:textId="77777777" w:rsidR="00C82E20" w:rsidRPr="00992382" w:rsidRDefault="00C82E20" w:rsidP="001D2503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</w:p>
        </w:tc>
        <w:tc>
          <w:tcPr>
            <w:tcW w:w="0" w:type="auto"/>
          </w:tcPr>
          <w:p w14:paraId="75E30BE6" w14:textId="77777777" w:rsidR="00C82E20" w:rsidRPr="00992382" w:rsidRDefault="00C82E20" w:rsidP="001D2503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 w:rsidRPr="00992382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 xml:space="preserve">Western Equine </w:t>
            </w:r>
            <w:r w:rsidRPr="00992382">
              <w:rPr>
                <w:rFonts w:ascii="Times New Roman" w:hAnsi="Times New Roman" w:cs="Times New Roman"/>
                <w:sz w:val="18"/>
                <w:szCs w:val="18"/>
              </w:rPr>
              <w:t xml:space="preserve">Encephalitis </w:t>
            </w:r>
            <w:r w:rsidRPr="00992382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(WEE) Virus</w:t>
            </w:r>
          </w:p>
        </w:tc>
        <w:tc>
          <w:tcPr>
            <w:tcW w:w="0" w:type="auto"/>
            <w:shd w:val="clear" w:color="auto" w:fill="auto"/>
          </w:tcPr>
          <w:p w14:paraId="224C6E98" w14:textId="77777777" w:rsidR="00C82E20" w:rsidRPr="00992382" w:rsidRDefault="00C82E20" w:rsidP="001D2503">
            <w:pPr>
              <w:suppressAutoHyphens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35</w:t>
            </w:r>
          </w:p>
        </w:tc>
        <w:tc>
          <w:tcPr>
            <w:tcW w:w="0" w:type="auto"/>
            <w:shd w:val="clear" w:color="auto" w:fill="auto"/>
          </w:tcPr>
          <w:p w14:paraId="693B7065" w14:textId="77777777" w:rsidR="00C82E20" w:rsidRPr="00992382" w:rsidRDefault="001002B3" w:rsidP="001D2503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0</w:t>
            </w:r>
          </w:p>
        </w:tc>
        <w:tc>
          <w:tcPr>
            <w:tcW w:w="624" w:type="dxa"/>
          </w:tcPr>
          <w:p w14:paraId="2853AEDB" w14:textId="77777777" w:rsidR="00C82E20" w:rsidRPr="00992382" w:rsidRDefault="00C82E20" w:rsidP="001D2503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</w:p>
        </w:tc>
      </w:tr>
      <w:tr w:rsidR="00C82E20" w:rsidRPr="00992382" w14:paraId="4AA8A381" w14:textId="77777777" w:rsidTr="00C058AF">
        <w:trPr>
          <w:trHeight w:val="170"/>
        </w:trPr>
        <w:tc>
          <w:tcPr>
            <w:tcW w:w="0" w:type="auto"/>
            <w:shd w:val="clear" w:color="auto" w:fill="auto"/>
          </w:tcPr>
          <w:p w14:paraId="01E63E45" w14:textId="77777777" w:rsidR="00C82E20" w:rsidRPr="00992382" w:rsidRDefault="00C82E20" w:rsidP="001D2503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</w:p>
        </w:tc>
        <w:tc>
          <w:tcPr>
            <w:tcW w:w="0" w:type="auto"/>
          </w:tcPr>
          <w:p w14:paraId="78EF908A" w14:textId="77777777" w:rsidR="00C82E20" w:rsidRPr="00992382" w:rsidRDefault="00C82E20" w:rsidP="001D2503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 w:rsidRPr="00992382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Bluetongue Virus</w:t>
            </w:r>
          </w:p>
        </w:tc>
        <w:tc>
          <w:tcPr>
            <w:tcW w:w="0" w:type="auto"/>
            <w:shd w:val="clear" w:color="auto" w:fill="auto"/>
          </w:tcPr>
          <w:p w14:paraId="1988F62C" w14:textId="77777777" w:rsidR="00C82E20" w:rsidRPr="00992382" w:rsidRDefault="00C82E20" w:rsidP="001D2503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35</w:t>
            </w:r>
          </w:p>
        </w:tc>
        <w:tc>
          <w:tcPr>
            <w:tcW w:w="0" w:type="auto"/>
            <w:shd w:val="clear" w:color="auto" w:fill="auto"/>
          </w:tcPr>
          <w:p w14:paraId="3658C017" w14:textId="77777777" w:rsidR="00C82E20" w:rsidRPr="00992382" w:rsidRDefault="00F86784" w:rsidP="001D2503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91</w:t>
            </w:r>
            <w:r w:rsidRPr="00F86784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.</w:t>
            </w:r>
            <w:r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4</w:t>
            </w:r>
            <w:r w:rsidRPr="00F86784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 xml:space="preserve"> (</w:t>
            </w:r>
            <w:r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76</w:t>
            </w:r>
            <w:r w:rsidRPr="00F86784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.</w:t>
            </w:r>
            <w:r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9</w:t>
            </w:r>
            <w:r w:rsidRPr="00F86784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-</w:t>
            </w:r>
            <w:r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9</w:t>
            </w:r>
            <w:r w:rsidRPr="00F86784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8.</w:t>
            </w:r>
            <w:r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2</w:t>
            </w:r>
            <w:r w:rsidRPr="00F86784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)</w:t>
            </w:r>
          </w:p>
        </w:tc>
        <w:tc>
          <w:tcPr>
            <w:tcW w:w="624" w:type="dxa"/>
          </w:tcPr>
          <w:p w14:paraId="05CDFE7D" w14:textId="77777777" w:rsidR="00C82E20" w:rsidRPr="000349DE" w:rsidRDefault="000349DE" w:rsidP="001D2503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vertAlign w:val="superscript"/>
                <w:lang w:eastAsia="ar-SA"/>
              </w:rPr>
            </w:pPr>
            <w:r w:rsidRPr="000349DE">
              <w:rPr>
                <w:rFonts w:ascii="Times New Roman" w:hAnsi="Times New Roman" w:cs="Times New Roman"/>
                <w:sz w:val="18"/>
                <w:szCs w:val="18"/>
                <w:vertAlign w:val="superscript"/>
                <w:lang w:eastAsia="ar-SA"/>
              </w:rPr>
              <w:t>a, b</w:t>
            </w:r>
            <w:r w:rsidR="00C058AF">
              <w:rPr>
                <w:rFonts w:ascii="Times New Roman" w:hAnsi="Times New Roman" w:cs="Times New Roman"/>
                <w:sz w:val="18"/>
                <w:szCs w:val="18"/>
                <w:vertAlign w:val="superscript"/>
                <w:lang w:eastAsia="ar-SA"/>
              </w:rPr>
              <w:t>, c, d</w:t>
            </w:r>
          </w:p>
        </w:tc>
      </w:tr>
      <w:tr w:rsidR="00C82E20" w:rsidRPr="00992382" w14:paraId="5C65FE94" w14:textId="77777777" w:rsidTr="00C058AF">
        <w:trPr>
          <w:trHeight w:val="170"/>
        </w:trPr>
        <w:tc>
          <w:tcPr>
            <w:tcW w:w="0" w:type="auto"/>
            <w:shd w:val="clear" w:color="auto" w:fill="auto"/>
          </w:tcPr>
          <w:p w14:paraId="42955824" w14:textId="77777777" w:rsidR="00C82E20" w:rsidRPr="00992382" w:rsidRDefault="00C82E20" w:rsidP="001D2503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</w:p>
        </w:tc>
        <w:tc>
          <w:tcPr>
            <w:tcW w:w="0" w:type="auto"/>
          </w:tcPr>
          <w:p w14:paraId="76633378" w14:textId="77777777" w:rsidR="00C82E20" w:rsidRPr="00992382" w:rsidRDefault="00C82E20" w:rsidP="001D2503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 w:rsidRPr="00992382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Infectious Bovine Rhinotracheitis (IBR) Virus</w:t>
            </w:r>
          </w:p>
        </w:tc>
        <w:tc>
          <w:tcPr>
            <w:tcW w:w="0" w:type="auto"/>
            <w:shd w:val="clear" w:color="auto" w:fill="auto"/>
          </w:tcPr>
          <w:p w14:paraId="56BA6CFE" w14:textId="77777777" w:rsidR="00C82E20" w:rsidRPr="00992382" w:rsidRDefault="00C82E20" w:rsidP="001D2503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35</w:t>
            </w:r>
          </w:p>
        </w:tc>
        <w:tc>
          <w:tcPr>
            <w:tcW w:w="0" w:type="auto"/>
            <w:shd w:val="clear" w:color="auto" w:fill="auto"/>
          </w:tcPr>
          <w:p w14:paraId="48F4236A" w14:textId="77777777" w:rsidR="00C82E20" w:rsidRPr="00992382" w:rsidRDefault="001002B3" w:rsidP="001D2503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0</w:t>
            </w:r>
          </w:p>
        </w:tc>
        <w:tc>
          <w:tcPr>
            <w:tcW w:w="624" w:type="dxa"/>
          </w:tcPr>
          <w:p w14:paraId="58FF7CDD" w14:textId="77777777" w:rsidR="00C82E20" w:rsidRPr="00992382" w:rsidRDefault="00C82E20" w:rsidP="001D2503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</w:p>
        </w:tc>
      </w:tr>
      <w:tr w:rsidR="00C82E20" w:rsidRPr="00992382" w14:paraId="25C3E3F1" w14:textId="77777777" w:rsidTr="00C058AF">
        <w:trPr>
          <w:trHeight w:val="170"/>
        </w:trPr>
        <w:tc>
          <w:tcPr>
            <w:tcW w:w="0" w:type="auto"/>
            <w:shd w:val="clear" w:color="auto" w:fill="auto"/>
          </w:tcPr>
          <w:p w14:paraId="4FE45ADE" w14:textId="77777777" w:rsidR="00C82E20" w:rsidRPr="00992382" w:rsidRDefault="00C82E20" w:rsidP="001D2503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</w:p>
        </w:tc>
        <w:tc>
          <w:tcPr>
            <w:tcW w:w="0" w:type="auto"/>
          </w:tcPr>
          <w:p w14:paraId="067ECE18" w14:textId="77777777" w:rsidR="00C82E20" w:rsidRPr="00992382" w:rsidRDefault="00C82E20" w:rsidP="001D2503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 w:rsidRPr="00992382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Pseudorabies Virus (</w:t>
            </w:r>
            <w:proofErr w:type="spellStart"/>
            <w:r w:rsidRPr="00992382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Suid</w:t>
            </w:r>
            <w:proofErr w:type="spellEnd"/>
            <w:r w:rsidRPr="00992382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 xml:space="preserve"> Herpesvirus type 1)</w:t>
            </w:r>
          </w:p>
        </w:tc>
        <w:tc>
          <w:tcPr>
            <w:tcW w:w="0" w:type="auto"/>
            <w:shd w:val="clear" w:color="auto" w:fill="auto"/>
          </w:tcPr>
          <w:p w14:paraId="49B52138" w14:textId="77777777" w:rsidR="00C82E20" w:rsidRPr="00992382" w:rsidRDefault="00C82E20" w:rsidP="001D2503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35</w:t>
            </w:r>
          </w:p>
        </w:tc>
        <w:tc>
          <w:tcPr>
            <w:tcW w:w="0" w:type="auto"/>
            <w:shd w:val="clear" w:color="auto" w:fill="auto"/>
          </w:tcPr>
          <w:p w14:paraId="44C84B84" w14:textId="77777777" w:rsidR="00C82E20" w:rsidRPr="00992382" w:rsidRDefault="001002B3" w:rsidP="001D2503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0</w:t>
            </w:r>
          </w:p>
        </w:tc>
        <w:tc>
          <w:tcPr>
            <w:tcW w:w="624" w:type="dxa"/>
          </w:tcPr>
          <w:p w14:paraId="5305EF8D" w14:textId="77777777" w:rsidR="00C82E20" w:rsidRPr="00992382" w:rsidRDefault="00C82E20" w:rsidP="001D2503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</w:p>
        </w:tc>
      </w:tr>
      <w:tr w:rsidR="00C82E20" w:rsidRPr="00992382" w14:paraId="255A54E9" w14:textId="77777777" w:rsidTr="00C058AF">
        <w:trPr>
          <w:trHeight w:val="170"/>
        </w:trPr>
        <w:tc>
          <w:tcPr>
            <w:tcW w:w="0" w:type="auto"/>
            <w:shd w:val="clear" w:color="auto" w:fill="auto"/>
          </w:tcPr>
          <w:p w14:paraId="670C67B8" w14:textId="77777777" w:rsidR="00C82E20" w:rsidRPr="00992382" w:rsidRDefault="00C82E20" w:rsidP="001D2503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</w:p>
        </w:tc>
        <w:tc>
          <w:tcPr>
            <w:tcW w:w="0" w:type="auto"/>
          </w:tcPr>
          <w:p w14:paraId="61F3EF82" w14:textId="77777777" w:rsidR="00C82E20" w:rsidRPr="00992382" w:rsidRDefault="00C82E20" w:rsidP="001D2503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 w:rsidRPr="00992382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Vesicular Stomatitis Virus</w:t>
            </w:r>
          </w:p>
        </w:tc>
        <w:tc>
          <w:tcPr>
            <w:tcW w:w="0" w:type="auto"/>
            <w:shd w:val="clear" w:color="auto" w:fill="auto"/>
          </w:tcPr>
          <w:p w14:paraId="66383D1E" w14:textId="77777777" w:rsidR="00C82E20" w:rsidRPr="00992382" w:rsidRDefault="00C82E20" w:rsidP="001D2503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35</w:t>
            </w:r>
          </w:p>
        </w:tc>
        <w:tc>
          <w:tcPr>
            <w:tcW w:w="0" w:type="auto"/>
            <w:shd w:val="clear" w:color="auto" w:fill="auto"/>
          </w:tcPr>
          <w:p w14:paraId="168DA183" w14:textId="77777777" w:rsidR="00C82E20" w:rsidRPr="00992382" w:rsidRDefault="001002B3" w:rsidP="001D2503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0</w:t>
            </w:r>
          </w:p>
        </w:tc>
        <w:tc>
          <w:tcPr>
            <w:tcW w:w="624" w:type="dxa"/>
          </w:tcPr>
          <w:p w14:paraId="5279CA7F" w14:textId="77777777" w:rsidR="00C82E20" w:rsidRPr="00992382" w:rsidRDefault="00C82E20" w:rsidP="001D2503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</w:p>
        </w:tc>
      </w:tr>
      <w:tr w:rsidR="00C82E20" w:rsidRPr="00992382" w14:paraId="5A126E91" w14:textId="77777777" w:rsidTr="00C058AF">
        <w:trPr>
          <w:trHeight w:val="170"/>
        </w:trPr>
        <w:tc>
          <w:tcPr>
            <w:tcW w:w="0" w:type="auto"/>
            <w:shd w:val="clear" w:color="auto" w:fill="auto"/>
          </w:tcPr>
          <w:p w14:paraId="15784244" w14:textId="77777777" w:rsidR="00C82E20" w:rsidRPr="00992382" w:rsidRDefault="00C82E20" w:rsidP="001D2503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</w:p>
        </w:tc>
        <w:tc>
          <w:tcPr>
            <w:tcW w:w="0" w:type="auto"/>
          </w:tcPr>
          <w:p w14:paraId="4192F974" w14:textId="77777777" w:rsidR="00C82E20" w:rsidRPr="00992382" w:rsidRDefault="00C82E20" w:rsidP="001D2503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 w:rsidRPr="00992382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Porcine Parvovirus</w:t>
            </w:r>
          </w:p>
        </w:tc>
        <w:tc>
          <w:tcPr>
            <w:tcW w:w="0" w:type="auto"/>
            <w:shd w:val="clear" w:color="auto" w:fill="auto"/>
          </w:tcPr>
          <w:p w14:paraId="3E78AD4F" w14:textId="77777777" w:rsidR="00C82E20" w:rsidRPr="00992382" w:rsidRDefault="00C82E20" w:rsidP="001D2503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35</w:t>
            </w:r>
          </w:p>
        </w:tc>
        <w:tc>
          <w:tcPr>
            <w:tcW w:w="0" w:type="auto"/>
            <w:shd w:val="clear" w:color="auto" w:fill="auto"/>
          </w:tcPr>
          <w:p w14:paraId="369D8531" w14:textId="77777777" w:rsidR="00C82E20" w:rsidRPr="00992382" w:rsidRDefault="00F86784" w:rsidP="001D2503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97</w:t>
            </w:r>
            <w:r w:rsidRPr="00F86784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.</w:t>
            </w:r>
            <w:r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1</w:t>
            </w:r>
            <w:r w:rsidRPr="00F86784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 xml:space="preserve"> (</w:t>
            </w:r>
            <w:r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85</w:t>
            </w:r>
            <w:r w:rsidRPr="00F86784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.</w:t>
            </w:r>
            <w:r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1</w:t>
            </w:r>
            <w:r w:rsidRPr="00F86784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-</w:t>
            </w:r>
            <w:r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99</w:t>
            </w:r>
            <w:r w:rsidRPr="00F86784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.</w:t>
            </w:r>
            <w:r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9</w:t>
            </w:r>
            <w:r w:rsidRPr="00F86784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)</w:t>
            </w:r>
          </w:p>
        </w:tc>
        <w:tc>
          <w:tcPr>
            <w:tcW w:w="624" w:type="dxa"/>
          </w:tcPr>
          <w:p w14:paraId="540B8C4E" w14:textId="526D22F5" w:rsidR="00C82E20" w:rsidRPr="000349DE" w:rsidRDefault="000349DE" w:rsidP="001D2503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vertAlign w:val="superscript"/>
                <w:lang w:eastAsia="ar-SA"/>
              </w:rPr>
            </w:pPr>
            <w:r w:rsidRPr="000349DE">
              <w:rPr>
                <w:rFonts w:ascii="Times New Roman" w:hAnsi="Times New Roman" w:cs="Times New Roman"/>
                <w:sz w:val="18"/>
                <w:szCs w:val="18"/>
                <w:vertAlign w:val="superscript"/>
                <w:lang w:eastAsia="ar-SA"/>
              </w:rPr>
              <w:t>a</w:t>
            </w:r>
            <w:r w:rsidR="006F4C88">
              <w:rPr>
                <w:rFonts w:ascii="Times New Roman" w:hAnsi="Times New Roman" w:cs="Times New Roman"/>
                <w:sz w:val="18"/>
                <w:szCs w:val="18"/>
                <w:vertAlign w:val="superscript"/>
                <w:lang w:eastAsia="ar-SA"/>
              </w:rPr>
              <w:t>, d</w:t>
            </w:r>
          </w:p>
        </w:tc>
      </w:tr>
      <w:tr w:rsidR="00C82E20" w:rsidRPr="00992382" w14:paraId="3518A3F1" w14:textId="77777777" w:rsidTr="00C058AF">
        <w:trPr>
          <w:trHeight w:val="170"/>
        </w:trPr>
        <w:tc>
          <w:tcPr>
            <w:tcW w:w="0" w:type="auto"/>
            <w:shd w:val="clear" w:color="auto" w:fill="auto"/>
          </w:tcPr>
          <w:p w14:paraId="10288F8A" w14:textId="77777777" w:rsidR="00C82E20" w:rsidRPr="00992382" w:rsidRDefault="00C82E20" w:rsidP="001D2503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</w:p>
        </w:tc>
        <w:tc>
          <w:tcPr>
            <w:tcW w:w="0" w:type="auto"/>
          </w:tcPr>
          <w:p w14:paraId="7F1752F5" w14:textId="77777777" w:rsidR="00C82E20" w:rsidRPr="00992382" w:rsidRDefault="00C82E20" w:rsidP="001D2503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 w:rsidRPr="00992382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Classic Swine Fever Virus</w:t>
            </w:r>
          </w:p>
        </w:tc>
        <w:tc>
          <w:tcPr>
            <w:tcW w:w="0" w:type="auto"/>
            <w:shd w:val="clear" w:color="auto" w:fill="auto"/>
          </w:tcPr>
          <w:p w14:paraId="3CD67930" w14:textId="77777777" w:rsidR="00C82E20" w:rsidRPr="00992382" w:rsidRDefault="000A1317" w:rsidP="001D2503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21</w:t>
            </w:r>
          </w:p>
        </w:tc>
        <w:tc>
          <w:tcPr>
            <w:tcW w:w="0" w:type="auto"/>
            <w:shd w:val="clear" w:color="auto" w:fill="auto"/>
          </w:tcPr>
          <w:p w14:paraId="0AF40DC4" w14:textId="77777777" w:rsidR="00C82E20" w:rsidRPr="00992382" w:rsidRDefault="001002B3" w:rsidP="001D2503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0</w:t>
            </w:r>
          </w:p>
        </w:tc>
        <w:tc>
          <w:tcPr>
            <w:tcW w:w="624" w:type="dxa"/>
          </w:tcPr>
          <w:p w14:paraId="4FC0DE2F" w14:textId="77777777" w:rsidR="00C82E20" w:rsidRPr="00992382" w:rsidRDefault="00C82E20" w:rsidP="001D2503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</w:p>
        </w:tc>
      </w:tr>
      <w:tr w:rsidR="00C82E20" w:rsidRPr="00992382" w14:paraId="04BB6CB1" w14:textId="77777777" w:rsidTr="00C058AF">
        <w:trPr>
          <w:trHeight w:val="170"/>
        </w:trPr>
        <w:tc>
          <w:tcPr>
            <w:tcW w:w="0" w:type="auto"/>
            <w:shd w:val="clear" w:color="auto" w:fill="auto"/>
          </w:tcPr>
          <w:p w14:paraId="0D56197D" w14:textId="77777777" w:rsidR="00C82E20" w:rsidRPr="00992382" w:rsidRDefault="00C82E20" w:rsidP="001D2503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</w:p>
        </w:tc>
        <w:tc>
          <w:tcPr>
            <w:tcW w:w="0" w:type="auto"/>
          </w:tcPr>
          <w:p w14:paraId="3B1C8815" w14:textId="77777777" w:rsidR="00C82E20" w:rsidRPr="00992382" w:rsidRDefault="00C82E20" w:rsidP="001D2503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 w:rsidRPr="00992382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Rabies</w:t>
            </w:r>
          </w:p>
        </w:tc>
        <w:tc>
          <w:tcPr>
            <w:tcW w:w="0" w:type="auto"/>
            <w:shd w:val="clear" w:color="auto" w:fill="auto"/>
          </w:tcPr>
          <w:p w14:paraId="509D65E5" w14:textId="77777777" w:rsidR="00C82E20" w:rsidRPr="00992382" w:rsidRDefault="00C82E20" w:rsidP="001D2503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35</w:t>
            </w:r>
          </w:p>
        </w:tc>
        <w:tc>
          <w:tcPr>
            <w:tcW w:w="0" w:type="auto"/>
            <w:shd w:val="clear" w:color="auto" w:fill="auto"/>
          </w:tcPr>
          <w:p w14:paraId="415ADAFB" w14:textId="77777777" w:rsidR="00C82E20" w:rsidRPr="00992382" w:rsidRDefault="001002B3" w:rsidP="001D2503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0</w:t>
            </w:r>
          </w:p>
        </w:tc>
        <w:tc>
          <w:tcPr>
            <w:tcW w:w="624" w:type="dxa"/>
          </w:tcPr>
          <w:p w14:paraId="558FB263" w14:textId="77777777" w:rsidR="00C82E20" w:rsidRPr="00992382" w:rsidRDefault="00C82E20" w:rsidP="001D2503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</w:p>
        </w:tc>
      </w:tr>
      <w:tr w:rsidR="00C82E20" w:rsidRPr="00992382" w14:paraId="53895449" w14:textId="77777777" w:rsidTr="00C058AF">
        <w:trPr>
          <w:trHeight w:val="170"/>
        </w:trPr>
        <w:tc>
          <w:tcPr>
            <w:tcW w:w="0" w:type="auto"/>
            <w:tcBorders>
              <w:bottom w:val="nil"/>
            </w:tcBorders>
            <w:shd w:val="clear" w:color="auto" w:fill="auto"/>
          </w:tcPr>
          <w:p w14:paraId="254564EB" w14:textId="77777777" w:rsidR="00C82E20" w:rsidRPr="00992382" w:rsidRDefault="00C82E20" w:rsidP="001D2503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 w:rsidRPr="00992382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Bacterial</w:t>
            </w:r>
          </w:p>
        </w:tc>
        <w:tc>
          <w:tcPr>
            <w:tcW w:w="0" w:type="auto"/>
            <w:tcBorders>
              <w:bottom w:val="nil"/>
            </w:tcBorders>
          </w:tcPr>
          <w:p w14:paraId="723D620F" w14:textId="77777777" w:rsidR="00C82E20" w:rsidRPr="00992382" w:rsidRDefault="00C82E20" w:rsidP="000A1317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i/>
                <w:sz w:val="18"/>
                <w:szCs w:val="18"/>
                <w:lang w:eastAsia="ar-SA"/>
              </w:rPr>
            </w:pPr>
            <w:proofErr w:type="spellStart"/>
            <w:r w:rsidRPr="00992382">
              <w:rPr>
                <w:rFonts w:ascii="Times New Roman" w:hAnsi="Times New Roman" w:cs="Times New Roman"/>
                <w:i/>
                <w:sz w:val="18"/>
                <w:szCs w:val="18"/>
                <w:lang w:eastAsia="ar-SA"/>
              </w:rPr>
              <w:t>Leptospira</w:t>
            </w:r>
            <w:proofErr w:type="spellEnd"/>
            <w:r w:rsidRPr="00992382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 xml:space="preserve"> </w:t>
            </w:r>
            <w:proofErr w:type="spellStart"/>
            <w:r w:rsidRPr="00992382">
              <w:rPr>
                <w:rFonts w:ascii="Times New Roman" w:hAnsi="Times New Roman" w:cs="Times New Roman"/>
                <w:i/>
                <w:sz w:val="18"/>
                <w:szCs w:val="18"/>
                <w:lang w:eastAsia="ar-SA"/>
              </w:rPr>
              <w:t>interrogans</w:t>
            </w:r>
            <w:proofErr w:type="spellEnd"/>
            <w:r w:rsidR="000A1317">
              <w:rPr>
                <w:rFonts w:ascii="Times New Roman" w:hAnsi="Times New Roman" w:cs="Times New Roman"/>
                <w:i/>
                <w:sz w:val="18"/>
                <w:szCs w:val="18"/>
                <w:lang w:eastAsia="ar-SA"/>
              </w:rPr>
              <w:t xml:space="preserve"> </w:t>
            </w:r>
            <w:r w:rsidRPr="00992382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 xml:space="preserve">(26 </w:t>
            </w:r>
            <w:proofErr w:type="spellStart"/>
            <w:r w:rsidRPr="00992382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serovars</w:t>
            </w:r>
            <w:proofErr w:type="spellEnd"/>
            <w:r w:rsidRPr="00992382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)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auto"/>
          </w:tcPr>
          <w:p w14:paraId="37E7DFB9" w14:textId="77777777" w:rsidR="00C82E20" w:rsidRPr="00992382" w:rsidRDefault="00C82E20" w:rsidP="001D2503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35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auto"/>
          </w:tcPr>
          <w:p w14:paraId="557E82DD" w14:textId="77777777" w:rsidR="00C82E20" w:rsidRPr="00992382" w:rsidRDefault="00F86784" w:rsidP="001D2503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60</w:t>
            </w:r>
            <w:r w:rsidRPr="00F86784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.</w:t>
            </w:r>
            <w:r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0</w:t>
            </w:r>
            <w:r w:rsidRPr="00F86784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 xml:space="preserve"> (</w:t>
            </w:r>
            <w:r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42</w:t>
            </w:r>
            <w:r w:rsidRPr="00F86784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.</w:t>
            </w:r>
            <w:r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1</w:t>
            </w:r>
            <w:r w:rsidRPr="00F86784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-</w:t>
            </w:r>
            <w:r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76</w:t>
            </w:r>
            <w:r w:rsidRPr="00F86784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.</w:t>
            </w:r>
            <w:r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1</w:t>
            </w:r>
            <w:r w:rsidRPr="00F86784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)</w:t>
            </w:r>
          </w:p>
        </w:tc>
        <w:tc>
          <w:tcPr>
            <w:tcW w:w="624" w:type="dxa"/>
            <w:tcBorders>
              <w:bottom w:val="nil"/>
            </w:tcBorders>
          </w:tcPr>
          <w:p w14:paraId="716F3D23" w14:textId="77777777" w:rsidR="00C82E20" w:rsidRPr="00992382" w:rsidRDefault="000349DE" w:rsidP="001D2503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 w:rsidRPr="000349DE">
              <w:rPr>
                <w:rFonts w:ascii="Times New Roman" w:hAnsi="Times New Roman" w:cs="Times New Roman"/>
                <w:sz w:val="18"/>
                <w:szCs w:val="18"/>
                <w:vertAlign w:val="superscript"/>
                <w:lang w:eastAsia="ar-SA"/>
              </w:rPr>
              <w:t>a, b</w:t>
            </w:r>
            <w:r w:rsidR="00C058AF">
              <w:rPr>
                <w:rFonts w:ascii="Times New Roman" w:hAnsi="Times New Roman" w:cs="Times New Roman"/>
                <w:sz w:val="18"/>
                <w:szCs w:val="18"/>
                <w:vertAlign w:val="superscript"/>
                <w:lang w:eastAsia="ar-SA"/>
              </w:rPr>
              <w:t>, d</w:t>
            </w:r>
          </w:p>
        </w:tc>
      </w:tr>
      <w:tr w:rsidR="00C82E20" w:rsidRPr="00992382" w14:paraId="0AEDB8A3" w14:textId="77777777" w:rsidTr="00C058AF">
        <w:trPr>
          <w:trHeight w:val="170"/>
        </w:trPr>
        <w:tc>
          <w:tcPr>
            <w:tcW w:w="0" w:type="auto"/>
            <w:tcBorders>
              <w:top w:val="nil"/>
              <w:bottom w:val="single" w:sz="2" w:space="0" w:color="auto"/>
            </w:tcBorders>
            <w:shd w:val="clear" w:color="auto" w:fill="auto"/>
          </w:tcPr>
          <w:p w14:paraId="56735600" w14:textId="77777777" w:rsidR="00C82E20" w:rsidRPr="00992382" w:rsidRDefault="00C82E20" w:rsidP="001D2503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</w:p>
        </w:tc>
        <w:tc>
          <w:tcPr>
            <w:tcW w:w="0" w:type="auto"/>
            <w:tcBorders>
              <w:top w:val="nil"/>
              <w:bottom w:val="single" w:sz="2" w:space="0" w:color="auto"/>
            </w:tcBorders>
          </w:tcPr>
          <w:p w14:paraId="21B723E8" w14:textId="77777777" w:rsidR="00C82E20" w:rsidRPr="00992382" w:rsidRDefault="00C82E20" w:rsidP="001D2503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 w:rsidRPr="00992382">
              <w:rPr>
                <w:rFonts w:ascii="Times New Roman" w:hAnsi="Times New Roman" w:cs="Times New Roman"/>
                <w:i/>
                <w:sz w:val="18"/>
                <w:szCs w:val="18"/>
                <w:lang w:eastAsia="ar-SA"/>
              </w:rPr>
              <w:t>Brucella</w:t>
            </w:r>
            <w:r w:rsidRPr="00992382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 xml:space="preserve"> </w:t>
            </w:r>
            <w:r w:rsidRPr="00992382">
              <w:rPr>
                <w:rFonts w:ascii="Times New Roman" w:hAnsi="Times New Roman" w:cs="Times New Roman"/>
                <w:i/>
                <w:sz w:val="18"/>
                <w:szCs w:val="18"/>
                <w:lang w:eastAsia="ar-SA"/>
              </w:rPr>
              <w:t>abortus</w:t>
            </w:r>
          </w:p>
        </w:tc>
        <w:tc>
          <w:tcPr>
            <w:tcW w:w="0" w:type="auto"/>
            <w:tcBorders>
              <w:top w:val="nil"/>
              <w:bottom w:val="single" w:sz="2" w:space="0" w:color="auto"/>
            </w:tcBorders>
            <w:shd w:val="clear" w:color="auto" w:fill="auto"/>
          </w:tcPr>
          <w:p w14:paraId="09E92FF6" w14:textId="77777777" w:rsidR="00C82E20" w:rsidRPr="00992382" w:rsidRDefault="00C82E20" w:rsidP="001D2503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35</w:t>
            </w:r>
          </w:p>
        </w:tc>
        <w:tc>
          <w:tcPr>
            <w:tcW w:w="0" w:type="auto"/>
            <w:tcBorders>
              <w:top w:val="nil"/>
              <w:bottom w:val="single" w:sz="2" w:space="0" w:color="auto"/>
            </w:tcBorders>
            <w:shd w:val="clear" w:color="auto" w:fill="auto"/>
          </w:tcPr>
          <w:p w14:paraId="51E19814" w14:textId="77777777" w:rsidR="00C82E20" w:rsidRPr="00992382" w:rsidRDefault="001002B3" w:rsidP="001D2503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0</w:t>
            </w:r>
          </w:p>
        </w:tc>
        <w:tc>
          <w:tcPr>
            <w:tcW w:w="624" w:type="dxa"/>
            <w:tcBorders>
              <w:top w:val="nil"/>
              <w:bottom w:val="single" w:sz="2" w:space="0" w:color="auto"/>
            </w:tcBorders>
          </w:tcPr>
          <w:p w14:paraId="56941B72" w14:textId="77777777" w:rsidR="00C82E20" w:rsidRPr="00992382" w:rsidRDefault="00C82E20" w:rsidP="001D2503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</w:p>
        </w:tc>
      </w:tr>
    </w:tbl>
    <w:p w14:paraId="5CD0FEFC" w14:textId="77777777" w:rsidR="00C82E20" w:rsidRPr="00C82E20" w:rsidRDefault="00C82E20" w:rsidP="00C82E20">
      <w:pPr>
        <w:widowControl w:val="0"/>
        <w:adjustRightInd w:val="0"/>
        <w:spacing w:after="0" w:line="360" w:lineRule="auto"/>
        <w:textAlignment w:val="baseline"/>
        <w:rPr>
          <w:rFonts w:ascii="Times New Roman" w:eastAsia="Calibri" w:hAnsi="Times New Roman" w:cs="Times New Roman"/>
          <w:sz w:val="16"/>
          <w:szCs w:val="16"/>
        </w:rPr>
      </w:pPr>
      <w:r w:rsidRPr="00C82E20">
        <w:rPr>
          <w:rFonts w:ascii="Times New Roman" w:eastAsia="Calibri" w:hAnsi="Times New Roman" w:cs="Times New Roman"/>
          <w:sz w:val="16"/>
          <w:szCs w:val="16"/>
        </w:rPr>
        <w:t>CI: Confidential interval</w:t>
      </w:r>
    </w:p>
    <w:p w14:paraId="58D2E51C" w14:textId="77777777" w:rsidR="00C82E20" w:rsidRPr="00C82E20" w:rsidRDefault="00C82E20" w:rsidP="00C82E20">
      <w:pPr>
        <w:widowControl w:val="0"/>
        <w:adjustRightInd w:val="0"/>
        <w:spacing w:after="0" w:line="360" w:lineRule="auto"/>
        <w:textAlignment w:val="baseline"/>
        <w:rPr>
          <w:rFonts w:ascii="Times New Roman" w:eastAsia="Calibri" w:hAnsi="Times New Roman" w:cs="Times New Roman"/>
          <w:sz w:val="16"/>
          <w:szCs w:val="16"/>
        </w:rPr>
      </w:pPr>
      <w:r w:rsidRPr="00C058AF">
        <w:rPr>
          <w:rFonts w:ascii="Times New Roman" w:eastAsia="Calibri" w:hAnsi="Times New Roman" w:cs="Times New Roman"/>
          <w:sz w:val="16"/>
          <w:szCs w:val="16"/>
          <w:vertAlign w:val="superscript"/>
        </w:rPr>
        <w:t>a</w:t>
      </w:r>
      <w:r w:rsidRPr="00C82E20">
        <w:rPr>
          <w:rFonts w:ascii="Times New Roman" w:eastAsia="Calibri" w:hAnsi="Times New Roman" w:cs="Times New Roman"/>
          <w:sz w:val="16"/>
          <w:szCs w:val="16"/>
        </w:rPr>
        <w:t xml:space="preserve"> </w:t>
      </w:r>
      <w:r w:rsidR="000349DE" w:rsidRPr="00C82E20">
        <w:rPr>
          <w:rFonts w:ascii="Times New Roman" w:eastAsia="Calibri" w:hAnsi="Times New Roman" w:cs="Times New Roman"/>
          <w:sz w:val="16"/>
          <w:szCs w:val="16"/>
        </w:rPr>
        <w:t xml:space="preserve">indicates </w:t>
      </w:r>
      <w:r w:rsidR="000349DE">
        <w:rPr>
          <w:rFonts w:ascii="Times New Roman" w:eastAsia="Calibri" w:hAnsi="Times New Roman" w:cs="Times New Roman"/>
          <w:sz w:val="16"/>
          <w:szCs w:val="16"/>
        </w:rPr>
        <w:t>infectious agents detected</w:t>
      </w:r>
      <w:r w:rsidR="000349DE" w:rsidRPr="00C82E20">
        <w:rPr>
          <w:rFonts w:ascii="Times New Roman" w:eastAsia="Calibri" w:hAnsi="Times New Roman" w:cs="Times New Roman"/>
          <w:sz w:val="16"/>
          <w:szCs w:val="16"/>
        </w:rPr>
        <w:t xml:space="preserve"> in both CE and PA study sites</w:t>
      </w:r>
      <w:r w:rsidR="00C058AF">
        <w:rPr>
          <w:rFonts w:ascii="Times New Roman" w:eastAsia="Calibri" w:hAnsi="Times New Roman" w:cs="Times New Roman"/>
          <w:sz w:val="16"/>
          <w:szCs w:val="16"/>
        </w:rPr>
        <w:t>.</w:t>
      </w:r>
    </w:p>
    <w:p w14:paraId="2DAC3BAA" w14:textId="77777777" w:rsidR="000349DE" w:rsidRDefault="00C82E20" w:rsidP="000349DE">
      <w:pPr>
        <w:widowControl w:val="0"/>
        <w:adjustRightInd w:val="0"/>
        <w:spacing w:after="0" w:line="360" w:lineRule="auto"/>
        <w:textAlignment w:val="baseline"/>
        <w:rPr>
          <w:rFonts w:ascii="Times New Roman" w:eastAsia="Calibri" w:hAnsi="Times New Roman" w:cs="Times New Roman"/>
          <w:sz w:val="16"/>
          <w:szCs w:val="16"/>
        </w:rPr>
      </w:pPr>
      <w:r w:rsidRPr="00C058AF">
        <w:rPr>
          <w:rFonts w:ascii="Times New Roman" w:eastAsia="Calibri" w:hAnsi="Times New Roman" w:cs="Times New Roman"/>
          <w:sz w:val="16"/>
          <w:szCs w:val="16"/>
          <w:vertAlign w:val="superscript"/>
        </w:rPr>
        <w:t>b</w:t>
      </w:r>
      <w:r w:rsidRPr="00C82E20">
        <w:rPr>
          <w:rFonts w:ascii="Times New Roman" w:eastAsia="Calibri" w:hAnsi="Times New Roman" w:cs="Times New Roman"/>
          <w:sz w:val="16"/>
          <w:szCs w:val="16"/>
        </w:rPr>
        <w:t xml:space="preserve"> </w:t>
      </w:r>
      <w:r w:rsidR="000349DE" w:rsidRPr="00C82E20">
        <w:rPr>
          <w:rFonts w:ascii="Times New Roman" w:eastAsia="Calibri" w:hAnsi="Times New Roman" w:cs="Times New Roman"/>
          <w:sz w:val="16"/>
          <w:szCs w:val="16"/>
        </w:rPr>
        <w:t xml:space="preserve">indicates </w:t>
      </w:r>
      <w:r w:rsidR="000349DE">
        <w:rPr>
          <w:rFonts w:ascii="Times New Roman" w:eastAsia="Calibri" w:hAnsi="Times New Roman" w:cs="Times New Roman"/>
          <w:sz w:val="16"/>
          <w:szCs w:val="16"/>
        </w:rPr>
        <w:t>infectious agents detected</w:t>
      </w:r>
      <w:r w:rsidR="000349DE" w:rsidRPr="00C82E20">
        <w:rPr>
          <w:rFonts w:ascii="Times New Roman" w:eastAsia="Calibri" w:hAnsi="Times New Roman" w:cs="Times New Roman"/>
          <w:sz w:val="16"/>
          <w:szCs w:val="16"/>
        </w:rPr>
        <w:t xml:space="preserve"> in both CE and </w:t>
      </w:r>
      <w:r w:rsidR="000349DE">
        <w:rPr>
          <w:rFonts w:ascii="Times New Roman" w:eastAsia="Calibri" w:hAnsi="Times New Roman" w:cs="Times New Roman"/>
          <w:sz w:val="16"/>
          <w:szCs w:val="16"/>
        </w:rPr>
        <w:t>AF</w:t>
      </w:r>
      <w:r w:rsidR="000349DE" w:rsidRPr="00C82E20">
        <w:rPr>
          <w:rFonts w:ascii="Times New Roman" w:eastAsia="Calibri" w:hAnsi="Times New Roman" w:cs="Times New Roman"/>
          <w:sz w:val="16"/>
          <w:szCs w:val="16"/>
        </w:rPr>
        <w:t xml:space="preserve"> study sites</w:t>
      </w:r>
      <w:r w:rsidR="00C058AF">
        <w:rPr>
          <w:rFonts w:ascii="Times New Roman" w:eastAsia="Calibri" w:hAnsi="Times New Roman" w:cs="Times New Roman"/>
          <w:sz w:val="16"/>
          <w:szCs w:val="16"/>
        </w:rPr>
        <w:t>.</w:t>
      </w:r>
    </w:p>
    <w:p w14:paraId="4379B017" w14:textId="77777777" w:rsidR="00C058AF" w:rsidRDefault="00C058AF" w:rsidP="000349DE">
      <w:pPr>
        <w:widowControl w:val="0"/>
        <w:adjustRightInd w:val="0"/>
        <w:spacing w:after="0" w:line="360" w:lineRule="auto"/>
        <w:textAlignment w:val="baseline"/>
        <w:rPr>
          <w:rFonts w:ascii="Times New Roman" w:eastAsia="Calibri" w:hAnsi="Times New Roman" w:cs="Times New Roman"/>
          <w:sz w:val="16"/>
          <w:szCs w:val="16"/>
          <w:lang w:eastAsia="pt-BR"/>
        </w:rPr>
      </w:pPr>
      <w:r w:rsidRPr="00C058AF">
        <w:rPr>
          <w:rFonts w:ascii="Times New Roman" w:eastAsia="Calibri" w:hAnsi="Times New Roman" w:cs="Times New Roman"/>
          <w:sz w:val="16"/>
          <w:szCs w:val="16"/>
          <w:vertAlign w:val="superscript"/>
          <w:lang w:eastAsia="pt-BR"/>
        </w:rPr>
        <w:t>c</w:t>
      </w:r>
      <w:r>
        <w:rPr>
          <w:rFonts w:ascii="Times New Roman" w:eastAsia="Calibri" w:hAnsi="Times New Roman" w:cs="Times New Roman"/>
          <w:sz w:val="16"/>
          <w:szCs w:val="16"/>
          <w:lang w:eastAsia="pt-BR"/>
        </w:rPr>
        <w:t xml:space="preserve"> </w:t>
      </w:r>
      <w:r w:rsidRPr="0092482A">
        <w:rPr>
          <w:rFonts w:ascii="Times New Roman" w:eastAsia="Calibri" w:hAnsi="Times New Roman" w:cs="Times New Roman"/>
          <w:sz w:val="16"/>
          <w:szCs w:val="16"/>
          <w:lang w:eastAsia="pt-BR"/>
        </w:rPr>
        <w:t xml:space="preserve">indicates </w:t>
      </w:r>
      <w:r>
        <w:rPr>
          <w:rFonts w:ascii="Times New Roman" w:eastAsia="Calibri" w:hAnsi="Times New Roman" w:cs="Times New Roman"/>
          <w:sz w:val="16"/>
          <w:szCs w:val="16"/>
          <w:lang w:eastAsia="pt-BR"/>
        </w:rPr>
        <w:t>prevalence</w:t>
      </w:r>
      <w:r w:rsidRPr="0092482A">
        <w:rPr>
          <w:rFonts w:ascii="Times New Roman" w:eastAsia="Calibri" w:hAnsi="Times New Roman" w:cs="Times New Roman"/>
          <w:sz w:val="16"/>
          <w:szCs w:val="16"/>
          <w:lang w:eastAsia="pt-BR"/>
        </w:rPr>
        <w:t xml:space="preserve"> that were significantly different (</w:t>
      </w:r>
      <w:r w:rsidRPr="0092482A">
        <w:rPr>
          <w:rFonts w:ascii="Times New Roman" w:eastAsia="Calibri" w:hAnsi="Times New Roman" w:cs="Times New Roman"/>
          <w:i/>
          <w:sz w:val="16"/>
          <w:szCs w:val="16"/>
          <w:lang w:eastAsia="pt-BR"/>
        </w:rPr>
        <w:t>P</w:t>
      </w:r>
      <w:r w:rsidRPr="0092482A">
        <w:rPr>
          <w:rFonts w:ascii="Times New Roman" w:eastAsia="Calibri" w:hAnsi="Times New Roman" w:cs="Times New Roman"/>
          <w:sz w:val="16"/>
          <w:szCs w:val="16"/>
          <w:lang w:eastAsia="pt-BR"/>
        </w:rPr>
        <w:t xml:space="preserve">&lt;0.05) when comparing </w:t>
      </w:r>
      <w:r>
        <w:rPr>
          <w:rFonts w:ascii="Times New Roman" w:eastAsia="Calibri" w:hAnsi="Times New Roman" w:cs="Times New Roman"/>
          <w:sz w:val="16"/>
          <w:szCs w:val="16"/>
          <w:lang w:eastAsia="pt-BR"/>
        </w:rPr>
        <w:t>CE</w:t>
      </w:r>
      <w:r w:rsidRPr="0092482A">
        <w:rPr>
          <w:rFonts w:ascii="Times New Roman" w:eastAsia="Calibri" w:hAnsi="Times New Roman" w:cs="Times New Roman"/>
          <w:sz w:val="16"/>
          <w:szCs w:val="16"/>
          <w:lang w:eastAsia="pt-BR"/>
        </w:rPr>
        <w:t xml:space="preserve"> and </w:t>
      </w:r>
      <w:r>
        <w:rPr>
          <w:rFonts w:ascii="Times New Roman" w:eastAsia="Calibri" w:hAnsi="Times New Roman" w:cs="Times New Roman"/>
          <w:sz w:val="16"/>
          <w:szCs w:val="16"/>
          <w:lang w:eastAsia="pt-BR"/>
        </w:rPr>
        <w:t>PA</w:t>
      </w:r>
      <w:r w:rsidRPr="0092482A">
        <w:rPr>
          <w:rFonts w:ascii="Times New Roman" w:eastAsia="Calibri" w:hAnsi="Times New Roman" w:cs="Times New Roman"/>
          <w:sz w:val="16"/>
          <w:szCs w:val="16"/>
          <w:lang w:eastAsia="pt-BR"/>
        </w:rPr>
        <w:t xml:space="preserve"> data.</w:t>
      </w:r>
    </w:p>
    <w:p w14:paraId="2E653933" w14:textId="77777777" w:rsidR="00C058AF" w:rsidRPr="00C82E20" w:rsidRDefault="00C058AF" w:rsidP="00C058AF">
      <w:pPr>
        <w:widowControl w:val="0"/>
        <w:adjustRightInd w:val="0"/>
        <w:spacing w:after="0" w:line="360" w:lineRule="auto"/>
        <w:textAlignment w:val="baseline"/>
        <w:rPr>
          <w:rFonts w:ascii="Times New Roman" w:eastAsia="Calibri" w:hAnsi="Times New Roman" w:cs="Times New Roman"/>
          <w:sz w:val="16"/>
          <w:szCs w:val="16"/>
        </w:rPr>
      </w:pPr>
      <w:r w:rsidRPr="00C058AF">
        <w:rPr>
          <w:rFonts w:ascii="Times New Roman" w:eastAsia="Calibri" w:hAnsi="Times New Roman" w:cs="Times New Roman"/>
          <w:sz w:val="16"/>
          <w:szCs w:val="16"/>
          <w:vertAlign w:val="superscript"/>
          <w:lang w:eastAsia="pt-BR"/>
        </w:rPr>
        <w:t xml:space="preserve">d </w:t>
      </w:r>
      <w:r w:rsidRPr="0092482A">
        <w:rPr>
          <w:rFonts w:ascii="Times New Roman" w:eastAsia="Calibri" w:hAnsi="Times New Roman" w:cs="Times New Roman"/>
          <w:sz w:val="16"/>
          <w:szCs w:val="16"/>
          <w:lang w:eastAsia="pt-BR"/>
        </w:rPr>
        <w:t xml:space="preserve">indicates </w:t>
      </w:r>
      <w:r>
        <w:rPr>
          <w:rFonts w:ascii="Times New Roman" w:eastAsia="Calibri" w:hAnsi="Times New Roman" w:cs="Times New Roman"/>
          <w:sz w:val="16"/>
          <w:szCs w:val="16"/>
          <w:lang w:eastAsia="pt-BR"/>
        </w:rPr>
        <w:t>prevalence</w:t>
      </w:r>
      <w:r w:rsidRPr="0092482A">
        <w:rPr>
          <w:rFonts w:ascii="Times New Roman" w:eastAsia="Calibri" w:hAnsi="Times New Roman" w:cs="Times New Roman"/>
          <w:sz w:val="16"/>
          <w:szCs w:val="16"/>
          <w:lang w:eastAsia="pt-BR"/>
        </w:rPr>
        <w:t xml:space="preserve"> that were significantly different (</w:t>
      </w:r>
      <w:r w:rsidRPr="0092482A">
        <w:rPr>
          <w:rFonts w:ascii="Times New Roman" w:eastAsia="Calibri" w:hAnsi="Times New Roman" w:cs="Times New Roman"/>
          <w:i/>
          <w:sz w:val="16"/>
          <w:szCs w:val="16"/>
          <w:lang w:eastAsia="pt-BR"/>
        </w:rPr>
        <w:t>P</w:t>
      </w:r>
      <w:r w:rsidRPr="0092482A">
        <w:rPr>
          <w:rFonts w:ascii="Times New Roman" w:eastAsia="Calibri" w:hAnsi="Times New Roman" w:cs="Times New Roman"/>
          <w:sz w:val="16"/>
          <w:szCs w:val="16"/>
          <w:lang w:eastAsia="pt-BR"/>
        </w:rPr>
        <w:t xml:space="preserve">&lt;0.05) when comparing </w:t>
      </w:r>
      <w:r>
        <w:rPr>
          <w:rFonts w:ascii="Times New Roman" w:eastAsia="Calibri" w:hAnsi="Times New Roman" w:cs="Times New Roman"/>
          <w:sz w:val="16"/>
          <w:szCs w:val="16"/>
          <w:lang w:eastAsia="pt-BR"/>
        </w:rPr>
        <w:t>CE</w:t>
      </w:r>
      <w:r w:rsidRPr="0092482A">
        <w:rPr>
          <w:rFonts w:ascii="Times New Roman" w:eastAsia="Calibri" w:hAnsi="Times New Roman" w:cs="Times New Roman"/>
          <w:sz w:val="16"/>
          <w:szCs w:val="16"/>
          <w:lang w:eastAsia="pt-BR"/>
        </w:rPr>
        <w:t xml:space="preserve"> and </w:t>
      </w:r>
      <w:r>
        <w:rPr>
          <w:rFonts w:ascii="Times New Roman" w:eastAsia="Calibri" w:hAnsi="Times New Roman" w:cs="Times New Roman"/>
          <w:sz w:val="16"/>
          <w:szCs w:val="16"/>
          <w:lang w:eastAsia="pt-BR"/>
        </w:rPr>
        <w:t>AF</w:t>
      </w:r>
      <w:r w:rsidRPr="0092482A">
        <w:rPr>
          <w:rFonts w:ascii="Times New Roman" w:eastAsia="Calibri" w:hAnsi="Times New Roman" w:cs="Times New Roman"/>
          <w:sz w:val="16"/>
          <w:szCs w:val="16"/>
          <w:lang w:eastAsia="pt-BR"/>
        </w:rPr>
        <w:t xml:space="preserve"> data.</w:t>
      </w:r>
    </w:p>
    <w:p w14:paraId="7C502101" w14:textId="77777777" w:rsidR="00C058AF" w:rsidRPr="00C82E20" w:rsidRDefault="00C058AF" w:rsidP="000349DE">
      <w:pPr>
        <w:widowControl w:val="0"/>
        <w:adjustRightInd w:val="0"/>
        <w:spacing w:after="0" w:line="360" w:lineRule="auto"/>
        <w:textAlignment w:val="baseline"/>
        <w:rPr>
          <w:rFonts w:ascii="Times New Roman" w:eastAsia="Calibri" w:hAnsi="Times New Roman" w:cs="Times New Roman"/>
          <w:sz w:val="16"/>
          <w:szCs w:val="16"/>
        </w:rPr>
      </w:pPr>
    </w:p>
    <w:sectPr w:rsidR="00C058AF" w:rsidRPr="00C82E20" w:rsidSect="00C82E20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03EA2"/>
    <w:multiLevelType w:val="hybridMultilevel"/>
    <w:tmpl w:val="4170F7D4"/>
    <w:lvl w:ilvl="0" w:tplc="6862F7F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A44FB2"/>
    <w:multiLevelType w:val="multilevel"/>
    <w:tmpl w:val="345E4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 w15:restartNumberingAfterBreak="0">
    <w:nsid w:val="33D93C05"/>
    <w:multiLevelType w:val="hybridMultilevel"/>
    <w:tmpl w:val="2AC66F4C"/>
    <w:lvl w:ilvl="0" w:tplc="A3DA49C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E61C3F"/>
    <w:multiLevelType w:val="hybridMultilevel"/>
    <w:tmpl w:val="75AA922A"/>
    <w:lvl w:ilvl="0" w:tplc="EBE6798C">
      <w:start w:val="1"/>
      <w:numFmt w:val="decimal"/>
      <w:lvlText w:val="%1-"/>
      <w:lvlJc w:val="left"/>
      <w:pPr>
        <w:ind w:left="720" w:hanging="360"/>
      </w:pPr>
      <w:rPr>
        <w:rFonts w:cs="Times New Roman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772A50D3"/>
    <w:multiLevelType w:val="hybridMultilevel"/>
    <w:tmpl w:val="0B4A5878"/>
    <w:lvl w:ilvl="0" w:tplc="6866689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Tati Micheletti">
    <w15:presenceInfo w15:providerId="Windows Live" w15:userId="aeaeca509403ae6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proofState w:spelling="clean" w:grammar="clean"/>
  <w:trackRevisions/>
  <w:defaultTabStop w:val="720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82A"/>
    <w:rsid w:val="00007526"/>
    <w:rsid w:val="000349DE"/>
    <w:rsid w:val="00085708"/>
    <w:rsid w:val="000909FD"/>
    <w:rsid w:val="00093716"/>
    <w:rsid w:val="00094EB7"/>
    <w:rsid w:val="000A1317"/>
    <w:rsid w:val="000B365C"/>
    <w:rsid w:val="000B77F1"/>
    <w:rsid w:val="000E0D7E"/>
    <w:rsid w:val="000F0249"/>
    <w:rsid w:val="000F43D0"/>
    <w:rsid w:val="001002B3"/>
    <w:rsid w:val="00104327"/>
    <w:rsid w:val="001259F5"/>
    <w:rsid w:val="00187FC9"/>
    <w:rsid w:val="001A4ED8"/>
    <w:rsid w:val="001A7F16"/>
    <w:rsid w:val="001B2F9E"/>
    <w:rsid w:val="001B675C"/>
    <w:rsid w:val="001D2503"/>
    <w:rsid w:val="001E5ABE"/>
    <w:rsid w:val="00207292"/>
    <w:rsid w:val="00215D3F"/>
    <w:rsid w:val="0022006F"/>
    <w:rsid w:val="0024536D"/>
    <w:rsid w:val="00246881"/>
    <w:rsid w:val="00247D65"/>
    <w:rsid w:val="00286324"/>
    <w:rsid w:val="002C1B1E"/>
    <w:rsid w:val="002D6169"/>
    <w:rsid w:val="002E37B3"/>
    <w:rsid w:val="00321083"/>
    <w:rsid w:val="00332CCA"/>
    <w:rsid w:val="00332CCB"/>
    <w:rsid w:val="0033727A"/>
    <w:rsid w:val="00341843"/>
    <w:rsid w:val="003423AC"/>
    <w:rsid w:val="00344F78"/>
    <w:rsid w:val="0035251C"/>
    <w:rsid w:val="00366660"/>
    <w:rsid w:val="003C50E7"/>
    <w:rsid w:val="003E09DC"/>
    <w:rsid w:val="00412626"/>
    <w:rsid w:val="0041658E"/>
    <w:rsid w:val="00430601"/>
    <w:rsid w:val="004845B1"/>
    <w:rsid w:val="00494E62"/>
    <w:rsid w:val="004F4F7A"/>
    <w:rsid w:val="0050182D"/>
    <w:rsid w:val="00511A74"/>
    <w:rsid w:val="0051427B"/>
    <w:rsid w:val="005165B2"/>
    <w:rsid w:val="005465EC"/>
    <w:rsid w:val="005531C6"/>
    <w:rsid w:val="0055377F"/>
    <w:rsid w:val="005602D0"/>
    <w:rsid w:val="00573884"/>
    <w:rsid w:val="00582496"/>
    <w:rsid w:val="005C0E87"/>
    <w:rsid w:val="005C1CD4"/>
    <w:rsid w:val="005D26FE"/>
    <w:rsid w:val="005D3DB7"/>
    <w:rsid w:val="006028B7"/>
    <w:rsid w:val="0062276B"/>
    <w:rsid w:val="0062750F"/>
    <w:rsid w:val="006409C4"/>
    <w:rsid w:val="00643F0B"/>
    <w:rsid w:val="00673358"/>
    <w:rsid w:val="006A26B2"/>
    <w:rsid w:val="006C7E2C"/>
    <w:rsid w:val="006D5295"/>
    <w:rsid w:val="006D7B71"/>
    <w:rsid w:val="006E081A"/>
    <w:rsid w:val="006F4C88"/>
    <w:rsid w:val="006F6F77"/>
    <w:rsid w:val="007519CB"/>
    <w:rsid w:val="00752A2D"/>
    <w:rsid w:val="0076226E"/>
    <w:rsid w:val="00776BA1"/>
    <w:rsid w:val="007A4606"/>
    <w:rsid w:val="007D6F3C"/>
    <w:rsid w:val="007E2E96"/>
    <w:rsid w:val="00823D13"/>
    <w:rsid w:val="008A333A"/>
    <w:rsid w:val="008E2761"/>
    <w:rsid w:val="00906A90"/>
    <w:rsid w:val="0092482A"/>
    <w:rsid w:val="00961CE2"/>
    <w:rsid w:val="00967771"/>
    <w:rsid w:val="00981101"/>
    <w:rsid w:val="00981E99"/>
    <w:rsid w:val="00992382"/>
    <w:rsid w:val="009B3902"/>
    <w:rsid w:val="009F0428"/>
    <w:rsid w:val="00A1189E"/>
    <w:rsid w:val="00A15309"/>
    <w:rsid w:val="00A26239"/>
    <w:rsid w:val="00A32DB1"/>
    <w:rsid w:val="00A45951"/>
    <w:rsid w:val="00A5766F"/>
    <w:rsid w:val="00A61549"/>
    <w:rsid w:val="00A658E9"/>
    <w:rsid w:val="00A80DB4"/>
    <w:rsid w:val="00A95675"/>
    <w:rsid w:val="00A9730A"/>
    <w:rsid w:val="00AB6DFD"/>
    <w:rsid w:val="00AC6BBA"/>
    <w:rsid w:val="00AD2D96"/>
    <w:rsid w:val="00AE080C"/>
    <w:rsid w:val="00AF57AB"/>
    <w:rsid w:val="00B10E1E"/>
    <w:rsid w:val="00B63C25"/>
    <w:rsid w:val="00B774E8"/>
    <w:rsid w:val="00B96D7C"/>
    <w:rsid w:val="00C058AF"/>
    <w:rsid w:val="00C102D3"/>
    <w:rsid w:val="00C14B3B"/>
    <w:rsid w:val="00C27F62"/>
    <w:rsid w:val="00C452E5"/>
    <w:rsid w:val="00C50BCC"/>
    <w:rsid w:val="00C54F58"/>
    <w:rsid w:val="00C6114A"/>
    <w:rsid w:val="00C633C7"/>
    <w:rsid w:val="00C800A4"/>
    <w:rsid w:val="00C81D39"/>
    <w:rsid w:val="00C82E20"/>
    <w:rsid w:val="00C874B6"/>
    <w:rsid w:val="00C92D5A"/>
    <w:rsid w:val="00CA63D6"/>
    <w:rsid w:val="00CA7BFB"/>
    <w:rsid w:val="00CB1797"/>
    <w:rsid w:val="00CD5B9D"/>
    <w:rsid w:val="00CF26E0"/>
    <w:rsid w:val="00D05E39"/>
    <w:rsid w:val="00D303F0"/>
    <w:rsid w:val="00D372C4"/>
    <w:rsid w:val="00D63293"/>
    <w:rsid w:val="00D848FE"/>
    <w:rsid w:val="00D95A61"/>
    <w:rsid w:val="00DC4108"/>
    <w:rsid w:val="00DD7EE5"/>
    <w:rsid w:val="00DF14AB"/>
    <w:rsid w:val="00DF5685"/>
    <w:rsid w:val="00E02C05"/>
    <w:rsid w:val="00E11436"/>
    <w:rsid w:val="00E114CB"/>
    <w:rsid w:val="00E13B0D"/>
    <w:rsid w:val="00E21F22"/>
    <w:rsid w:val="00E22410"/>
    <w:rsid w:val="00E34E32"/>
    <w:rsid w:val="00E37507"/>
    <w:rsid w:val="00E65165"/>
    <w:rsid w:val="00E805CE"/>
    <w:rsid w:val="00E87437"/>
    <w:rsid w:val="00EB3221"/>
    <w:rsid w:val="00EF6BD2"/>
    <w:rsid w:val="00F207C6"/>
    <w:rsid w:val="00F24AAA"/>
    <w:rsid w:val="00F25F55"/>
    <w:rsid w:val="00F36EDB"/>
    <w:rsid w:val="00F401D2"/>
    <w:rsid w:val="00F52F3E"/>
    <w:rsid w:val="00F63B62"/>
    <w:rsid w:val="00F63BDD"/>
    <w:rsid w:val="00F853AA"/>
    <w:rsid w:val="00F86784"/>
    <w:rsid w:val="00F86EFD"/>
    <w:rsid w:val="00F9589C"/>
    <w:rsid w:val="00FE0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6D327"/>
  <w15:docId w15:val="{7FD2A522-3B88-4C99-A8E9-F20894B40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1"/>
    <w:uiPriority w:val="99"/>
    <w:qFormat/>
    <w:rsid w:val="0092482A"/>
    <w:pPr>
      <w:keepNext/>
      <w:keepLines/>
      <w:spacing w:before="240" w:after="0"/>
      <w:outlineLvl w:val="0"/>
    </w:pPr>
    <w:rPr>
      <w:rFonts w:ascii="Cambria" w:eastAsia="Times New Roman" w:hAnsi="Cambria" w:cs="Times New Roman"/>
      <w:color w:val="365F91"/>
      <w:sz w:val="32"/>
      <w:szCs w:val="32"/>
    </w:rPr>
  </w:style>
  <w:style w:type="paragraph" w:styleId="Heading2">
    <w:name w:val="heading 2"/>
    <w:basedOn w:val="Normal"/>
    <w:next w:val="Normal"/>
    <w:link w:val="Heading2Char1"/>
    <w:uiPriority w:val="99"/>
    <w:qFormat/>
    <w:rsid w:val="0092482A"/>
    <w:pPr>
      <w:keepNext/>
      <w:keepLines/>
      <w:spacing w:before="200" w:after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Heading3">
    <w:name w:val="heading 3"/>
    <w:basedOn w:val="Normal"/>
    <w:link w:val="Heading3Char1"/>
    <w:uiPriority w:val="99"/>
    <w:qFormat/>
    <w:rsid w:val="0092482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Heading5">
    <w:name w:val="heading 5"/>
    <w:basedOn w:val="Normal"/>
    <w:next w:val="Normal"/>
    <w:link w:val="Heading5Char1"/>
    <w:uiPriority w:val="99"/>
    <w:qFormat/>
    <w:rsid w:val="0092482A"/>
    <w:pPr>
      <w:keepNext/>
      <w:keepLines/>
      <w:spacing w:before="200" w:after="0"/>
      <w:outlineLvl w:val="4"/>
    </w:pPr>
    <w:rPr>
      <w:rFonts w:ascii="Cambria" w:eastAsia="Times New Roman" w:hAnsi="Cambria" w:cs="Times New Roman"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uiPriority w:val="9"/>
    <w:rsid w:val="0092482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uiPriority w:val="9"/>
    <w:semiHidden/>
    <w:rsid w:val="0092482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uiPriority w:val="9"/>
    <w:semiHidden/>
    <w:rsid w:val="0092482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uiPriority w:val="9"/>
    <w:semiHidden/>
    <w:rsid w:val="0092482A"/>
    <w:rPr>
      <w:rFonts w:asciiTheme="majorHAnsi" w:eastAsiaTheme="majorEastAsia" w:hAnsiTheme="majorHAnsi" w:cstheme="majorBidi"/>
      <w:color w:val="243F60" w:themeColor="accent1" w:themeShade="7F"/>
    </w:rPr>
  </w:style>
  <w:style w:type="numbering" w:customStyle="1" w:styleId="NoList1">
    <w:name w:val="No List1"/>
    <w:next w:val="NoList"/>
    <w:uiPriority w:val="99"/>
    <w:semiHidden/>
    <w:unhideWhenUsed/>
    <w:rsid w:val="0092482A"/>
  </w:style>
  <w:style w:type="character" w:customStyle="1" w:styleId="Heading1Char1">
    <w:name w:val="Heading 1 Char1"/>
    <w:basedOn w:val="DefaultParagraphFont"/>
    <w:link w:val="Heading1"/>
    <w:uiPriority w:val="99"/>
    <w:locked/>
    <w:rsid w:val="0092482A"/>
    <w:rPr>
      <w:rFonts w:ascii="Cambria" w:eastAsia="Times New Roman" w:hAnsi="Cambria" w:cs="Times New Roman"/>
      <w:color w:val="365F91"/>
      <w:sz w:val="32"/>
      <w:szCs w:val="32"/>
    </w:rPr>
  </w:style>
  <w:style w:type="character" w:customStyle="1" w:styleId="Heading2Char1">
    <w:name w:val="Heading 2 Char1"/>
    <w:basedOn w:val="DefaultParagraphFont"/>
    <w:link w:val="Heading2"/>
    <w:uiPriority w:val="99"/>
    <w:locked/>
    <w:rsid w:val="0092482A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1">
    <w:name w:val="Heading 3 Char1"/>
    <w:basedOn w:val="DefaultParagraphFont"/>
    <w:link w:val="Heading3"/>
    <w:uiPriority w:val="99"/>
    <w:locked/>
    <w:rsid w:val="0092482A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Heading5Char1">
    <w:name w:val="Heading 5 Char1"/>
    <w:basedOn w:val="DefaultParagraphFont"/>
    <w:link w:val="Heading5"/>
    <w:uiPriority w:val="99"/>
    <w:locked/>
    <w:rsid w:val="0092482A"/>
    <w:rPr>
      <w:rFonts w:ascii="Cambria" w:eastAsia="Times New Roman" w:hAnsi="Cambria" w:cs="Times New Roman"/>
      <w:color w:val="243F60"/>
    </w:rPr>
  </w:style>
  <w:style w:type="character" w:styleId="CommentReference">
    <w:name w:val="annotation reference"/>
    <w:basedOn w:val="DefaultParagraphFont"/>
    <w:uiPriority w:val="99"/>
    <w:semiHidden/>
    <w:rsid w:val="0092482A"/>
    <w:rPr>
      <w:rFonts w:cs="Times New Roman"/>
      <w:sz w:val="16"/>
    </w:rPr>
  </w:style>
  <w:style w:type="paragraph" w:styleId="CommentText">
    <w:name w:val="annotation text"/>
    <w:basedOn w:val="Normal"/>
    <w:link w:val="CommentTextChar1"/>
    <w:uiPriority w:val="99"/>
    <w:rsid w:val="0092482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CommentTextChar">
    <w:name w:val="Comment Text Char"/>
    <w:basedOn w:val="DefaultParagraphFont"/>
    <w:uiPriority w:val="99"/>
    <w:semiHidden/>
    <w:rsid w:val="0092482A"/>
    <w:rPr>
      <w:sz w:val="20"/>
      <w:szCs w:val="20"/>
    </w:rPr>
  </w:style>
  <w:style w:type="character" w:customStyle="1" w:styleId="CommentTextChar1">
    <w:name w:val="Comment Text Char1"/>
    <w:basedOn w:val="DefaultParagraphFont"/>
    <w:link w:val="CommentText"/>
    <w:uiPriority w:val="99"/>
    <w:locked/>
    <w:rsid w:val="0092482A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BalloonText">
    <w:name w:val="Balloon Text"/>
    <w:basedOn w:val="Normal"/>
    <w:link w:val="BalloonTextChar1"/>
    <w:uiPriority w:val="99"/>
    <w:semiHidden/>
    <w:rsid w:val="0092482A"/>
    <w:pPr>
      <w:spacing w:after="0" w:line="240" w:lineRule="auto"/>
    </w:pPr>
    <w:rPr>
      <w:rFonts w:ascii="Tahoma" w:eastAsia="Calibr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uiPriority w:val="99"/>
    <w:semiHidden/>
    <w:rsid w:val="0092482A"/>
    <w:rPr>
      <w:rFonts w:ascii="Tahoma" w:hAnsi="Tahoma" w:cs="Tahoma"/>
      <w:sz w:val="16"/>
      <w:szCs w:val="16"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locked/>
    <w:rsid w:val="0092482A"/>
    <w:rPr>
      <w:rFonts w:ascii="Tahoma" w:eastAsia="Calibri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2482A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1"/>
    <w:uiPriority w:val="99"/>
    <w:semiHidden/>
    <w:rsid w:val="0092482A"/>
    <w:pPr>
      <w:spacing w:after="200"/>
    </w:pPr>
    <w:rPr>
      <w:rFonts w:ascii="Calibri" w:eastAsia="Calibri" w:hAnsi="Calibri"/>
      <w:b/>
      <w:bCs/>
    </w:rPr>
  </w:style>
  <w:style w:type="character" w:customStyle="1" w:styleId="CommentSubjectChar">
    <w:name w:val="Comment Subject Char"/>
    <w:basedOn w:val="CommentTextChar"/>
    <w:uiPriority w:val="99"/>
    <w:semiHidden/>
    <w:rsid w:val="0092482A"/>
    <w:rPr>
      <w:b/>
      <w:bCs/>
      <w:sz w:val="20"/>
      <w:szCs w:val="20"/>
    </w:rPr>
  </w:style>
  <w:style w:type="character" w:customStyle="1" w:styleId="CommentSubjectChar1">
    <w:name w:val="Comment Subject Char1"/>
    <w:basedOn w:val="CommentTextChar1"/>
    <w:link w:val="CommentSubject"/>
    <w:uiPriority w:val="99"/>
    <w:semiHidden/>
    <w:locked/>
    <w:rsid w:val="0092482A"/>
    <w:rPr>
      <w:rFonts w:ascii="Calibri" w:eastAsia="Calibri" w:hAnsi="Calibri" w:cs="Times New Roman"/>
      <w:b/>
      <w:bCs/>
      <w:sz w:val="20"/>
      <w:szCs w:val="20"/>
      <w:lang w:eastAsia="pt-BR"/>
    </w:rPr>
  </w:style>
  <w:style w:type="paragraph" w:styleId="Header">
    <w:name w:val="header"/>
    <w:basedOn w:val="Normal"/>
    <w:link w:val="HeaderChar1"/>
    <w:uiPriority w:val="99"/>
    <w:rsid w:val="0092482A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HeaderChar">
    <w:name w:val="Header Char"/>
    <w:basedOn w:val="DefaultParagraphFont"/>
    <w:uiPriority w:val="99"/>
    <w:semiHidden/>
    <w:rsid w:val="0092482A"/>
  </w:style>
  <w:style w:type="character" w:customStyle="1" w:styleId="HeaderChar1">
    <w:name w:val="Header Char1"/>
    <w:basedOn w:val="DefaultParagraphFont"/>
    <w:link w:val="Header"/>
    <w:uiPriority w:val="99"/>
    <w:locked/>
    <w:rsid w:val="0092482A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1"/>
    <w:uiPriority w:val="99"/>
    <w:rsid w:val="0092482A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FooterChar">
    <w:name w:val="Footer Char"/>
    <w:basedOn w:val="DefaultParagraphFont"/>
    <w:uiPriority w:val="99"/>
    <w:semiHidden/>
    <w:rsid w:val="0092482A"/>
  </w:style>
  <w:style w:type="character" w:customStyle="1" w:styleId="FooterChar1">
    <w:name w:val="Footer Char1"/>
    <w:basedOn w:val="DefaultParagraphFont"/>
    <w:link w:val="Footer"/>
    <w:uiPriority w:val="99"/>
    <w:locked/>
    <w:rsid w:val="0092482A"/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rsid w:val="0092482A"/>
    <w:rPr>
      <w:rFonts w:cs="Times New Roman"/>
      <w:color w:val="0000FF"/>
      <w:u w:val="single"/>
    </w:rPr>
  </w:style>
  <w:style w:type="character" w:customStyle="1" w:styleId="st">
    <w:name w:val="st"/>
    <w:basedOn w:val="DefaultParagraphFont"/>
    <w:uiPriority w:val="99"/>
    <w:rsid w:val="0092482A"/>
    <w:rPr>
      <w:rFonts w:cs="Times New Roman"/>
    </w:rPr>
  </w:style>
  <w:style w:type="paragraph" w:styleId="ListParagraph">
    <w:name w:val="List Paragraph"/>
    <w:basedOn w:val="Normal"/>
    <w:uiPriority w:val="99"/>
    <w:qFormat/>
    <w:rsid w:val="0092482A"/>
    <w:pPr>
      <w:ind w:left="720"/>
      <w:contextualSpacing/>
    </w:pPr>
    <w:rPr>
      <w:rFonts w:ascii="Calibri" w:eastAsia="Calibri" w:hAnsi="Calibri" w:cs="Times New Roman"/>
    </w:rPr>
  </w:style>
  <w:style w:type="character" w:styleId="Emphasis">
    <w:name w:val="Emphasis"/>
    <w:basedOn w:val="DefaultParagraphFont"/>
    <w:uiPriority w:val="99"/>
    <w:qFormat/>
    <w:rsid w:val="0092482A"/>
    <w:rPr>
      <w:rFonts w:cs="Times New Roman"/>
      <w:i/>
      <w:iCs/>
    </w:rPr>
  </w:style>
  <w:style w:type="character" w:styleId="Strong">
    <w:name w:val="Strong"/>
    <w:basedOn w:val="DefaultParagraphFont"/>
    <w:uiPriority w:val="99"/>
    <w:qFormat/>
    <w:rsid w:val="0092482A"/>
    <w:rPr>
      <w:rFonts w:cs="Times New Roman"/>
      <w:b/>
      <w:bCs/>
    </w:rPr>
  </w:style>
  <w:style w:type="character" w:customStyle="1" w:styleId="hps">
    <w:name w:val="hps"/>
    <w:basedOn w:val="DefaultParagraphFont"/>
    <w:uiPriority w:val="99"/>
    <w:rsid w:val="0092482A"/>
    <w:rPr>
      <w:rFonts w:cs="Times New Roman"/>
    </w:rPr>
  </w:style>
  <w:style w:type="character" w:customStyle="1" w:styleId="shorttext">
    <w:name w:val="short_text"/>
    <w:basedOn w:val="DefaultParagraphFont"/>
    <w:uiPriority w:val="99"/>
    <w:rsid w:val="0092482A"/>
    <w:rPr>
      <w:rFonts w:cs="Times New Roman"/>
    </w:rPr>
  </w:style>
  <w:style w:type="character" w:customStyle="1" w:styleId="cit-auth">
    <w:name w:val="cit-auth"/>
    <w:basedOn w:val="DefaultParagraphFont"/>
    <w:uiPriority w:val="99"/>
    <w:rsid w:val="0092482A"/>
    <w:rPr>
      <w:rFonts w:cs="Times New Roman"/>
    </w:rPr>
  </w:style>
  <w:style w:type="character" w:customStyle="1" w:styleId="cit-name-surname">
    <w:name w:val="cit-name-surname"/>
    <w:basedOn w:val="DefaultParagraphFont"/>
    <w:uiPriority w:val="99"/>
    <w:rsid w:val="0092482A"/>
    <w:rPr>
      <w:rFonts w:cs="Times New Roman"/>
    </w:rPr>
  </w:style>
  <w:style w:type="character" w:customStyle="1" w:styleId="cit-name-given-names">
    <w:name w:val="cit-name-given-names"/>
    <w:basedOn w:val="DefaultParagraphFont"/>
    <w:uiPriority w:val="99"/>
    <w:rsid w:val="0092482A"/>
    <w:rPr>
      <w:rFonts w:cs="Times New Roman"/>
    </w:rPr>
  </w:style>
  <w:style w:type="character" w:styleId="HTMLCite">
    <w:name w:val="HTML Cite"/>
    <w:basedOn w:val="DefaultParagraphFont"/>
    <w:uiPriority w:val="99"/>
    <w:semiHidden/>
    <w:rsid w:val="0092482A"/>
    <w:rPr>
      <w:rFonts w:cs="Times New Roman"/>
      <w:i/>
      <w:iCs/>
    </w:rPr>
  </w:style>
  <w:style w:type="character" w:customStyle="1" w:styleId="cit-pub-date">
    <w:name w:val="cit-pub-date"/>
    <w:basedOn w:val="DefaultParagraphFont"/>
    <w:uiPriority w:val="99"/>
    <w:rsid w:val="0092482A"/>
    <w:rPr>
      <w:rFonts w:cs="Times New Roman"/>
    </w:rPr>
  </w:style>
  <w:style w:type="character" w:customStyle="1" w:styleId="cit-source">
    <w:name w:val="cit-source"/>
    <w:basedOn w:val="DefaultParagraphFont"/>
    <w:uiPriority w:val="99"/>
    <w:rsid w:val="0092482A"/>
    <w:rPr>
      <w:rFonts w:cs="Times New Roman"/>
    </w:rPr>
  </w:style>
  <w:style w:type="character" w:customStyle="1" w:styleId="cit-edition">
    <w:name w:val="cit-edition"/>
    <w:basedOn w:val="DefaultParagraphFont"/>
    <w:uiPriority w:val="99"/>
    <w:rsid w:val="0092482A"/>
    <w:rPr>
      <w:rFonts w:cs="Times New Roman"/>
    </w:rPr>
  </w:style>
  <w:style w:type="character" w:customStyle="1" w:styleId="cit-publ-name">
    <w:name w:val="cit-publ-name"/>
    <w:basedOn w:val="DefaultParagraphFont"/>
    <w:uiPriority w:val="99"/>
    <w:rsid w:val="0092482A"/>
    <w:rPr>
      <w:rFonts w:cs="Times New Roman"/>
    </w:rPr>
  </w:style>
  <w:style w:type="character" w:customStyle="1" w:styleId="cit-publ-loc">
    <w:name w:val="cit-publ-loc"/>
    <w:basedOn w:val="DefaultParagraphFont"/>
    <w:uiPriority w:val="99"/>
    <w:rsid w:val="0092482A"/>
    <w:rPr>
      <w:rFonts w:cs="Times New Roman"/>
    </w:rPr>
  </w:style>
  <w:style w:type="character" w:customStyle="1" w:styleId="cit-fpage">
    <w:name w:val="cit-fpage"/>
    <w:basedOn w:val="DefaultParagraphFont"/>
    <w:uiPriority w:val="99"/>
    <w:rsid w:val="0092482A"/>
    <w:rPr>
      <w:rFonts w:cs="Times New Roman"/>
    </w:rPr>
  </w:style>
  <w:style w:type="character" w:customStyle="1" w:styleId="apple-converted-space">
    <w:name w:val="apple-converted-space"/>
    <w:basedOn w:val="DefaultParagraphFont"/>
    <w:uiPriority w:val="99"/>
    <w:rsid w:val="0092482A"/>
    <w:rPr>
      <w:rFonts w:cs="Times New Roman"/>
    </w:rPr>
  </w:style>
  <w:style w:type="paragraph" w:customStyle="1" w:styleId="Default">
    <w:name w:val="Default"/>
    <w:uiPriority w:val="99"/>
    <w:rsid w:val="0092482A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pt-BR"/>
    </w:rPr>
  </w:style>
  <w:style w:type="paragraph" w:customStyle="1" w:styleId="Pa7">
    <w:name w:val="Pa7"/>
    <w:basedOn w:val="Default"/>
    <w:next w:val="Default"/>
    <w:uiPriority w:val="99"/>
    <w:rsid w:val="0092482A"/>
    <w:pPr>
      <w:spacing w:line="203" w:lineRule="atLeast"/>
    </w:pPr>
    <w:rPr>
      <w:color w:val="auto"/>
    </w:rPr>
  </w:style>
  <w:style w:type="paragraph" w:styleId="Revision">
    <w:name w:val="Revision"/>
    <w:hidden/>
    <w:uiPriority w:val="99"/>
    <w:semiHidden/>
    <w:rsid w:val="0092482A"/>
    <w:pPr>
      <w:spacing w:after="0" w:line="240" w:lineRule="auto"/>
    </w:pPr>
    <w:rPr>
      <w:rFonts w:ascii="Calibri" w:eastAsia="Calibri" w:hAnsi="Calibri" w:cs="Times New Roman"/>
    </w:rPr>
  </w:style>
  <w:style w:type="character" w:styleId="FollowedHyperlink">
    <w:name w:val="FollowedHyperlink"/>
    <w:basedOn w:val="DefaultParagraphFont"/>
    <w:uiPriority w:val="99"/>
    <w:semiHidden/>
    <w:rsid w:val="0092482A"/>
    <w:rPr>
      <w:rFonts w:cs="Times New Roman"/>
      <w:color w:val="800080"/>
      <w:u w:val="single"/>
    </w:rPr>
  </w:style>
  <w:style w:type="character" w:customStyle="1" w:styleId="fcg">
    <w:name w:val="fcg"/>
    <w:basedOn w:val="DefaultParagraphFont"/>
    <w:uiPriority w:val="99"/>
    <w:rsid w:val="0092482A"/>
    <w:rPr>
      <w:rFonts w:cs="Times New Roman"/>
    </w:rPr>
  </w:style>
  <w:style w:type="character" w:customStyle="1" w:styleId="fwb">
    <w:name w:val="fwb"/>
    <w:basedOn w:val="DefaultParagraphFont"/>
    <w:uiPriority w:val="99"/>
    <w:rsid w:val="0092482A"/>
    <w:rPr>
      <w:rFonts w:cs="Times New Roman"/>
    </w:rPr>
  </w:style>
  <w:style w:type="paragraph" w:customStyle="1" w:styleId="xl65">
    <w:name w:val="xl65"/>
    <w:basedOn w:val="Normal"/>
    <w:uiPriority w:val="99"/>
    <w:rsid w:val="0092482A"/>
    <w:pPr>
      <w:pBdr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color w:val="000000"/>
      <w:sz w:val="20"/>
      <w:szCs w:val="20"/>
      <w:lang w:val="pt-BR" w:eastAsia="pt-BR"/>
    </w:rPr>
  </w:style>
  <w:style w:type="paragraph" w:customStyle="1" w:styleId="xl66">
    <w:name w:val="xl66"/>
    <w:basedOn w:val="Normal"/>
    <w:uiPriority w:val="99"/>
    <w:rsid w:val="0092482A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pt-BR" w:eastAsia="pt-BR"/>
    </w:rPr>
  </w:style>
  <w:style w:type="paragraph" w:customStyle="1" w:styleId="xl67">
    <w:name w:val="xl67"/>
    <w:basedOn w:val="Normal"/>
    <w:uiPriority w:val="99"/>
    <w:rsid w:val="0092482A"/>
    <w:pP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  <w:lang w:val="pt-BR" w:eastAsia="pt-BR"/>
    </w:rPr>
  </w:style>
  <w:style w:type="paragraph" w:customStyle="1" w:styleId="xl68">
    <w:name w:val="xl68"/>
    <w:basedOn w:val="Normal"/>
    <w:uiPriority w:val="99"/>
    <w:rsid w:val="0092482A"/>
    <w:pP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val="pt-BR" w:eastAsia="pt-BR"/>
    </w:rPr>
  </w:style>
  <w:style w:type="paragraph" w:customStyle="1" w:styleId="xl69">
    <w:name w:val="xl69"/>
    <w:basedOn w:val="Normal"/>
    <w:uiPriority w:val="99"/>
    <w:rsid w:val="0092482A"/>
    <w:pP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color w:val="000000"/>
      <w:sz w:val="20"/>
      <w:szCs w:val="20"/>
      <w:lang w:val="pt-BR" w:eastAsia="pt-BR"/>
    </w:rPr>
  </w:style>
  <w:style w:type="paragraph" w:customStyle="1" w:styleId="xl70">
    <w:name w:val="xl70"/>
    <w:basedOn w:val="Normal"/>
    <w:uiPriority w:val="99"/>
    <w:rsid w:val="0092482A"/>
    <w:pP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color w:val="000000"/>
      <w:sz w:val="20"/>
      <w:szCs w:val="20"/>
      <w:lang w:val="pt-BR" w:eastAsia="pt-BR"/>
    </w:rPr>
  </w:style>
  <w:style w:type="paragraph" w:customStyle="1" w:styleId="xl71">
    <w:name w:val="xl71"/>
    <w:basedOn w:val="Normal"/>
    <w:uiPriority w:val="99"/>
    <w:rsid w:val="0092482A"/>
    <w:pPr>
      <w:pBdr>
        <w:bottom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color w:val="000000"/>
      <w:sz w:val="20"/>
      <w:szCs w:val="20"/>
      <w:lang w:val="pt-BR" w:eastAsia="pt-BR"/>
    </w:rPr>
  </w:style>
  <w:style w:type="paragraph" w:customStyle="1" w:styleId="xl72">
    <w:name w:val="xl72"/>
    <w:basedOn w:val="Normal"/>
    <w:uiPriority w:val="99"/>
    <w:rsid w:val="0092482A"/>
    <w:pPr>
      <w:pBdr>
        <w:bottom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color w:val="000000"/>
      <w:sz w:val="20"/>
      <w:szCs w:val="20"/>
      <w:lang w:val="pt-BR" w:eastAsia="pt-BR"/>
    </w:rPr>
  </w:style>
  <w:style w:type="paragraph" w:customStyle="1" w:styleId="xl73">
    <w:name w:val="xl73"/>
    <w:basedOn w:val="Normal"/>
    <w:uiPriority w:val="99"/>
    <w:rsid w:val="0092482A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pt-BR" w:eastAsia="pt-BR"/>
    </w:rPr>
  </w:style>
  <w:style w:type="paragraph" w:customStyle="1" w:styleId="xl74">
    <w:name w:val="xl74"/>
    <w:basedOn w:val="Normal"/>
    <w:uiPriority w:val="99"/>
    <w:rsid w:val="0092482A"/>
    <w:pPr>
      <w:pBdr>
        <w:top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paragraph" w:customStyle="1" w:styleId="xl75">
    <w:name w:val="xl75"/>
    <w:basedOn w:val="Normal"/>
    <w:uiPriority w:val="99"/>
    <w:rsid w:val="0092482A"/>
    <w:pPr>
      <w:pBdr>
        <w:bottom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  <w:lang w:val="pt-BR" w:eastAsia="pt-BR"/>
    </w:rPr>
  </w:style>
  <w:style w:type="paragraph" w:customStyle="1" w:styleId="xl76">
    <w:name w:val="xl76"/>
    <w:basedOn w:val="Normal"/>
    <w:uiPriority w:val="99"/>
    <w:rsid w:val="0092482A"/>
    <w:pPr>
      <w:pBdr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val="pt-BR" w:eastAsia="pt-BR"/>
    </w:rPr>
  </w:style>
  <w:style w:type="paragraph" w:customStyle="1" w:styleId="xl77">
    <w:name w:val="xl77"/>
    <w:basedOn w:val="Normal"/>
    <w:uiPriority w:val="99"/>
    <w:rsid w:val="0092482A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color w:val="000000"/>
      <w:sz w:val="20"/>
      <w:szCs w:val="20"/>
      <w:lang w:val="pt-BR" w:eastAsia="pt-BR"/>
    </w:rPr>
  </w:style>
  <w:style w:type="paragraph" w:customStyle="1" w:styleId="xl78">
    <w:name w:val="xl78"/>
    <w:basedOn w:val="Normal"/>
    <w:uiPriority w:val="99"/>
    <w:rsid w:val="0092482A"/>
    <w:pPr>
      <w:pBdr>
        <w:lef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color w:val="000000"/>
      <w:sz w:val="20"/>
      <w:szCs w:val="20"/>
      <w:lang w:val="pt-BR" w:eastAsia="pt-BR"/>
    </w:rPr>
  </w:style>
  <w:style w:type="paragraph" w:customStyle="1" w:styleId="xl79">
    <w:name w:val="xl79"/>
    <w:basedOn w:val="Normal"/>
    <w:uiPriority w:val="99"/>
    <w:rsid w:val="0092482A"/>
    <w:pPr>
      <w:pBdr>
        <w:left w:val="single" w:sz="4" w:space="0" w:color="auto"/>
        <w:bottom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color w:val="000000"/>
      <w:sz w:val="20"/>
      <w:szCs w:val="20"/>
      <w:lang w:val="pt-BR" w:eastAsia="pt-BR"/>
    </w:rPr>
  </w:style>
  <w:style w:type="paragraph" w:customStyle="1" w:styleId="xl80">
    <w:name w:val="xl80"/>
    <w:basedOn w:val="Normal"/>
    <w:uiPriority w:val="99"/>
    <w:rsid w:val="0092482A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color w:val="000000"/>
      <w:sz w:val="20"/>
      <w:szCs w:val="20"/>
      <w:lang w:val="pt-BR" w:eastAsia="pt-BR"/>
    </w:rPr>
  </w:style>
  <w:style w:type="paragraph" w:customStyle="1" w:styleId="xl81">
    <w:name w:val="xl81"/>
    <w:basedOn w:val="Normal"/>
    <w:uiPriority w:val="99"/>
    <w:rsid w:val="0092482A"/>
    <w:pPr>
      <w:pBdr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color w:val="000000"/>
      <w:sz w:val="20"/>
      <w:szCs w:val="20"/>
      <w:lang w:val="pt-BR" w:eastAsia="pt-BR"/>
    </w:rPr>
  </w:style>
  <w:style w:type="paragraph" w:customStyle="1" w:styleId="xl82">
    <w:name w:val="xl82"/>
    <w:basedOn w:val="Normal"/>
    <w:uiPriority w:val="99"/>
    <w:rsid w:val="0092482A"/>
    <w:pPr>
      <w:pBdr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color w:val="000000"/>
      <w:sz w:val="20"/>
      <w:szCs w:val="20"/>
      <w:lang w:val="pt-BR" w:eastAsia="pt-BR"/>
    </w:rPr>
  </w:style>
  <w:style w:type="paragraph" w:customStyle="1" w:styleId="xl83">
    <w:name w:val="xl83"/>
    <w:basedOn w:val="Normal"/>
    <w:uiPriority w:val="99"/>
    <w:rsid w:val="0092482A"/>
    <w:pPr>
      <w:pBdr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color w:val="000000"/>
      <w:sz w:val="20"/>
      <w:szCs w:val="20"/>
      <w:lang w:val="pt-BR" w:eastAsia="pt-BR"/>
    </w:rPr>
  </w:style>
  <w:style w:type="paragraph" w:customStyle="1" w:styleId="xl84">
    <w:name w:val="xl84"/>
    <w:basedOn w:val="Normal"/>
    <w:uiPriority w:val="99"/>
    <w:rsid w:val="0092482A"/>
    <w:pPr>
      <w:pBdr>
        <w:top w:val="single" w:sz="8" w:space="0" w:color="auto"/>
        <w:lef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szCs w:val="28"/>
      <w:lang w:val="pt-BR" w:eastAsia="pt-BR"/>
    </w:rPr>
  </w:style>
  <w:style w:type="paragraph" w:customStyle="1" w:styleId="xl85">
    <w:name w:val="xl85"/>
    <w:basedOn w:val="Normal"/>
    <w:uiPriority w:val="99"/>
    <w:rsid w:val="0092482A"/>
    <w:pPr>
      <w:pBdr>
        <w:top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szCs w:val="28"/>
      <w:lang w:val="pt-BR" w:eastAsia="pt-BR"/>
    </w:rPr>
  </w:style>
  <w:style w:type="paragraph" w:customStyle="1" w:styleId="xl86">
    <w:name w:val="xl86"/>
    <w:basedOn w:val="Normal"/>
    <w:uiPriority w:val="99"/>
    <w:rsid w:val="0092482A"/>
    <w:pPr>
      <w:pBdr>
        <w:top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szCs w:val="28"/>
      <w:lang w:val="pt-BR" w:eastAsia="pt-BR"/>
    </w:rPr>
  </w:style>
  <w:style w:type="character" w:customStyle="1" w:styleId="mn">
    <w:name w:val="mn"/>
    <w:basedOn w:val="DefaultParagraphFont"/>
    <w:rsid w:val="0062276B"/>
  </w:style>
  <w:style w:type="character" w:customStyle="1" w:styleId="mi">
    <w:name w:val="mi"/>
    <w:basedOn w:val="DefaultParagraphFont"/>
    <w:rsid w:val="0062276B"/>
  </w:style>
  <w:style w:type="character" w:customStyle="1" w:styleId="mo">
    <w:name w:val="mo"/>
    <w:basedOn w:val="DefaultParagraphFont"/>
    <w:rsid w:val="006227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070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6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2054</Words>
  <Characters>11708</Characters>
  <Application>Microsoft Office Word</Application>
  <DocSecurity>0</DocSecurity>
  <Lines>97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Allen Press, Inc.</Company>
  <LinksUpToDate>false</LinksUpToDate>
  <CharactersWithSpaces>13735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Kristen Anderson</dc:creator>
  <cp:lastModifiedBy>Tati Micheletti</cp:lastModifiedBy>
  <cp:revision>2</cp:revision>
  <dcterms:created xsi:type="dcterms:W3CDTF">2018-08-23T18:00:00Z</dcterms:created>
  <dcterms:modified xsi:type="dcterms:W3CDTF">2018-08-23T18:00:00Z</dcterms:modified>
</cp:coreProperties>
</file>